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7A7C4" w14:textId="77777777" w:rsidR="00B14EFC" w:rsidRDefault="00E60712" w:rsidP="00B14EFC">
      <w:pPr>
        <w:pStyle w:val="NIHTitle"/>
      </w:pPr>
      <w:r>
        <w:t>NCI/CBIIT</w:t>
      </w:r>
    </w:p>
    <w:p w14:paraId="09BBF14F" w14:textId="77777777" w:rsidR="00B14EFC" w:rsidRDefault="00B14EFC" w:rsidP="00B14EFC">
      <w:pPr>
        <w:pStyle w:val="CoverPage1"/>
      </w:pPr>
    </w:p>
    <w:p w14:paraId="0A2514C8" w14:textId="77777777" w:rsidR="00B14EFC" w:rsidRDefault="00B14EFC" w:rsidP="00B14EFC">
      <w:pPr>
        <w:pStyle w:val="CoverPage1"/>
      </w:pPr>
    </w:p>
    <w:p w14:paraId="4B9AEF28" w14:textId="77777777" w:rsidR="00B14EFC" w:rsidRDefault="00B14EFC" w:rsidP="00B14EFC">
      <w:pPr>
        <w:pStyle w:val="CoverPage1"/>
      </w:pPr>
    </w:p>
    <w:p w14:paraId="11D5BBB5" w14:textId="77777777" w:rsidR="00B14EFC" w:rsidRDefault="00B14EFC" w:rsidP="00B14EFC">
      <w:pPr>
        <w:pStyle w:val="CoverPage1"/>
      </w:pPr>
    </w:p>
    <w:p w14:paraId="4F8ED0FD" w14:textId="694BB598" w:rsidR="00B14EFC" w:rsidRPr="0024266B" w:rsidRDefault="00522091" w:rsidP="00B14EFC">
      <w:pPr>
        <w:pStyle w:val="CoverPage1"/>
        <w:rPr>
          <w:color w:val="0000FF"/>
        </w:rPr>
      </w:pPr>
      <w:r>
        <w:rPr>
          <w:color w:val="0000FF"/>
        </w:rPr>
        <w:t xml:space="preserve">Form Builder </w:t>
      </w:r>
      <w:r w:rsidR="008B2A99">
        <w:rPr>
          <w:color w:val="0000FF"/>
        </w:rPr>
        <w:t>System</w:t>
      </w:r>
    </w:p>
    <w:p w14:paraId="34F469A1" w14:textId="04B95F88" w:rsidR="00B14EFC" w:rsidRDefault="00E60712" w:rsidP="00B14EFC">
      <w:pPr>
        <w:pStyle w:val="CoverPage1"/>
      </w:pPr>
      <w:r>
        <w:t>High Level Scope</w:t>
      </w:r>
      <w:r w:rsidR="00522091">
        <w:t xml:space="preserve"> of changes related to GreenSheets re-design</w:t>
      </w:r>
    </w:p>
    <w:p w14:paraId="1F8518A9" w14:textId="77777777" w:rsidR="00B14EFC" w:rsidRDefault="00B14EFC" w:rsidP="00B14EFC">
      <w:pPr>
        <w:pStyle w:val="CoverPage1"/>
      </w:pPr>
    </w:p>
    <w:p w14:paraId="500FD6B2" w14:textId="77777777" w:rsidR="00B976BB" w:rsidRDefault="00B14EFC" w:rsidP="00B14EFC">
      <w:pPr>
        <w:pStyle w:val="CoverPage2"/>
        <w:sectPr w:rsidR="00B976BB" w:rsidSect="00045429">
          <w:headerReference w:type="default" r:id="rId8"/>
          <w:footerReference w:type="default" r:id="rId9"/>
          <w:pgSz w:w="12240" w:h="15840"/>
          <w:pgMar w:top="1440" w:right="1440" w:bottom="1440" w:left="1440" w:header="720" w:footer="720" w:gutter="0"/>
          <w:cols w:space="720"/>
          <w:titlePg/>
          <w:docGrid w:linePitch="360"/>
        </w:sectPr>
      </w:pPr>
      <w:r>
        <w:t xml:space="preserve">Version </w:t>
      </w:r>
      <w:r w:rsidR="00E60712">
        <w:rPr>
          <w:color w:val="0000FF"/>
        </w:rPr>
        <w:t>1.0</w:t>
      </w:r>
    </w:p>
    <w:p w14:paraId="0AAC5990" w14:textId="77777777" w:rsidR="00320F9D" w:rsidRDefault="00320F9D" w:rsidP="00320F9D">
      <w:pPr>
        <w:pStyle w:val="Header1"/>
      </w:pPr>
      <w:r>
        <w:lastRenderedPageBreak/>
        <w:t>Document History</w:t>
      </w:r>
    </w:p>
    <w:p w14:paraId="10F49633" w14:textId="77777777" w:rsidR="00320F9D" w:rsidRDefault="00320F9D" w:rsidP="00320F9D">
      <w:pPr>
        <w:pStyle w:val="Header2"/>
      </w:pPr>
      <w:r>
        <w:t>Document Location</w:t>
      </w:r>
    </w:p>
    <w:p w14:paraId="1232CE70" w14:textId="309FCDE0" w:rsidR="007D18F9" w:rsidRDefault="00320F9D" w:rsidP="00E13C28">
      <w:pPr>
        <w:pStyle w:val="BodyText"/>
      </w:pPr>
      <w:r>
        <w:t xml:space="preserve">Ensure that this document is current.  Printed documents and locally copied files may become obsolete due to changes to the master document.  The source of this document is located in the </w:t>
      </w:r>
      <w:r w:rsidR="007A5421">
        <w:t xml:space="preserve">SVN </w:t>
      </w:r>
      <w:r w:rsidR="00E60712">
        <w:t>documentation</w:t>
      </w:r>
      <w:r>
        <w:t xml:space="preserve"> repository at:  </w:t>
      </w:r>
      <w:r w:rsidR="007A5421" w:rsidRPr="007A5421">
        <w:rPr>
          <w:b/>
          <w:i/>
          <w:color w:val="0000FF"/>
        </w:rPr>
        <w:t>https://ncisvn.nci.nih.gov/svn/iscs/greensheets/Requirements/Specs/</w:t>
      </w:r>
      <w:hyperlink r:id="rId10" w:history="1">
        <w:r w:rsidR="00522091">
          <w:rPr>
            <w:rStyle w:val="Hyperlink"/>
          </w:rPr>
          <w:t>Form Builder - Scope of changes.docx</w:t>
        </w:r>
      </w:hyperlink>
    </w:p>
    <w:p w14:paraId="42266319" w14:textId="77777777" w:rsidR="00320F9D" w:rsidRDefault="00320F9D" w:rsidP="00320F9D">
      <w:pPr>
        <w:pStyle w:val="Header2"/>
      </w:pPr>
      <w:r>
        <w:t>Revision History</w:t>
      </w:r>
    </w:p>
    <w:p w14:paraId="55B489B3" w14:textId="77777777" w:rsidR="00320F9D" w:rsidRDefault="00320F9D" w:rsidP="00320F9D">
      <w:pPr>
        <w:pStyle w:val="Comment2"/>
      </w:pPr>
      <w:r>
        <w:t xml:space="preserve">[Provide a summary of changes for a new version or revision of this document.]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1099"/>
        <w:gridCol w:w="1311"/>
        <w:gridCol w:w="1593"/>
        <w:gridCol w:w="90"/>
        <w:gridCol w:w="5353"/>
      </w:tblGrid>
      <w:tr w:rsidR="00320F9D" w14:paraId="1476D142" w14:textId="77777777" w:rsidTr="002C11E9">
        <w:trPr>
          <w:cantSplit/>
          <w:tblHeader/>
        </w:trPr>
        <w:tc>
          <w:tcPr>
            <w:tcW w:w="1099" w:type="dxa"/>
            <w:shd w:val="clear" w:color="auto" w:fill="000080"/>
            <w:vAlign w:val="center"/>
          </w:tcPr>
          <w:p w14:paraId="0A138D25" w14:textId="77777777" w:rsidR="00320F9D" w:rsidRDefault="00320F9D" w:rsidP="00320F9D">
            <w:pPr>
              <w:pStyle w:val="CellColumn"/>
              <w:widowControl w:val="0"/>
            </w:pPr>
            <w:r>
              <w:t>Version Number</w:t>
            </w:r>
          </w:p>
        </w:tc>
        <w:tc>
          <w:tcPr>
            <w:tcW w:w="1311" w:type="dxa"/>
            <w:shd w:val="clear" w:color="auto" w:fill="000080"/>
            <w:vAlign w:val="center"/>
          </w:tcPr>
          <w:p w14:paraId="2B1A743F" w14:textId="77777777" w:rsidR="00320F9D" w:rsidRDefault="00320F9D" w:rsidP="00320F9D">
            <w:pPr>
              <w:pStyle w:val="CellColumn"/>
              <w:widowControl w:val="0"/>
            </w:pPr>
            <w:r>
              <w:t>Revision Date</w:t>
            </w:r>
          </w:p>
        </w:tc>
        <w:tc>
          <w:tcPr>
            <w:tcW w:w="1683" w:type="dxa"/>
            <w:gridSpan w:val="2"/>
            <w:shd w:val="clear" w:color="auto" w:fill="000080"/>
            <w:vAlign w:val="center"/>
          </w:tcPr>
          <w:p w14:paraId="30EA6A62" w14:textId="77777777" w:rsidR="00320F9D" w:rsidRDefault="00320F9D" w:rsidP="00320F9D">
            <w:pPr>
              <w:pStyle w:val="CellColumn"/>
              <w:widowControl w:val="0"/>
            </w:pPr>
            <w:r>
              <w:t>Author</w:t>
            </w:r>
          </w:p>
        </w:tc>
        <w:tc>
          <w:tcPr>
            <w:tcW w:w="5353" w:type="dxa"/>
            <w:shd w:val="clear" w:color="auto" w:fill="000080"/>
            <w:vAlign w:val="center"/>
          </w:tcPr>
          <w:p w14:paraId="2BFFEEBF" w14:textId="77777777" w:rsidR="00320F9D" w:rsidRDefault="00320F9D" w:rsidP="00320F9D">
            <w:pPr>
              <w:pStyle w:val="CellColumn"/>
              <w:widowControl w:val="0"/>
            </w:pPr>
            <w:r>
              <w:t>Summary of Changes</w:t>
            </w:r>
          </w:p>
        </w:tc>
      </w:tr>
      <w:tr w:rsidR="000B2F0E" w14:paraId="5AC97B1F" w14:textId="77777777" w:rsidTr="002C11E9">
        <w:trPr>
          <w:cantSplit/>
        </w:trPr>
        <w:tc>
          <w:tcPr>
            <w:tcW w:w="1099" w:type="dxa"/>
            <w:vAlign w:val="center"/>
          </w:tcPr>
          <w:p w14:paraId="2D468979" w14:textId="77777777" w:rsidR="000B2F0E" w:rsidRDefault="000B2F0E" w:rsidP="000B2F0E">
            <w:pPr>
              <w:pStyle w:val="Cell"/>
              <w:widowControl w:val="0"/>
              <w:jc w:val="center"/>
            </w:pPr>
            <w:r>
              <w:t>1.0</w:t>
            </w:r>
          </w:p>
        </w:tc>
        <w:tc>
          <w:tcPr>
            <w:tcW w:w="1311" w:type="dxa"/>
            <w:vAlign w:val="center"/>
          </w:tcPr>
          <w:p w14:paraId="0614BF27" w14:textId="27AAD707" w:rsidR="000B2F0E" w:rsidRDefault="000B2F0E" w:rsidP="00522091">
            <w:pPr>
              <w:pStyle w:val="Cell"/>
              <w:widowControl w:val="0"/>
              <w:jc w:val="center"/>
            </w:pPr>
            <w:r>
              <w:t>0</w:t>
            </w:r>
            <w:r w:rsidR="00522091">
              <w:t>9</w:t>
            </w:r>
            <w:r>
              <w:t>/</w:t>
            </w:r>
            <w:r w:rsidR="00522091">
              <w:t>12</w:t>
            </w:r>
            <w:r>
              <w:t>/201</w:t>
            </w:r>
            <w:r w:rsidR="00E60712">
              <w:t>6</w:t>
            </w:r>
          </w:p>
        </w:tc>
        <w:tc>
          <w:tcPr>
            <w:tcW w:w="1593" w:type="dxa"/>
            <w:vAlign w:val="center"/>
          </w:tcPr>
          <w:p w14:paraId="64F5E6A0" w14:textId="77777777" w:rsidR="000B2F0E" w:rsidRDefault="000B2F0E" w:rsidP="000B2F0E">
            <w:pPr>
              <w:pStyle w:val="Cell"/>
              <w:widowControl w:val="0"/>
            </w:pPr>
            <w:r>
              <w:t>G. Tulchinskaya</w:t>
            </w:r>
          </w:p>
        </w:tc>
        <w:tc>
          <w:tcPr>
            <w:tcW w:w="5443" w:type="dxa"/>
            <w:gridSpan w:val="2"/>
            <w:vAlign w:val="center"/>
          </w:tcPr>
          <w:p w14:paraId="489D6F73" w14:textId="77777777" w:rsidR="000B2F0E" w:rsidRDefault="000B2F0E" w:rsidP="000B2F0E">
            <w:pPr>
              <w:pStyle w:val="Cell"/>
              <w:widowControl w:val="0"/>
            </w:pPr>
            <w:r>
              <w:t>Initial version</w:t>
            </w:r>
          </w:p>
        </w:tc>
      </w:tr>
      <w:tr w:rsidR="00320F9D" w14:paraId="66B4652B" w14:textId="77777777" w:rsidTr="002C11E9">
        <w:trPr>
          <w:cantSplit/>
        </w:trPr>
        <w:tc>
          <w:tcPr>
            <w:tcW w:w="1099" w:type="dxa"/>
            <w:vAlign w:val="center"/>
          </w:tcPr>
          <w:p w14:paraId="7E854720" w14:textId="77777777" w:rsidR="00320F9D" w:rsidRDefault="00320F9D" w:rsidP="00320F9D">
            <w:pPr>
              <w:pStyle w:val="Cell"/>
              <w:widowControl w:val="0"/>
              <w:jc w:val="center"/>
            </w:pPr>
          </w:p>
        </w:tc>
        <w:tc>
          <w:tcPr>
            <w:tcW w:w="1311" w:type="dxa"/>
            <w:vAlign w:val="center"/>
          </w:tcPr>
          <w:p w14:paraId="5A0681EC" w14:textId="77777777" w:rsidR="00320F9D" w:rsidRDefault="00320F9D" w:rsidP="00320F9D">
            <w:pPr>
              <w:pStyle w:val="Cell"/>
              <w:widowControl w:val="0"/>
              <w:jc w:val="center"/>
            </w:pPr>
          </w:p>
        </w:tc>
        <w:tc>
          <w:tcPr>
            <w:tcW w:w="1593" w:type="dxa"/>
            <w:vAlign w:val="center"/>
          </w:tcPr>
          <w:p w14:paraId="46B318C5" w14:textId="77777777" w:rsidR="00320F9D" w:rsidRDefault="00320F9D" w:rsidP="00320F9D">
            <w:pPr>
              <w:pStyle w:val="Cell"/>
              <w:widowControl w:val="0"/>
            </w:pPr>
          </w:p>
        </w:tc>
        <w:tc>
          <w:tcPr>
            <w:tcW w:w="5443" w:type="dxa"/>
            <w:gridSpan w:val="2"/>
            <w:vAlign w:val="center"/>
          </w:tcPr>
          <w:p w14:paraId="5FCA15D5" w14:textId="77777777" w:rsidR="00320F9D" w:rsidRDefault="00320F9D" w:rsidP="00320F9D">
            <w:pPr>
              <w:pStyle w:val="Cell"/>
              <w:widowControl w:val="0"/>
            </w:pPr>
          </w:p>
        </w:tc>
      </w:tr>
      <w:tr w:rsidR="00320F9D" w14:paraId="29EDCDFA" w14:textId="77777777" w:rsidTr="002C11E9">
        <w:trPr>
          <w:cantSplit/>
        </w:trPr>
        <w:tc>
          <w:tcPr>
            <w:tcW w:w="1099" w:type="dxa"/>
            <w:vAlign w:val="center"/>
          </w:tcPr>
          <w:p w14:paraId="319A05D4" w14:textId="77777777" w:rsidR="00320F9D" w:rsidRDefault="00320F9D" w:rsidP="00320F9D">
            <w:pPr>
              <w:pStyle w:val="Cell"/>
              <w:widowControl w:val="0"/>
              <w:jc w:val="center"/>
            </w:pPr>
          </w:p>
        </w:tc>
        <w:tc>
          <w:tcPr>
            <w:tcW w:w="1311" w:type="dxa"/>
            <w:vAlign w:val="center"/>
          </w:tcPr>
          <w:p w14:paraId="7CDE5C5F" w14:textId="77777777" w:rsidR="00320F9D" w:rsidRDefault="00320F9D" w:rsidP="00320F9D">
            <w:pPr>
              <w:pStyle w:val="Cell"/>
              <w:widowControl w:val="0"/>
              <w:jc w:val="center"/>
            </w:pPr>
          </w:p>
        </w:tc>
        <w:tc>
          <w:tcPr>
            <w:tcW w:w="1593" w:type="dxa"/>
            <w:vAlign w:val="center"/>
          </w:tcPr>
          <w:p w14:paraId="798A97DA" w14:textId="77777777" w:rsidR="00320F9D" w:rsidRDefault="00320F9D" w:rsidP="00320F9D">
            <w:pPr>
              <w:pStyle w:val="Cell"/>
              <w:widowControl w:val="0"/>
            </w:pPr>
          </w:p>
        </w:tc>
        <w:tc>
          <w:tcPr>
            <w:tcW w:w="5443" w:type="dxa"/>
            <w:gridSpan w:val="2"/>
            <w:vAlign w:val="center"/>
          </w:tcPr>
          <w:p w14:paraId="54F08366" w14:textId="77777777" w:rsidR="00320F9D" w:rsidRDefault="00320F9D" w:rsidP="00320F9D">
            <w:pPr>
              <w:pStyle w:val="Cell"/>
              <w:widowControl w:val="0"/>
            </w:pPr>
          </w:p>
        </w:tc>
      </w:tr>
    </w:tbl>
    <w:p w14:paraId="2303B535" w14:textId="77777777" w:rsidR="00320F9D" w:rsidRDefault="00320F9D" w:rsidP="00320F9D">
      <w:pPr>
        <w:pStyle w:val="Header1"/>
      </w:pPr>
      <w:r>
        <w:t>Reference Documents</w:t>
      </w:r>
    </w:p>
    <w:p w14:paraId="604B6D5F" w14:textId="77777777" w:rsidR="00320F9D" w:rsidRDefault="00320F9D" w:rsidP="00320F9D">
      <w:pPr>
        <w:pStyle w:val="Comment2"/>
      </w:pPr>
      <w:r>
        <w:t>[Provide a complete list of all documents referenced within, or in the formulation of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20" w:firstRow="1" w:lastRow="0" w:firstColumn="0" w:lastColumn="0" w:noHBand="0" w:noVBand="0"/>
      </w:tblPr>
      <w:tblGrid>
        <w:gridCol w:w="9446"/>
      </w:tblGrid>
      <w:tr w:rsidR="00371CF6" w14:paraId="18B5AC8C" w14:textId="77777777" w:rsidTr="00371CF6">
        <w:trPr>
          <w:cantSplit/>
          <w:tblHeader/>
        </w:trPr>
        <w:tc>
          <w:tcPr>
            <w:tcW w:w="5000" w:type="pct"/>
            <w:shd w:val="clear" w:color="auto" w:fill="000080"/>
            <w:vAlign w:val="center"/>
          </w:tcPr>
          <w:p w14:paraId="48AFBB6A" w14:textId="77777777" w:rsidR="00371CF6" w:rsidRDefault="00371CF6" w:rsidP="00320F9D">
            <w:pPr>
              <w:pStyle w:val="CellColumn"/>
              <w:widowControl w:val="0"/>
            </w:pPr>
            <w:r>
              <w:t>Document Name</w:t>
            </w:r>
          </w:p>
        </w:tc>
      </w:tr>
      <w:tr w:rsidR="00371CF6" w14:paraId="3E437743" w14:textId="77777777" w:rsidTr="00371CF6">
        <w:trPr>
          <w:cantSplit/>
        </w:trPr>
        <w:tc>
          <w:tcPr>
            <w:tcW w:w="5000" w:type="pct"/>
            <w:vAlign w:val="center"/>
          </w:tcPr>
          <w:p w14:paraId="5AB71F95" w14:textId="0179B7CF" w:rsidR="00522091" w:rsidRDefault="00D409DA" w:rsidP="00522091">
            <w:pPr>
              <w:pStyle w:val="Cell"/>
              <w:widowControl w:val="0"/>
            </w:pPr>
            <w:hyperlink r:id="rId11" w:history="1">
              <w:r w:rsidR="00522091" w:rsidRPr="00B579BD">
                <w:rPr>
                  <w:rStyle w:val="Hyperlink"/>
                </w:rPr>
                <w:t>https://ncisvn.nci.nih.gov/svn/iscs/greensheets/Requirements/Specs/GreenSheets%20Redesign%20Project%20Scope.docx</w:t>
              </w:r>
            </w:hyperlink>
          </w:p>
        </w:tc>
      </w:tr>
      <w:tr w:rsidR="00371CF6" w14:paraId="0F32817B" w14:textId="77777777" w:rsidTr="00371CF6">
        <w:trPr>
          <w:cantSplit/>
        </w:trPr>
        <w:tc>
          <w:tcPr>
            <w:tcW w:w="5000" w:type="pct"/>
            <w:vAlign w:val="center"/>
          </w:tcPr>
          <w:p w14:paraId="53521668" w14:textId="77777777" w:rsidR="00371CF6" w:rsidRDefault="00371CF6" w:rsidP="00320F9D">
            <w:pPr>
              <w:pStyle w:val="Cell"/>
              <w:widowControl w:val="0"/>
            </w:pPr>
          </w:p>
        </w:tc>
      </w:tr>
    </w:tbl>
    <w:p w14:paraId="7CF6F58E" w14:textId="77777777" w:rsidR="00320F9D" w:rsidRDefault="00320F9D" w:rsidP="00320F9D">
      <w:pPr>
        <w:pStyle w:val="Header1"/>
      </w:pPr>
      <w:r>
        <w:t>Key Terms</w:t>
      </w:r>
    </w:p>
    <w:p w14:paraId="29373A54" w14:textId="2179036A" w:rsidR="007D18F9" w:rsidRDefault="00522091" w:rsidP="00E13C28">
      <w:pPr>
        <w:pStyle w:val="BodyText"/>
      </w:pPr>
      <w:r>
        <w:t xml:space="preserve">Please refer to </w:t>
      </w:r>
      <w:hyperlink r:id="rId12" w:history="1">
        <w:r w:rsidRPr="00B579BD">
          <w:rPr>
            <w:rStyle w:val="Hyperlink"/>
          </w:rPr>
          <w:t>https://ncisvn.nci.nih.gov/svn/iscs/greensheets/Requirements/Specs/GreenSheets%20Redesign%20Project%20Scope.docx</w:t>
        </w:r>
      </w:hyperlink>
      <w:r>
        <w:t xml:space="preserve"> </w:t>
      </w:r>
    </w:p>
    <w:p w14:paraId="46C5782A" w14:textId="77777777" w:rsidR="00320F9D" w:rsidRDefault="00320F9D" w:rsidP="00320F9D">
      <w:pPr>
        <w:pStyle w:val="Comment2"/>
      </w:pPr>
      <w:r>
        <w:t>[This information may be provided by reference to the eRA Global Glossary (or the project- or system-specific glossary), and in such cases, simply reference those documents and leave the table below blank.]</w:t>
      </w:r>
    </w:p>
    <w:p w14:paraId="3FE30FC0" w14:textId="77777777" w:rsidR="007D18F9" w:rsidRDefault="007D18F9" w:rsidP="00E13C28">
      <w:pPr>
        <w:pStyle w:val="BodyText"/>
      </w:pPr>
    </w:p>
    <w:p w14:paraId="04E00781" w14:textId="77777777" w:rsidR="00320F9D" w:rsidRDefault="00320F9D" w:rsidP="00320F9D">
      <w:pPr>
        <w:pStyle w:val="Header1"/>
      </w:pPr>
      <w:r>
        <w:br w:type="page"/>
      </w:r>
      <w:r>
        <w:lastRenderedPageBreak/>
        <w:t>Table of Contents</w:t>
      </w:r>
    </w:p>
    <w:p w14:paraId="35FE1972" w14:textId="2D89BB23" w:rsidR="003A362A" w:rsidRDefault="007D18F9">
      <w:pPr>
        <w:pStyle w:val="TOC1"/>
        <w:rPr>
          <w:rFonts w:asciiTheme="minorHAnsi" w:eastAsiaTheme="minorEastAsia" w:hAnsiTheme="minorHAnsi" w:cstheme="minorBidi"/>
          <w:b w:val="0"/>
          <w:caps w:val="0"/>
          <w:noProof/>
          <w:sz w:val="22"/>
          <w:szCs w:val="22"/>
        </w:rPr>
      </w:pPr>
      <w:r>
        <w:fldChar w:fldCharType="begin"/>
      </w:r>
      <w:r w:rsidR="00320F9D">
        <w:instrText xml:space="preserve"> TOC \o "2-3" \h \z \t "Heading 1,1" </w:instrText>
      </w:r>
      <w:r>
        <w:fldChar w:fldCharType="separate"/>
      </w:r>
      <w:hyperlink w:anchor="_Toc461462034" w:history="1">
        <w:r w:rsidR="003A362A" w:rsidRPr="00633B38">
          <w:rPr>
            <w:rStyle w:val="Hyperlink"/>
            <w:noProof/>
          </w:rPr>
          <w:t>1.</w:t>
        </w:r>
        <w:r w:rsidR="003A362A">
          <w:rPr>
            <w:rFonts w:asciiTheme="minorHAnsi" w:eastAsiaTheme="minorEastAsia" w:hAnsiTheme="minorHAnsi" w:cstheme="minorBidi"/>
            <w:b w:val="0"/>
            <w:caps w:val="0"/>
            <w:noProof/>
            <w:sz w:val="22"/>
            <w:szCs w:val="22"/>
          </w:rPr>
          <w:tab/>
        </w:r>
        <w:r w:rsidR="003A362A" w:rsidRPr="00633B38">
          <w:rPr>
            <w:rStyle w:val="Hyperlink"/>
            <w:noProof/>
          </w:rPr>
          <w:t>Document scope</w:t>
        </w:r>
        <w:r w:rsidR="003A362A">
          <w:rPr>
            <w:noProof/>
            <w:webHidden/>
          </w:rPr>
          <w:tab/>
        </w:r>
        <w:r w:rsidR="003A362A">
          <w:rPr>
            <w:noProof/>
            <w:webHidden/>
          </w:rPr>
          <w:fldChar w:fldCharType="begin"/>
        </w:r>
        <w:r w:rsidR="003A362A">
          <w:rPr>
            <w:noProof/>
            <w:webHidden/>
          </w:rPr>
          <w:instrText xml:space="preserve"> PAGEREF _Toc461462034 \h </w:instrText>
        </w:r>
        <w:r w:rsidR="003A362A">
          <w:rPr>
            <w:noProof/>
            <w:webHidden/>
          </w:rPr>
        </w:r>
        <w:r w:rsidR="003A362A">
          <w:rPr>
            <w:noProof/>
            <w:webHidden/>
          </w:rPr>
          <w:fldChar w:fldCharType="separate"/>
        </w:r>
        <w:r w:rsidR="003A362A">
          <w:rPr>
            <w:noProof/>
            <w:webHidden/>
          </w:rPr>
          <w:t>3</w:t>
        </w:r>
        <w:r w:rsidR="003A362A">
          <w:rPr>
            <w:noProof/>
            <w:webHidden/>
          </w:rPr>
          <w:fldChar w:fldCharType="end"/>
        </w:r>
      </w:hyperlink>
    </w:p>
    <w:p w14:paraId="70230D18" w14:textId="3B851507" w:rsidR="003A362A" w:rsidRDefault="00D409DA">
      <w:pPr>
        <w:pStyle w:val="TOC1"/>
        <w:rPr>
          <w:rFonts w:asciiTheme="minorHAnsi" w:eastAsiaTheme="minorEastAsia" w:hAnsiTheme="minorHAnsi" w:cstheme="minorBidi"/>
          <w:b w:val="0"/>
          <w:caps w:val="0"/>
          <w:noProof/>
          <w:sz w:val="22"/>
          <w:szCs w:val="22"/>
        </w:rPr>
      </w:pPr>
      <w:hyperlink w:anchor="_Toc461462035" w:history="1">
        <w:r w:rsidR="003A362A" w:rsidRPr="00633B38">
          <w:rPr>
            <w:rStyle w:val="Hyperlink"/>
            <w:noProof/>
          </w:rPr>
          <w:t>2.</w:t>
        </w:r>
        <w:r w:rsidR="003A362A">
          <w:rPr>
            <w:rFonts w:asciiTheme="minorHAnsi" w:eastAsiaTheme="minorEastAsia" w:hAnsiTheme="minorHAnsi" w:cstheme="minorBidi"/>
            <w:b w:val="0"/>
            <w:caps w:val="0"/>
            <w:noProof/>
            <w:sz w:val="22"/>
            <w:szCs w:val="22"/>
          </w:rPr>
          <w:tab/>
        </w:r>
        <w:r w:rsidR="003A362A" w:rsidRPr="00633B38">
          <w:rPr>
            <w:rStyle w:val="Hyperlink"/>
            <w:noProof/>
          </w:rPr>
          <w:t>Creation of the Revision form in FB and promotion of the Revision module</w:t>
        </w:r>
        <w:r w:rsidR="003A362A">
          <w:rPr>
            <w:noProof/>
            <w:webHidden/>
          </w:rPr>
          <w:tab/>
        </w:r>
        <w:r w:rsidR="003A362A">
          <w:rPr>
            <w:noProof/>
            <w:webHidden/>
          </w:rPr>
          <w:fldChar w:fldCharType="begin"/>
        </w:r>
        <w:r w:rsidR="003A362A">
          <w:rPr>
            <w:noProof/>
            <w:webHidden/>
          </w:rPr>
          <w:instrText xml:space="preserve"> PAGEREF _Toc461462035 \h </w:instrText>
        </w:r>
        <w:r w:rsidR="003A362A">
          <w:rPr>
            <w:noProof/>
            <w:webHidden/>
          </w:rPr>
        </w:r>
        <w:r w:rsidR="003A362A">
          <w:rPr>
            <w:noProof/>
            <w:webHidden/>
          </w:rPr>
          <w:fldChar w:fldCharType="separate"/>
        </w:r>
        <w:r w:rsidR="003A362A">
          <w:rPr>
            <w:noProof/>
            <w:webHidden/>
          </w:rPr>
          <w:t>3</w:t>
        </w:r>
        <w:r w:rsidR="003A362A">
          <w:rPr>
            <w:noProof/>
            <w:webHidden/>
          </w:rPr>
          <w:fldChar w:fldCharType="end"/>
        </w:r>
      </w:hyperlink>
    </w:p>
    <w:p w14:paraId="0BBA3407" w14:textId="1B5F4BB0" w:rsidR="003A362A" w:rsidRDefault="00D409DA">
      <w:pPr>
        <w:pStyle w:val="TOC1"/>
        <w:rPr>
          <w:rFonts w:asciiTheme="minorHAnsi" w:eastAsiaTheme="minorEastAsia" w:hAnsiTheme="minorHAnsi" w:cstheme="minorBidi"/>
          <w:b w:val="0"/>
          <w:caps w:val="0"/>
          <w:noProof/>
          <w:sz w:val="22"/>
          <w:szCs w:val="22"/>
        </w:rPr>
      </w:pPr>
      <w:hyperlink w:anchor="_Toc461462036" w:history="1">
        <w:r w:rsidR="003A362A" w:rsidRPr="00633B38">
          <w:rPr>
            <w:rStyle w:val="Hyperlink"/>
            <w:noProof/>
          </w:rPr>
          <w:t>3.</w:t>
        </w:r>
        <w:r w:rsidR="003A362A">
          <w:rPr>
            <w:rFonts w:asciiTheme="minorHAnsi" w:eastAsiaTheme="minorEastAsia" w:hAnsiTheme="minorHAnsi" w:cstheme="minorBidi"/>
            <w:b w:val="0"/>
            <w:caps w:val="0"/>
            <w:noProof/>
            <w:sz w:val="22"/>
            <w:szCs w:val="22"/>
          </w:rPr>
          <w:tab/>
        </w:r>
        <w:r w:rsidR="003A362A" w:rsidRPr="00633B38">
          <w:rPr>
            <w:rStyle w:val="Hyperlink"/>
            <w:noProof/>
          </w:rPr>
          <w:t>Reporting</w:t>
        </w:r>
        <w:r w:rsidR="003A362A">
          <w:rPr>
            <w:noProof/>
            <w:webHidden/>
          </w:rPr>
          <w:tab/>
        </w:r>
        <w:r w:rsidR="003A362A">
          <w:rPr>
            <w:noProof/>
            <w:webHidden/>
          </w:rPr>
          <w:fldChar w:fldCharType="begin"/>
        </w:r>
        <w:r w:rsidR="003A362A">
          <w:rPr>
            <w:noProof/>
            <w:webHidden/>
          </w:rPr>
          <w:instrText xml:space="preserve"> PAGEREF _Toc461462036 \h </w:instrText>
        </w:r>
        <w:r w:rsidR="003A362A">
          <w:rPr>
            <w:noProof/>
            <w:webHidden/>
          </w:rPr>
        </w:r>
        <w:r w:rsidR="003A362A">
          <w:rPr>
            <w:noProof/>
            <w:webHidden/>
          </w:rPr>
          <w:fldChar w:fldCharType="separate"/>
        </w:r>
        <w:r w:rsidR="003A362A">
          <w:rPr>
            <w:noProof/>
            <w:webHidden/>
          </w:rPr>
          <w:t>6</w:t>
        </w:r>
        <w:r w:rsidR="003A362A">
          <w:rPr>
            <w:noProof/>
            <w:webHidden/>
          </w:rPr>
          <w:fldChar w:fldCharType="end"/>
        </w:r>
      </w:hyperlink>
    </w:p>
    <w:p w14:paraId="016AB003" w14:textId="0EED1CD6" w:rsidR="003A362A" w:rsidRDefault="00D409DA">
      <w:pPr>
        <w:pStyle w:val="TOC1"/>
        <w:rPr>
          <w:rFonts w:asciiTheme="minorHAnsi" w:eastAsiaTheme="minorEastAsia" w:hAnsiTheme="minorHAnsi" w:cstheme="minorBidi"/>
          <w:b w:val="0"/>
          <w:caps w:val="0"/>
          <w:noProof/>
          <w:sz w:val="22"/>
          <w:szCs w:val="22"/>
        </w:rPr>
      </w:pPr>
      <w:hyperlink w:anchor="_Toc461462037" w:history="1">
        <w:r w:rsidR="003A362A" w:rsidRPr="00633B38">
          <w:rPr>
            <w:rStyle w:val="Hyperlink"/>
            <w:noProof/>
          </w:rPr>
          <w:t>4.</w:t>
        </w:r>
        <w:r w:rsidR="003A362A">
          <w:rPr>
            <w:rFonts w:asciiTheme="minorHAnsi" w:eastAsiaTheme="minorEastAsia" w:hAnsiTheme="minorHAnsi" w:cstheme="minorBidi"/>
            <w:b w:val="0"/>
            <w:caps w:val="0"/>
            <w:noProof/>
            <w:sz w:val="22"/>
            <w:szCs w:val="22"/>
          </w:rPr>
          <w:tab/>
        </w:r>
        <w:r w:rsidR="003A362A" w:rsidRPr="00633B38">
          <w:rPr>
            <w:rStyle w:val="Hyperlink"/>
            <w:noProof/>
          </w:rPr>
          <w:t>User-friendly interface for active hyperlinks</w:t>
        </w:r>
        <w:r w:rsidR="003A362A">
          <w:rPr>
            <w:noProof/>
            <w:webHidden/>
          </w:rPr>
          <w:tab/>
        </w:r>
        <w:r w:rsidR="003A362A">
          <w:rPr>
            <w:noProof/>
            <w:webHidden/>
          </w:rPr>
          <w:fldChar w:fldCharType="begin"/>
        </w:r>
        <w:r w:rsidR="003A362A">
          <w:rPr>
            <w:noProof/>
            <w:webHidden/>
          </w:rPr>
          <w:instrText xml:space="preserve"> PAGEREF _Toc461462037 \h </w:instrText>
        </w:r>
        <w:r w:rsidR="003A362A">
          <w:rPr>
            <w:noProof/>
            <w:webHidden/>
          </w:rPr>
        </w:r>
        <w:r w:rsidR="003A362A">
          <w:rPr>
            <w:noProof/>
            <w:webHidden/>
          </w:rPr>
          <w:fldChar w:fldCharType="separate"/>
        </w:r>
        <w:r w:rsidR="003A362A">
          <w:rPr>
            <w:noProof/>
            <w:webHidden/>
          </w:rPr>
          <w:t>7</w:t>
        </w:r>
        <w:r w:rsidR="003A362A">
          <w:rPr>
            <w:noProof/>
            <w:webHidden/>
          </w:rPr>
          <w:fldChar w:fldCharType="end"/>
        </w:r>
      </w:hyperlink>
    </w:p>
    <w:p w14:paraId="74EF10CB" w14:textId="7D6146CA" w:rsidR="003A362A" w:rsidRDefault="00D409DA">
      <w:pPr>
        <w:pStyle w:val="TOC1"/>
        <w:rPr>
          <w:rFonts w:asciiTheme="minorHAnsi" w:eastAsiaTheme="minorEastAsia" w:hAnsiTheme="minorHAnsi" w:cstheme="minorBidi"/>
          <w:b w:val="0"/>
          <w:caps w:val="0"/>
          <w:noProof/>
          <w:sz w:val="22"/>
          <w:szCs w:val="22"/>
        </w:rPr>
      </w:pPr>
      <w:hyperlink w:anchor="_Toc461462038" w:history="1">
        <w:r w:rsidR="003A362A" w:rsidRPr="00633B38">
          <w:rPr>
            <w:rStyle w:val="Hyperlink"/>
            <w:noProof/>
          </w:rPr>
          <w:t>5.</w:t>
        </w:r>
        <w:r w:rsidR="003A362A">
          <w:rPr>
            <w:rFonts w:asciiTheme="minorHAnsi" w:eastAsiaTheme="minorEastAsia" w:hAnsiTheme="minorHAnsi" w:cstheme="minorBidi"/>
            <w:b w:val="0"/>
            <w:caps w:val="0"/>
            <w:noProof/>
            <w:sz w:val="22"/>
            <w:szCs w:val="22"/>
          </w:rPr>
          <w:tab/>
        </w:r>
        <w:r w:rsidR="003A362A" w:rsidRPr="00633B38">
          <w:rPr>
            <w:rStyle w:val="Hyperlink"/>
            <w:noProof/>
          </w:rPr>
          <w:t>Help system</w:t>
        </w:r>
        <w:r w:rsidR="003A362A">
          <w:rPr>
            <w:noProof/>
            <w:webHidden/>
          </w:rPr>
          <w:tab/>
        </w:r>
        <w:r w:rsidR="003A362A">
          <w:rPr>
            <w:noProof/>
            <w:webHidden/>
          </w:rPr>
          <w:fldChar w:fldCharType="begin"/>
        </w:r>
        <w:r w:rsidR="003A362A">
          <w:rPr>
            <w:noProof/>
            <w:webHidden/>
          </w:rPr>
          <w:instrText xml:space="preserve"> PAGEREF _Toc461462038 \h </w:instrText>
        </w:r>
        <w:r w:rsidR="003A362A">
          <w:rPr>
            <w:noProof/>
            <w:webHidden/>
          </w:rPr>
        </w:r>
        <w:r w:rsidR="003A362A">
          <w:rPr>
            <w:noProof/>
            <w:webHidden/>
          </w:rPr>
          <w:fldChar w:fldCharType="separate"/>
        </w:r>
        <w:r w:rsidR="003A362A">
          <w:rPr>
            <w:noProof/>
            <w:webHidden/>
          </w:rPr>
          <w:t>9</w:t>
        </w:r>
        <w:r w:rsidR="003A362A">
          <w:rPr>
            <w:noProof/>
            <w:webHidden/>
          </w:rPr>
          <w:fldChar w:fldCharType="end"/>
        </w:r>
      </w:hyperlink>
    </w:p>
    <w:p w14:paraId="1264344F" w14:textId="533A49D4" w:rsidR="003A362A" w:rsidRDefault="00D409DA">
      <w:pPr>
        <w:pStyle w:val="TOC1"/>
        <w:rPr>
          <w:rFonts w:asciiTheme="minorHAnsi" w:eastAsiaTheme="minorEastAsia" w:hAnsiTheme="minorHAnsi" w:cstheme="minorBidi"/>
          <w:b w:val="0"/>
          <w:caps w:val="0"/>
          <w:noProof/>
          <w:sz w:val="22"/>
          <w:szCs w:val="22"/>
        </w:rPr>
      </w:pPr>
      <w:hyperlink w:anchor="_Toc461462039" w:history="1">
        <w:r w:rsidR="003A362A" w:rsidRPr="00633B38">
          <w:rPr>
            <w:rStyle w:val="Hyperlink"/>
            <w:noProof/>
          </w:rPr>
          <w:t>6.</w:t>
        </w:r>
        <w:r w:rsidR="003A362A">
          <w:rPr>
            <w:rFonts w:asciiTheme="minorHAnsi" w:eastAsiaTheme="minorEastAsia" w:hAnsiTheme="minorHAnsi" w:cstheme="minorBidi"/>
            <w:b w:val="0"/>
            <w:caps w:val="0"/>
            <w:noProof/>
            <w:sz w:val="22"/>
            <w:szCs w:val="22"/>
          </w:rPr>
          <w:tab/>
        </w:r>
        <w:r w:rsidR="003A362A" w:rsidRPr="00633B38">
          <w:rPr>
            <w:rStyle w:val="Hyperlink"/>
            <w:noProof/>
          </w:rPr>
          <w:t>Non-Functional Requirements</w:t>
        </w:r>
        <w:r w:rsidR="003A362A">
          <w:rPr>
            <w:noProof/>
            <w:webHidden/>
          </w:rPr>
          <w:tab/>
        </w:r>
        <w:r w:rsidR="003A362A">
          <w:rPr>
            <w:noProof/>
            <w:webHidden/>
          </w:rPr>
          <w:fldChar w:fldCharType="begin"/>
        </w:r>
        <w:r w:rsidR="003A362A">
          <w:rPr>
            <w:noProof/>
            <w:webHidden/>
          </w:rPr>
          <w:instrText xml:space="preserve"> PAGEREF _Toc461462039 \h </w:instrText>
        </w:r>
        <w:r w:rsidR="003A362A">
          <w:rPr>
            <w:noProof/>
            <w:webHidden/>
          </w:rPr>
        </w:r>
        <w:r w:rsidR="003A362A">
          <w:rPr>
            <w:noProof/>
            <w:webHidden/>
          </w:rPr>
          <w:fldChar w:fldCharType="separate"/>
        </w:r>
        <w:r w:rsidR="003A362A">
          <w:rPr>
            <w:noProof/>
            <w:webHidden/>
          </w:rPr>
          <w:t>9</w:t>
        </w:r>
        <w:r w:rsidR="003A362A">
          <w:rPr>
            <w:noProof/>
            <w:webHidden/>
          </w:rPr>
          <w:fldChar w:fldCharType="end"/>
        </w:r>
      </w:hyperlink>
    </w:p>
    <w:p w14:paraId="293783C2" w14:textId="16741037" w:rsidR="003A362A" w:rsidRDefault="00D409DA">
      <w:pPr>
        <w:pStyle w:val="TOC1"/>
        <w:rPr>
          <w:rFonts w:asciiTheme="minorHAnsi" w:eastAsiaTheme="minorEastAsia" w:hAnsiTheme="minorHAnsi" w:cstheme="minorBidi"/>
          <w:b w:val="0"/>
          <w:caps w:val="0"/>
          <w:noProof/>
          <w:sz w:val="22"/>
          <w:szCs w:val="22"/>
        </w:rPr>
      </w:pPr>
      <w:hyperlink w:anchor="_Toc461462040" w:history="1">
        <w:r w:rsidR="003A362A" w:rsidRPr="00633B38">
          <w:rPr>
            <w:rStyle w:val="Hyperlink"/>
            <w:noProof/>
          </w:rPr>
          <w:t>7.</w:t>
        </w:r>
        <w:r w:rsidR="003A362A">
          <w:rPr>
            <w:rFonts w:asciiTheme="minorHAnsi" w:eastAsiaTheme="minorEastAsia" w:hAnsiTheme="minorHAnsi" w:cstheme="minorBidi"/>
            <w:b w:val="0"/>
            <w:caps w:val="0"/>
            <w:noProof/>
            <w:sz w:val="22"/>
            <w:szCs w:val="22"/>
          </w:rPr>
          <w:tab/>
        </w:r>
        <w:r w:rsidR="003A362A" w:rsidRPr="00633B38">
          <w:rPr>
            <w:rStyle w:val="Hyperlink"/>
            <w:noProof/>
          </w:rPr>
          <w:t>Issues</w:t>
        </w:r>
        <w:r w:rsidR="003A362A">
          <w:rPr>
            <w:noProof/>
            <w:webHidden/>
          </w:rPr>
          <w:tab/>
        </w:r>
        <w:r w:rsidR="003A362A">
          <w:rPr>
            <w:noProof/>
            <w:webHidden/>
          </w:rPr>
          <w:fldChar w:fldCharType="begin"/>
        </w:r>
        <w:r w:rsidR="003A362A">
          <w:rPr>
            <w:noProof/>
            <w:webHidden/>
          </w:rPr>
          <w:instrText xml:space="preserve"> PAGEREF _Toc461462040 \h </w:instrText>
        </w:r>
        <w:r w:rsidR="003A362A">
          <w:rPr>
            <w:noProof/>
            <w:webHidden/>
          </w:rPr>
        </w:r>
        <w:r w:rsidR="003A362A">
          <w:rPr>
            <w:noProof/>
            <w:webHidden/>
          </w:rPr>
          <w:fldChar w:fldCharType="separate"/>
        </w:r>
        <w:r w:rsidR="003A362A">
          <w:rPr>
            <w:noProof/>
            <w:webHidden/>
          </w:rPr>
          <w:t>9</w:t>
        </w:r>
        <w:r w:rsidR="003A362A">
          <w:rPr>
            <w:noProof/>
            <w:webHidden/>
          </w:rPr>
          <w:fldChar w:fldCharType="end"/>
        </w:r>
      </w:hyperlink>
    </w:p>
    <w:p w14:paraId="3F9C9883" w14:textId="6336523F" w:rsidR="007B2D8F" w:rsidRDefault="007D18F9" w:rsidP="00E13C28">
      <w:pPr>
        <w:pStyle w:val="BodyText"/>
      </w:pPr>
      <w:r>
        <w:fldChar w:fldCharType="end"/>
      </w:r>
    </w:p>
    <w:p w14:paraId="7593BB85" w14:textId="77777777" w:rsidR="006768A5" w:rsidRDefault="00320F9D" w:rsidP="00E13C28">
      <w:pPr>
        <w:pStyle w:val="Heading1"/>
      </w:pPr>
      <w:r>
        <w:br w:type="page"/>
      </w:r>
      <w:bookmarkStart w:id="0" w:name="_Toc461462034"/>
      <w:r w:rsidR="000D5B80">
        <w:lastRenderedPageBreak/>
        <w:t>Document scope</w:t>
      </w:r>
      <w:bookmarkEnd w:id="0"/>
    </w:p>
    <w:p w14:paraId="3D0B5095" w14:textId="77777777" w:rsidR="00320F9D" w:rsidRDefault="000D5B80" w:rsidP="00320F9D">
      <w:pPr>
        <w:pStyle w:val="Comment2"/>
      </w:pPr>
      <w:r w:rsidRPr="001A4D5F">
        <w:t xml:space="preserve"> </w:t>
      </w:r>
      <w:r w:rsidR="00320F9D" w:rsidRPr="001A4D5F">
        <w:t xml:space="preserve">[Outline the scope of what has been captured in this version of the document.  For example, “This </w:t>
      </w:r>
      <w:r w:rsidR="00320F9D" w:rsidRPr="004A1D5A">
        <w:t>Supplementary Specification</w:t>
      </w:r>
      <w:r w:rsidR="00320F9D" w:rsidRPr="001A4D5F">
        <w:t xml:space="preserve"> document describes the functional and non-functional requirements that span Use </w:t>
      </w:r>
      <w:r w:rsidR="00320F9D">
        <w:t>c</w:t>
      </w:r>
      <w:r w:rsidR="00320F9D" w:rsidRPr="001A4D5F">
        <w:t>ases for the ABC system, Release 4”.]</w:t>
      </w:r>
    </w:p>
    <w:p w14:paraId="761F4263" w14:textId="7DF8EC17" w:rsidR="006768A5" w:rsidRDefault="0010141C" w:rsidP="00E13C28">
      <w:pPr>
        <w:pStyle w:val="BodyText"/>
      </w:pPr>
      <w:r>
        <w:t xml:space="preserve">This document </w:t>
      </w:r>
      <w:r w:rsidR="00E60712">
        <w:t xml:space="preserve">provides high level overview, dependencies and </w:t>
      </w:r>
      <w:r>
        <w:t xml:space="preserve">outlines </w:t>
      </w:r>
      <w:r w:rsidR="00E60712">
        <w:t xml:space="preserve">current and </w:t>
      </w:r>
      <w:r w:rsidR="00777FC6">
        <w:t xml:space="preserve">possible </w:t>
      </w:r>
      <w:r w:rsidR="00E60712">
        <w:t xml:space="preserve">future functional and non-functional </w:t>
      </w:r>
      <w:r>
        <w:t xml:space="preserve">requirements of the </w:t>
      </w:r>
      <w:r w:rsidR="00522091">
        <w:t>Form Builder</w:t>
      </w:r>
      <w:r>
        <w:t xml:space="preserve"> System</w:t>
      </w:r>
      <w:r w:rsidR="00522091">
        <w:t>, related to GreenSheets re-design project</w:t>
      </w:r>
      <w:r>
        <w:t xml:space="preserve"> </w:t>
      </w:r>
    </w:p>
    <w:p w14:paraId="351692CF" w14:textId="77777777" w:rsidR="00B3155D" w:rsidRPr="00B3155D" w:rsidRDefault="00B3155D" w:rsidP="00B3155D">
      <w:pPr>
        <w:pStyle w:val="Default"/>
        <w:rPr>
          <w:color w:val="0070C0"/>
          <w:sz w:val="20"/>
          <w:szCs w:val="20"/>
        </w:rPr>
      </w:pPr>
    </w:p>
    <w:p w14:paraId="40AC8089" w14:textId="6127DDFB" w:rsidR="00FE6477" w:rsidRDefault="00114041" w:rsidP="00E13C28">
      <w:pPr>
        <w:pStyle w:val="Heading1"/>
      </w:pPr>
      <w:bookmarkStart w:id="1" w:name="_Toc460947341"/>
      <w:bookmarkStart w:id="2" w:name="_Toc461462035"/>
      <w:r w:rsidRPr="00114041">
        <w:t>Creation of the Revision form in FB and promotion of the Revision module</w:t>
      </w:r>
      <w:bookmarkEnd w:id="1"/>
      <w:bookmarkEnd w:id="2"/>
    </w:p>
    <w:p w14:paraId="746AA7DC" w14:textId="6C34FC5F" w:rsidR="003F7127" w:rsidRDefault="003F7127" w:rsidP="00E13C28">
      <w:pPr>
        <w:pStyle w:val="BodyText"/>
      </w:pPr>
      <w:r w:rsidRPr="0002176B">
        <w:rPr>
          <w:highlight w:val="lightGray"/>
        </w:rPr>
        <w:t>GSFB - 122</w:t>
      </w:r>
      <w:bookmarkStart w:id="3" w:name="_GoBack"/>
      <w:bookmarkEnd w:id="3"/>
    </w:p>
    <w:p w14:paraId="7F3A504E" w14:textId="5CC7B4A9" w:rsidR="00E13C28" w:rsidRDefault="00E13C28" w:rsidP="00E13C28">
      <w:pPr>
        <w:pStyle w:val="BodyText"/>
      </w:pPr>
      <w:r>
        <w:t xml:space="preserve">Ultimately, completed greensheet forms are needed for award of the grant. In reality, grant can be awarded only via ‘actions’ in GPMATS. </w:t>
      </w:r>
    </w:p>
    <w:p w14:paraId="151940A3" w14:textId="447A11AA" w:rsidR="007073B0" w:rsidRPr="00E13C28" w:rsidRDefault="00E13C28" w:rsidP="007073B0">
      <w:pPr>
        <w:pStyle w:val="BodyText"/>
      </w:pPr>
      <w:r>
        <w:t>GPMATS actions can be of two types: AWARD or REVISION</w:t>
      </w:r>
      <w:r w:rsidR="007073B0">
        <w:t>; d</w:t>
      </w:r>
      <w:r w:rsidR="007073B0" w:rsidRPr="00E13C28">
        <w:t xml:space="preserve">uring GreenSheets re-design project, OGA indicated the need to have a separate </w:t>
      </w:r>
      <w:r w:rsidR="007073B0">
        <w:t xml:space="preserve">form (template), related to REVISION type of the action in GPMATS. </w:t>
      </w:r>
    </w:p>
    <w:p w14:paraId="19129AED" w14:textId="7E91670E" w:rsidR="00114041" w:rsidRPr="007073B0" w:rsidRDefault="007073B0" w:rsidP="007073B0">
      <w:pPr>
        <w:pStyle w:val="BodyText"/>
      </w:pPr>
      <w:r>
        <w:t>To accommodate this need, FB and GreenSheets systems should be modified as follow</w:t>
      </w:r>
      <w:r w:rsidR="00114041">
        <w:t xml:space="preserve"> (</w:t>
      </w:r>
      <w:r w:rsidR="006F10C2">
        <w:t>high level</w:t>
      </w:r>
      <w:r w:rsidR="00114041">
        <w:t>):</w:t>
      </w:r>
    </w:p>
    <w:p w14:paraId="79CE3CFA" w14:textId="004FC426" w:rsidR="00114041" w:rsidRDefault="007073B0" w:rsidP="00555433">
      <w:pPr>
        <w:pStyle w:val="ListParagraph"/>
        <w:numPr>
          <w:ilvl w:val="0"/>
          <w:numId w:val="6"/>
        </w:numPr>
      </w:pPr>
      <w:r>
        <w:t xml:space="preserve">User will </w:t>
      </w:r>
      <w:r w:rsidR="00114041">
        <w:t>create a new module in FB (user can call it “Revision module”, but this is “as-is” functionality, no changes</w:t>
      </w:r>
      <w:r w:rsidR="006F10C2">
        <w:t>)</w:t>
      </w:r>
    </w:p>
    <w:p w14:paraId="78063C93" w14:textId="23DC01EE" w:rsidR="00114041" w:rsidRDefault="007073B0" w:rsidP="00555433">
      <w:pPr>
        <w:pStyle w:val="ListParagraph"/>
        <w:numPr>
          <w:ilvl w:val="0"/>
          <w:numId w:val="6"/>
        </w:numPr>
      </w:pPr>
      <w:r>
        <w:t xml:space="preserve">User will </w:t>
      </w:r>
      <w:r w:rsidR="00114041">
        <w:t>create a form (user can call it “Revision form”, but this is “as-is” functionality, no changes)</w:t>
      </w:r>
    </w:p>
    <w:p w14:paraId="3BDE1782" w14:textId="3E069F25" w:rsidR="007073B0" w:rsidRDefault="006F10C2" w:rsidP="00555433">
      <w:pPr>
        <w:pStyle w:val="ListParagraph"/>
        <w:numPr>
          <w:ilvl w:val="0"/>
          <w:numId w:val="6"/>
        </w:numPr>
      </w:pPr>
      <w:r>
        <w:rPr>
          <w:color w:val="FF0000"/>
        </w:rPr>
        <w:t>C</w:t>
      </w:r>
      <w:r w:rsidR="00114041" w:rsidRPr="006F10C2">
        <w:rPr>
          <w:color w:val="FF0000"/>
        </w:rPr>
        <w:t>hange =&gt;</w:t>
      </w:r>
      <w:r w:rsidR="00114041">
        <w:t xml:space="preserve"> </w:t>
      </w:r>
      <w:r>
        <w:t xml:space="preserve">FB should </w:t>
      </w:r>
      <w:r w:rsidR="007073B0">
        <w:t xml:space="preserve">add CATEGORY Type (AWARD and REVISION) </w:t>
      </w:r>
    </w:p>
    <w:tbl>
      <w:tblPr>
        <w:tblStyle w:val="TableGrid"/>
        <w:tblW w:w="0" w:type="auto"/>
        <w:tblLook w:val="04A0" w:firstRow="1" w:lastRow="0" w:firstColumn="1" w:lastColumn="0" w:noHBand="0" w:noVBand="1"/>
      </w:tblPr>
      <w:tblGrid>
        <w:gridCol w:w="1818"/>
        <w:gridCol w:w="7532"/>
      </w:tblGrid>
      <w:tr w:rsidR="007073B0" w14:paraId="1F1D160A" w14:textId="77777777" w:rsidTr="00F7755F">
        <w:tc>
          <w:tcPr>
            <w:tcW w:w="1818"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238B65C" w14:textId="77777777" w:rsidR="007073B0" w:rsidRDefault="007073B0" w:rsidP="00F7755F">
            <w:pPr>
              <w:pStyle w:val="BodyText"/>
              <w:rPr>
                <w:b/>
              </w:rPr>
            </w:pPr>
            <w:r>
              <w:rPr>
                <w:b/>
              </w:rPr>
              <w:t>Category</w:t>
            </w:r>
            <w:r>
              <w:t xml:space="preserve"> </w:t>
            </w:r>
            <w:r w:rsidRPr="007073B0">
              <w:rPr>
                <w:b/>
              </w:rPr>
              <w:t>type</w:t>
            </w:r>
          </w:p>
        </w:tc>
        <w:tc>
          <w:tcPr>
            <w:tcW w:w="7532"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4B8C2FB" w14:textId="77777777" w:rsidR="007073B0" w:rsidRDefault="007073B0" w:rsidP="00F7755F">
            <w:pPr>
              <w:pStyle w:val="BodyText"/>
              <w:rPr>
                <w:b/>
              </w:rPr>
            </w:pPr>
            <w:r>
              <w:rPr>
                <w:b/>
              </w:rPr>
              <w:t>Related FB forms</w:t>
            </w:r>
          </w:p>
        </w:tc>
      </w:tr>
      <w:tr w:rsidR="007073B0" w14:paraId="5B3F64E2" w14:textId="77777777" w:rsidTr="00F7755F">
        <w:tc>
          <w:tcPr>
            <w:tcW w:w="1818" w:type="dxa"/>
            <w:tcBorders>
              <w:top w:val="single" w:sz="4" w:space="0" w:color="auto"/>
              <w:left w:val="single" w:sz="4" w:space="0" w:color="auto"/>
              <w:bottom w:val="single" w:sz="4" w:space="0" w:color="auto"/>
              <w:right w:val="single" w:sz="4" w:space="0" w:color="auto"/>
            </w:tcBorders>
            <w:hideMark/>
          </w:tcPr>
          <w:p w14:paraId="39E344F7" w14:textId="77777777" w:rsidR="007073B0" w:rsidRDefault="007073B0" w:rsidP="00F7755F">
            <w:pPr>
              <w:pStyle w:val="BodyText"/>
            </w:pPr>
            <w:r>
              <w:t>AWARD</w:t>
            </w:r>
          </w:p>
        </w:tc>
        <w:tc>
          <w:tcPr>
            <w:tcW w:w="7532" w:type="dxa"/>
            <w:tcBorders>
              <w:top w:val="single" w:sz="4" w:space="0" w:color="auto"/>
              <w:left w:val="single" w:sz="4" w:space="0" w:color="auto"/>
              <w:bottom w:val="single" w:sz="4" w:space="0" w:color="auto"/>
              <w:right w:val="single" w:sz="4" w:space="0" w:color="auto"/>
            </w:tcBorders>
            <w:hideMark/>
          </w:tcPr>
          <w:p w14:paraId="5ED98E92" w14:textId="77777777" w:rsidR="007073B0" w:rsidRDefault="007073B0" w:rsidP="00F7755F">
            <w:pPr>
              <w:pStyle w:val="BodyText"/>
            </w:pPr>
            <w:r>
              <w:t>Program and Specialist forms are needed</w:t>
            </w:r>
          </w:p>
        </w:tc>
      </w:tr>
      <w:tr w:rsidR="007073B0" w14:paraId="26F07CFD" w14:textId="77777777" w:rsidTr="00F7755F">
        <w:tc>
          <w:tcPr>
            <w:tcW w:w="1818" w:type="dxa"/>
            <w:tcBorders>
              <w:top w:val="single" w:sz="4" w:space="0" w:color="auto"/>
              <w:left w:val="single" w:sz="4" w:space="0" w:color="auto"/>
              <w:bottom w:val="single" w:sz="4" w:space="0" w:color="auto"/>
              <w:right w:val="single" w:sz="4" w:space="0" w:color="auto"/>
            </w:tcBorders>
            <w:hideMark/>
          </w:tcPr>
          <w:p w14:paraId="2A0E16E2" w14:textId="77777777" w:rsidR="007073B0" w:rsidRDefault="007073B0" w:rsidP="00F7755F">
            <w:pPr>
              <w:pStyle w:val="BodyText"/>
            </w:pPr>
            <w:r>
              <w:t>REVISION</w:t>
            </w:r>
          </w:p>
        </w:tc>
        <w:tc>
          <w:tcPr>
            <w:tcW w:w="7532" w:type="dxa"/>
            <w:tcBorders>
              <w:top w:val="single" w:sz="4" w:space="0" w:color="auto"/>
              <w:left w:val="single" w:sz="4" w:space="0" w:color="auto"/>
              <w:bottom w:val="single" w:sz="4" w:space="0" w:color="auto"/>
              <w:right w:val="single" w:sz="4" w:space="0" w:color="auto"/>
            </w:tcBorders>
          </w:tcPr>
          <w:p w14:paraId="79909B56" w14:textId="77777777" w:rsidR="007073B0" w:rsidRPr="00E13C28" w:rsidRDefault="007073B0" w:rsidP="00555433">
            <w:pPr>
              <w:pStyle w:val="ListParagraph"/>
              <w:widowControl/>
              <w:numPr>
                <w:ilvl w:val="0"/>
                <w:numId w:val="8"/>
              </w:numPr>
              <w:autoSpaceDE/>
              <w:autoSpaceDN/>
              <w:adjustRightInd/>
              <w:spacing w:after="160" w:line="256" w:lineRule="auto"/>
              <w:contextualSpacing/>
              <w:rPr>
                <w:rFonts w:ascii="Arial" w:hAnsi="Arial"/>
                <w:sz w:val="20"/>
                <w:szCs w:val="20"/>
              </w:rPr>
            </w:pPr>
            <w:r w:rsidRPr="00E13C28">
              <w:rPr>
                <w:rFonts w:ascii="Arial" w:hAnsi="Arial"/>
                <w:sz w:val="20"/>
                <w:szCs w:val="20"/>
              </w:rPr>
              <w:t>Only one revision form is needed for all type/mechs</w:t>
            </w:r>
          </w:p>
          <w:p w14:paraId="3BA43E22" w14:textId="77777777" w:rsidR="007073B0" w:rsidRDefault="007073B0" w:rsidP="00555433">
            <w:pPr>
              <w:pStyle w:val="ListParagraph"/>
              <w:widowControl/>
              <w:numPr>
                <w:ilvl w:val="0"/>
                <w:numId w:val="8"/>
              </w:numPr>
              <w:autoSpaceDE/>
              <w:autoSpaceDN/>
              <w:adjustRightInd/>
              <w:spacing w:after="160" w:line="256" w:lineRule="auto"/>
              <w:contextualSpacing/>
            </w:pPr>
            <w:r w:rsidRPr="00E13C28">
              <w:rPr>
                <w:rFonts w:ascii="Arial" w:hAnsi="Arial"/>
                <w:sz w:val="20"/>
                <w:szCs w:val="20"/>
              </w:rPr>
              <w:t>Revision form will be used by Specialist only</w:t>
            </w:r>
          </w:p>
        </w:tc>
      </w:tr>
    </w:tbl>
    <w:p w14:paraId="72F7B931" w14:textId="77777777" w:rsidR="007073B0" w:rsidRDefault="007073B0" w:rsidP="007073B0"/>
    <w:p w14:paraId="460FE7EF" w14:textId="531D67CA" w:rsidR="00114041" w:rsidRDefault="006F10C2" w:rsidP="00555433">
      <w:pPr>
        <w:pStyle w:val="ListParagraph"/>
        <w:numPr>
          <w:ilvl w:val="0"/>
          <w:numId w:val="6"/>
        </w:numPr>
      </w:pPr>
      <w:r>
        <w:t xml:space="preserve">User will </w:t>
      </w:r>
      <w:r w:rsidR="00114041">
        <w:t>add Revision form to Revision module (no changes)</w:t>
      </w:r>
    </w:p>
    <w:p w14:paraId="6B41930A" w14:textId="5F9A700A" w:rsidR="00114041" w:rsidRDefault="006F10C2" w:rsidP="00555433">
      <w:pPr>
        <w:pStyle w:val="ListParagraph"/>
        <w:numPr>
          <w:ilvl w:val="0"/>
          <w:numId w:val="6"/>
        </w:numPr>
      </w:pPr>
      <w:r>
        <w:rPr>
          <w:color w:val="FF0000"/>
        </w:rPr>
        <w:t>C</w:t>
      </w:r>
      <w:r w:rsidRPr="006F10C2">
        <w:rPr>
          <w:color w:val="FF0000"/>
        </w:rPr>
        <w:t>hange =&gt;</w:t>
      </w:r>
      <w:r>
        <w:t xml:space="preserve"> User will export/deploy the Revision module; the name of the module will be the same as in GreenSheets in order to export/promote this module</w:t>
      </w:r>
    </w:p>
    <w:p w14:paraId="4DB2D0F5" w14:textId="77777777" w:rsidR="00114041" w:rsidRDefault="00114041" w:rsidP="00E13C28">
      <w:pPr>
        <w:pStyle w:val="ListParagraph"/>
      </w:pPr>
    </w:p>
    <w:p w14:paraId="60071740" w14:textId="68776DC8" w:rsidR="00114041" w:rsidRPr="006F10C2" w:rsidRDefault="006F10C2" w:rsidP="00E13C28">
      <w:pPr>
        <w:pStyle w:val="ListParagraph"/>
        <w:rPr>
          <w:b/>
          <w:u w:val="single"/>
        </w:rPr>
      </w:pPr>
      <w:r w:rsidRPr="006F10C2">
        <w:rPr>
          <w:b/>
          <w:u w:val="single"/>
        </w:rPr>
        <w:t>Details for c</w:t>
      </w:r>
      <w:r w:rsidR="00114041" w:rsidRPr="006F10C2">
        <w:rPr>
          <w:b/>
          <w:u w:val="single"/>
        </w:rPr>
        <w:t>hanges to create a category process</w:t>
      </w:r>
    </w:p>
    <w:p w14:paraId="517BBFF2" w14:textId="7744AE98" w:rsidR="00114041" w:rsidRDefault="00114041" w:rsidP="00E13C28">
      <w:pPr>
        <w:pStyle w:val="BodyText"/>
      </w:pPr>
      <w:r>
        <w:t>The system will allow to select ALL types and mechanisms while creating a category.</w:t>
      </w:r>
    </w:p>
    <w:p w14:paraId="20EB024B" w14:textId="3064A6B0" w:rsidR="00114041" w:rsidRDefault="00114041" w:rsidP="00E13C28">
      <w:pPr>
        <w:pStyle w:val="BodyText"/>
      </w:pPr>
      <w:r>
        <w:rPr>
          <w:noProof/>
        </w:rPr>
        <w:lastRenderedPageBreak/>
        <mc:AlternateContent>
          <mc:Choice Requires="wps">
            <w:drawing>
              <wp:anchor distT="0" distB="0" distL="114300" distR="114300" simplePos="0" relativeHeight="251639808" behindDoc="0" locked="0" layoutInCell="1" allowOverlap="1" wp14:anchorId="3E95BCE7" wp14:editId="37429F92">
                <wp:simplePos x="0" y="0"/>
                <wp:positionH relativeFrom="column">
                  <wp:posOffset>2999014</wp:posOffset>
                </wp:positionH>
                <wp:positionV relativeFrom="paragraph">
                  <wp:posOffset>3567793</wp:posOffset>
                </wp:positionV>
                <wp:extent cx="624840" cy="2743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624840" cy="274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92521" id="Rectangle 5" o:spid="_x0000_s1026" style="position:absolute;margin-left:236.15pt;margin-top:280.95pt;width:49.2pt;height:21.6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" filled="f" strokecolor="red" strokeweight="2pt"/>
            </w:pict>
          </mc:Fallback>
        </mc:AlternateContent>
      </w:r>
      <w:r>
        <w:rPr>
          <w:noProof/>
        </w:rPr>
        <mc:AlternateContent>
          <mc:Choice Requires="wps">
            <w:drawing>
              <wp:anchor distT="0" distB="0" distL="114300" distR="114300" simplePos="0" relativeHeight="251630592" behindDoc="0" locked="0" layoutInCell="1" allowOverlap="1" wp14:anchorId="259A2666" wp14:editId="094F2445">
                <wp:simplePos x="0" y="0"/>
                <wp:positionH relativeFrom="column">
                  <wp:posOffset>1545771</wp:posOffset>
                </wp:positionH>
                <wp:positionV relativeFrom="paragraph">
                  <wp:posOffset>2633708</wp:posOffset>
                </wp:positionV>
                <wp:extent cx="624840" cy="2743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624840" cy="2743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F80C1" id="Rectangle 26" o:spid="_x0000_s1026" style="position:absolute;margin-left:121.7pt;margin-top:207.4pt;width:49.2pt;height:21.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" filled="f" strokecolor="red" strokeweight="2pt"/>
            </w:pict>
          </mc:Fallback>
        </mc:AlternateContent>
      </w:r>
      <w:r>
        <w:rPr>
          <w:noProof/>
        </w:rPr>
        <w:drawing>
          <wp:inline distT="0" distB="0" distL="0" distR="0" wp14:anchorId="5C5BBB30" wp14:editId="5EFAD1D4">
            <wp:extent cx="5943600" cy="3896360"/>
            <wp:effectExtent l="0" t="0" r="0" b="889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6360"/>
                    </a:xfrm>
                    <a:prstGeom prst="rect">
                      <a:avLst/>
                    </a:prstGeom>
                    <a:noFill/>
                    <a:ln>
                      <a:noFill/>
                    </a:ln>
                  </pic:spPr>
                </pic:pic>
              </a:graphicData>
            </a:graphic>
          </wp:inline>
        </w:drawing>
      </w:r>
    </w:p>
    <w:p w14:paraId="205B8648" w14:textId="2860FCDA" w:rsidR="00114041" w:rsidRDefault="00114041" w:rsidP="00E13C28">
      <w:pPr>
        <w:pStyle w:val="BodyText"/>
      </w:pPr>
      <w:r>
        <w:rPr>
          <w:noProof/>
        </w:rPr>
        <mc:AlternateContent>
          <mc:Choice Requires="wps">
            <w:drawing>
              <wp:anchor distT="0" distB="0" distL="114300" distR="114300" simplePos="0" relativeHeight="251650048" behindDoc="0" locked="0" layoutInCell="1" allowOverlap="1" wp14:anchorId="1B755621" wp14:editId="3622EFEB">
                <wp:simplePos x="0" y="0"/>
                <wp:positionH relativeFrom="column">
                  <wp:posOffset>-5443</wp:posOffset>
                </wp:positionH>
                <wp:positionV relativeFrom="paragraph">
                  <wp:posOffset>1262743</wp:posOffset>
                </wp:positionV>
                <wp:extent cx="2218055" cy="206375"/>
                <wp:effectExtent l="0" t="0" r="10795" b="22225"/>
                <wp:wrapNone/>
                <wp:docPr id="3" name="Rectangle 3"/>
                <wp:cNvGraphicFramePr/>
                <a:graphic xmlns:a="http://schemas.openxmlformats.org/drawingml/2006/main">
                  <a:graphicData uri="http://schemas.microsoft.com/office/word/2010/wordprocessingShape">
                    <wps:wsp>
                      <wps:cNvSpPr/>
                      <wps:spPr>
                        <a:xfrm>
                          <a:off x="0" y="0"/>
                          <a:ext cx="2218055" cy="2063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EA921" id="Rectangle 3" o:spid="_x0000_s1026" style="position:absolute;margin-left:-.45pt;margin-top:99.45pt;width:174.65pt;height:1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" filled="f" strokecolor="red" strokeweight="2pt"/>
            </w:pict>
          </mc:Fallback>
        </mc:AlternateContent>
      </w:r>
      <w:r>
        <w:rPr>
          <w:noProof/>
        </w:rPr>
        <w:drawing>
          <wp:inline distT="0" distB="0" distL="0" distR="0" wp14:anchorId="092E83AC" wp14:editId="0550A74A">
            <wp:extent cx="5943600" cy="36804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14:paraId="247CD1F5" w14:textId="77777777" w:rsidR="00114041" w:rsidRDefault="00114041" w:rsidP="00E13C28">
      <w:pPr>
        <w:rPr>
          <w:rFonts w:asciiTheme="minorHAnsi" w:hAnsiTheme="minorHAnsi" w:cstheme="minorBidi"/>
        </w:rPr>
      </w:pPr>
      <w:r>
        <w:t>When OGA user adds a category, s/he may choose a category type (Award or Revision)</w:t>
      </w:r>
    </w:p>
    <w:p w14:paraId="638F7381" w14:textId="77777777" w:rsidR="00114041" w:rsidRDefault="00114041" w:rsidP="00E13C28">
      <w:r>
        <w:t xml:space="preserve">On the screen category type will be defaulted to ‘Award’ (OGA mentioned that after Revision form is </w:t>
      </w:r>
      <w:r>
        <w:lastRenderedPageBreak/>
        <w:t xml:space="preserve">created and deployed, it will never change).  </w:t>
      </w:r>
    </w:p>
    <w:p w14:paraId="114F01FE" w14:textId="77777777" w:rsidR="00114041" w:rsidRDefault="00114041" w:rsidP="00555433">
      <w:pPr>
        <w:pStyle w:val="ListParagraph"/>
        <w:numPr>
          <w:ilvl w:val="0"/>
          <w:numId w:val="7"/>
        </w:numPr>
      </w:pPr>
      <w:r>
        <w:t>If ‘Award’ type is chosen, the process is as usual</w:t>
      </w:r>
    </w:p>
    <w:p w14:paraId="1F0C36DB" w14:textId="77777777" w:rsidR="00114041" w:rsidRDefault="00114041" w:rsidP="00555433">
      <w:pPr>
        <w:pStyle w:val="ListParagraph"/>
        <w:numPr>
          <w:ilvl w:val="0"/>
          <w:numId w:val="7"/>
        </w:numPr>
      </w:pPr>
      <w:r>
        <w:t>If “Revision” type is chosen:</w:t>
      </w:r>
    </w:p>
    <w:p w14:paraId="6CEC095E" w14:textId="77777777" w:rsidR="00114041" w:rsidRDefault="00114041" w:rsidP="00555433">
      <w:pPr>
        <w:pStyle w:val="ListParagraph"/>
        <w:numPr>
          <w:ilvl w:val="1"/>
          <w:numId w:val="7"/>
        </w:numPr>
      </w:pPr>
      <w:r>
        <w:t>The screen will allow adding only Revision form</w:t>
      </w:r>
    </w:p>
    <w:p w14:paraId="75C07960" w14:textId="77777777" w:rsidR="00114041" w:rsidRDefault="00114041" w:rsidP="00555433">
      <w:pPr>
        <w:pStyle w:val="ListParagraph"/>
        <w:numPr>
          <w:ilvl w:val="1"/>
          <w:numId w:val="7"/>
        </w:numPr>
      </w:pPr>
      <w:r>
        <w:t>User will select ALL types/mechanisms (no validation for ALL/ALL combination, it will be responsibility of the user, it will allow more flexibility in the future)</w:t>
      </w:r>
    </w:p>
    <w:p w14:paraId="73FD4006" w14:textId="7B9CC428" w:rsidR="00114041" w:rsidRDefault="003B59DD" w:rsidP="00E13C28">
      <w:r>
        <w:rPr>
          <w:noProof/>
        </w:rPr>
        <mc:AlternateContent>
          <mc:Choice Requires="wps">
            <w:drawing>
              <wp:anchor distT="0" distB="0" distL="114300" distR="114300" simplePos="0" relativeHeight="251675648" behindDoc="0" locked="0" layoutInCell="1" allowOverlap="1" wp14:anchorId="3C434220" wp14:editId="6D634787">
                <wp:simplePos x="0" y="0"/>
                <wp:positionH relativeFrom="column">
                  <wp:posOffset>1310550</wp:posOffset>
                </wp:positionH>
                <wp:positionV relativeFrom="paragraph">
                  <wp:posOffset>2517321</wp:posOffset>
                </wp:positionV>
                <wp:extent cx="3695700" cy="464820"/>
                <wp:effectExtent l="0" t="0" r="19050" b="11430"/>
                <wp:wrapNone/>
                <wp:docPr id="106" name="Rectangle 106"/>
                <wp:cNvGraphicFramePr/>
                <a:graphic xmlns:a="http://schemas.openxmlformats.org/drawingml/2006/main">
                  <a:graphicData uri="http://schemas.microsoft.com/office/word/2010/wordprocessingShape">
                    <wps:wsp>
                      <wps:cNvSpPr/>
                      <wps:spPr>
                        <a:xfrm>
                          <a:off x="0" y="0"/>
                          <a:ext cx="3695700" cy="4648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01147" id="Rectangle 106" o:spid="_x0000_s1026" style="position:absolute;margin-left:103.2pt;margin-top:198.2pt;width:291pt;height:3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" filled="f" strokecolor="red" strokeweight="2pt"/>
            </w:pict>
          </mc:Fallback>
        </mc:AlternateContent>
      </w:r>
      <w:r w:rsidR="00114041">
        <w:rPr>
          <w:noProof/>
        </w:rPr>
        <mc:AlternateContent>
          <mc:Choice Requires="wps">
            <w:drawing>
              <wp:anchor distT="0" distB="0" distL="114300" distR="114300" simplePos="0" relativeHeight="251687936" behindDoc="0" locked="0" layoutInCell="1" allowOverlap="1" wp14:anchorId="7B4C8E27" wp14:editId="12037427">
                <wp:simplePos x="0" y="0"/>
                <wp:positionH relativeFrom="margin">
                  <wp:posOffset>-329837</wp:posOffset>
                </wp:positionH>
                <wp:positionV relativeFrom="paragraph">
                  <wp:posOffset>2154283</wp:posOffset>
                </wp:positionV>
                <wp:extent cx="1661160" cy="2667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66116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5D6EE" id="Rectangle 8" o:spid="_x0000_s1026" style="position:absolute;margin-left:-25.95pt;margin-top:169.65pt;width:130.8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" filled="f" strokecolor="red" strokeweight="2pt">
                <w10:wrap anchorx="margin"/>
              </v:rect>
            </w:pict>
          </mc:Fallback>
        </mc:AlternateContent>
      </w:r>
      <w:r w:rsidR="00114041">
        <w:rPr>
          <w:noProof/>
        </w:rPr>
        <mc:AlternateContent>
          <mc:Choice Requires="wps">
            <w:drawing>
              <wp:anchor distT="0" distB="0" distL="114300" distR="114300" simplePos="0" relativeHeight="251663360" behindDoc="0" locked="0" layoutInCell="1" allowOverlap="1" wp14:anchorId="42F667C7" wp14:editId="57314112">
                <wp:simplePos x="0" y="0"/>
                <wp:positionH relativeFrom="margin">
                  <wp:posOffset>-285206</wp:posOffset>
                </wp:positionH>
                <wp:positionV relativeFrom="paragraph">
                  <wp:posOffset>1257300</wp:posOffset>
                </wp:positionV>
                <wp:extent cx="2606040" cy="2667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260604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730AB" id="Rectangle 7" o:spid="_x0000_s1026" style="position:absolute;margin-left:-22.45pt;margin-top:99pt;width:205.2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" filled="f" strokecolor="red" strokeweight="2pt">
                <w10:wrap anchorx="margin"/>
              </v:rect>
            </w:pict>
          </mc:Fallback>
        </mc:AlternateContent>
      </w:r>
      <w:r w:rsidR="00114041">
        <w:rPr>
          <w:noProof/>
        </w:rPr>
        <w:drawing>
          <wp:inline distT="0" distB="0" distL="0" distR="0" wp14:anchorId="01F80FA5" wp14:editId="0B79D4D4">
            <wp:extent cx="6006677" cy="3723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545" cy="3729302"/>
                    </a:xfrm>
                    <a:prstGeom prst="rect">
                      <a:avLst/>
                    </a:prstGeom>
                    <a:noFill/>
                    <a:ln>
                      <a:noFill/>
                    </a:ln>
                  </pic:spPr>
                </pic:pic>
              </a:graphicData>
            </a:graphic>
          </wp:inline>
        </w:drawing>
      </w:r>
    </w:p>
    <w:p w14:paraId="2BD1051F" w14:textId="7442F4B6" w:rsidR="00114041" w:rsidRDefault="00114041" w:rsidP="00E13C28">
      <w:pPr>
        <w:pStyle w:val="BodyText"/>
      </w:pPr>
      <w:r>
        <w:rPr>
          <w:b/>
        </w:rPr>
        <w:t>C</w:t>
      </w:r>
      <w:r>
        <w:t>ategory type will become read-only when editing existing category.</w:t>
      </w:r>
    </w:p>
    <w:p w14:paraId="4A109F08" w14:textId="2446E11F" w:rsidR="00114041" w:rsidRDefault="00114041" w:rsidP="00E13C28">
      <w:pPr>
        <w:rPr>
          <w:rFonts w:asciiTheme="minorHAnsi" w:hAnsiTheme="minorHAnsi" w:cstheme="minorBidi"/>
        </w:rPr>
      </w:pPr>
      <w:r>
        <w:rPr>
          <w:noProof/>
        </w:rPr>
        <w:lastRenderedPageBreak/>
        <mc:AlternateContent>
          <mc:Choice Requires="wps">
            <w:drawing>
              <wp:anchor distT="0" distB="0" distL="114300" distR="114300" simplePos="0" relativeHeight="251701248" behindDoc="0" locked="0" layoutInCell="1" allowOverlap="1" wp14:anchorId="4E3726D2" wp14:editId="0AB3C88D">
                <wp:simplePos x="0" y="0"/>
                <wp:positionH relativeFrom="column">
                  <wp:posOffset>136162</wp:posOffset>
                </wp:positionH>
                <wp:positionV relativeFrom="paragraph">
                  <wp:posOffset>1210492</wp:posOffset>
                </wp:positionV>
                <wp:extent cx="1181100" cy="2667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18110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8707C" id="Rectangle 70" o:spid="_x0000_s1026" style="position:absolute;margin-left:10.7pt;margin-top:95.3pt;width:93pt;height:2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" filled="f" strokecolor="red" strokeweight="2pt"/>
            </w:pict>
          </mc:Fallback>
        </mc:AlternateContent>
      </w:r>
      <w:r>
        <w:rPr>
          <w:noProof/>
        </w:rPr>
        <mc:AlternateContent>
          <mc:Choice Requires="wps">
            <w:drawing>
              <wp:anchor distT="0" distB="0" distL="114300" distR="114300" simplePos="0" relativeHeight="251696128" behindDoc="0" locked="0" layoutInCell="1" allowOverlap="1" wp14:anchorId="62BB57EC" wp14:editId="105E6F08">
                <wp:simplePos x="0" y="0"/>
                <wp:positionH relativeFrom="column">
                  <wp:posOffset>-48986</wp:posOffset>
                </wp:positionH>
                <wp:positionV relativeFrom="paragraph">
                  <wp:posOffset>657951</wp:posOffset>
                </wp:positionV>
                <wp:extent cx="769620" cy="266700"/>
                <wp:effectExtent l="0" t="0" r="11430" b="19050"/>
                <wp:wrapNone/>
                <wp:docPr id="71" name="Rectangle 71"/>
                <wp:cNvGraphicFramePr/>
                <a:graphic xmlns:a="http://schemas.openxmlformats.org/drawingml/2006/main">
                  <a:graphicData uri="http://schemas.microsoft.com/office/word/2010/wordprocessingShape">
                    <wps:wsp>
                      <wps:cNvSpPr/>
                      <wps:spPr>
                        <a:xfrm>
                          <a:off x="0" y="0"/>
                          <a:ext cx="769620" cy="2667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B63FD" id="Rectangle 71" o:spid="_x0000_s1026" style="position:absolute;margin-left:-3.85pt;margin-top:51.8pt;width:60.6pt;height:2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" filled="f" strokecolor="red" strokeweight="2pt"/>
            </w:pict>
          </mc:Fallback>
        </mc:AlternateContent>
      </w:r>
      <w:r>
        <w:rPr>
          <w:noProof/>
        </w:rPr>
        <w:drawing>
          <wp:inline distT="0" distB="0" distL="0" distR="0" wp14:anchorId="47274F0E" wp14:editId="13600D12">
            <wp:extent cx="5835015" cy="3613785"/>
            <wp:effectExtent l="0" t="0" r="0" b="571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015" cy="3613785"/>
                    </a:xfrm>
                    <a:prstGeom prst="rect">
                      <a:avLst/>
                    </a:prstGeom>
                    <a:noFill/>
                    <a:ln>
                      <a:noFill/>
                    </a:ln>
                  </pic:spPr>
                </pic:pic>
              </a:graphicData>
            </a:graphic>
          </wp:inline>
        </w:drawing>
      </w:r>
    </w:p>
    <w:p w14:paraId="47B2EB38" w14:textId="77777777" w:rsidR="00114041" w:rsidRPr="00114041" w:rsidRDefault="00114041" w:rsidP="00E13C28">
      <w:pPr>
        <w:pStyle w:val="BodyText"/>
      </w:pPr>
    </w:p>
    <w:p w14:paraId="5F0CA271" w14:textId="3138ED5C" w:rsidR="00FE6477" w:rsidRDefault="00DD6807" w:rsidP="00E13C28">
      <w:pPr>
        <w:pStyle w:val="Heading1"/>
      </w:pPr>
      <w:bookmarkStart w:id="4" w:name="_Toc461462036"/>
      <w:r>
        <w:t>Reporting</w:t>
      </w:r>
      <w:bookmarkEnd w:id="4"/>
    </w:p>
    <w:p w14:paraId="6DABC7AB" w14:textId="0529EFB6" w:rsidR="00FE6477" w:rsidRDefault="00857414" w:rsidP="00E13C28">
      <w:pPr>
        <w:rPr>
          <w:lang w:val="en"/>
        </w:rPr>
      </w:pPr>
      <w:r w:rsidRPr="00857414">
        <w:rPr>
          <w:highlight w:val="lightGray"/>
        </w:rPr>
        <w:t>GSFB-125</w:t>
      </w:r>
    </w:p>
    <w:p w14:paraId="08670564" w14:textId="7E248A1E" w:rsidR="00FE6477" w:rsidRDefault="00FE6477" w:rsidP="00E13C28">
      <w:pPr>
        <w:rPr>
          <w:lang w:val="en"/>
        </w:rPr>
      </w:pPr>
      <w:r>
        <w:rPr>
          <w:lang w:val="en"/>
        </w:rPr>
        <w:t>Requirements provided by OGA:</w:t>
      </w:r>
    </w:p>
    <w:p w14:paraId="68CB693E" w14:textId="77777777" w:rsidR="00FE6477" w:rsidRPr="00FE6477" w:rsidRDefault="00FE6477" w:rsidP="00E13C28">
      <w:pPr>
        <w:rPr>
          <w:lang w:val="en"/>
        </w:rPr>
      </w:pPr>
      <w:r w:rsidRPr="00FE6477">
        <w:rPr>
          <w:lang w:val="en"/>
        </w:rPr>
        <w:t>“When a question is modified in Form Builder it is not easy now to find out what it will affect. It would be nice to have a report which displays the following elements:</w:t>
      </w:r>
      <w:r w:rsidRPr="00FE6477">
        <w:rPr>
          <w:lang w:val="en"/>
        </w:rPr>
        <w:br/>
        <w:t>a. Question text</w:t>
      </w:r>
      <w:r w:rsidRPr="00FE6477">
        <w:rPr>
          <w:lang w:val="en"/>
        </w:rPr>
        <w:br/>
        <w:t>b. Question id (since the same question cannot be used in sections of the same form they end up creating tons of “Please Explain” or “Additional Comments”, it is a pain point finding these particular questions for future re-use. Maybe we need to take a look at the reason why the same Comments box cannot be used in several sections of the same form in FB)</w:t>
      </w:r>
      <w:r w:rsidRPr="00FE6477">
        <w:rPr>
          <w:lang w:val="en"/>
        </w:rPr>
        <w:br/>
        <w:t>c. Created date of the question</w:t>
      </w:r>
      <w:r w:rsidRPr="00FE6477">
        <w:rPr>
          <w:lang w:val="en"/>
        </w:rPr>
        <w:br/>
        <w:t>d. Creator user id</w:t>
      </w:r>
      <w:r w:rsidRPr="00FE6477">
        <w:rPr>
          <w:lang w:val="en"/>
        </w:rPr>
        <w:br/>
        <w:t>e. Last_upd_date</w:t>
      </w:r>
      <w:r w:rsidRPr="00FE6477">
        <w:rPr>
          <w:lang w:val="en"/>
        </w:rPr>
        <w:br/>
        <w:t>f. Last_upd_id</w:t>
      </w:r>
      <w:r w:rsidRPr="00FE6477">
        <w:rPr>
          <w:lang w:val="en"/>
        </w:rPr>
        <w:br/>
        <w:t>g. Section name/identifier</w:t>
      </w:r>
      <w:r w:rsidRPr="00FE6477">
        <w:rPr>
          <w:lang w:val="en"/>
        </w:rPr>
        <w:br/>
        <w:t>h. Form name/identifier</w:t>
      </w:r>
      <w:r w:rsidRPr="00FE6477">
        <w:rPr>
          <w:lang w:val="en"/>
        </w:rPr>
        <w:br/>
        <w:t>i. Module</w:t>
      </w:r>
      <w:r w:rsidRPr="00FE6477">
        <w:rPr>
          <w:lang w:val="en"/>
        </w:rPr>
        <w:br/>
        <w:t>j. Note: Module deployment date is not a strong preference as it does not give us idea of “life span” of the question.</w:t>
      </w:r>
    </w:p>
    <w:p w14:paraId="5E914E4E" w14:textId="77777777" w:rsidR="00FE6477" w:rsidRPr="00FE6477" w:rsidRDefault="00FE6477" w:rsidP="00E13C28">
      <w:pPr>
        <w:rPr>
          <w:lang w:val="en"/>
        </w:rPr>
      </w:pPr>
      <w:r w:rsidRPr="00FE6477">
        <w:rPr>
          <w:lang w:val="en"/>
        </w:rPr>
        <w:t>Additional requirement for the report:</w:t>
      </w:r>
    </w:p>
    <w:p w14:paraId="0775FDED" w14:textId="77777777" w:rsidR="00FE6477" w:rsidRPr="00FE6477" w:rsidRDefault="00FE6477" w:rsidP="00E13C28">
      <w:pPr>
        <w:rPr>
          <w:lang w:val="en"/>
        </w:rPr>
      </w:pPr>
      <w:r w:rsidRPr="00FE6477">
        <w:rPr>
          <w:lang w:val="en"/>
        </w:rPr>
        <w:t>1) It would be nice to have excel version for markup. Online version may work too.</w:t>
      </w:r>
      <w:r w:rsidRPr="00FE6477">
        <w:rPr>
          <w:lang w:val="en"/>
        </w:rPr>
        <w:br/>
        <w:t>2) Users of the report: Sean, Shane and Crystal (all OGA staff), and maybe some people from OGA Operations team.</w:t>
      </w:r>
      <w:r w:rsidRPr="00FE6477">
        <w:rPr>
          <w:lang w:val="en"/>
        </w:rPr>
        <w:br/>
        <w:t xml:space="preserve">3) Explore a possibility to display question id with the questions in the FB screens (library, and possibly </w:t>
      </w:r>
      <w:r w:rsidRPr="00FE6477">
        <w:rPr>
          <w:lang w:val="en"/>
        </w:rPr>
        <w:lastRenderedPageBreak/>
        <w:t>others, mostly where the questions are being picked to be used on the section)</w:t>
      </w:r>
    </w:p>
    <w:p w14:paraId="549B1CAD" w14:textId="77777777" w:rsidR="00FE6477" w:rsidRPr="00FE6477" w:rsidRDefault="00FE6477" w:rsidP="00E13C28">
      <w:pPr>
        <w:rPr>
          <w:lang w:val="en"/>
        </w:rPr>
      </w:pPr>
      <w:r w:rsidRPr="00FE6477">
        <w:rPr>
          <w:lang w:val="en"/>
        </w:rPr>
        <w:t>Note: There is a desire to get a group of users together (Sean, Shane, Crystal, Stacey, Eugenia,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p>
    <w:p w14:paraId="5AD38D78" w14:textId="77777777" w:rsidR="00FE6477" w:rsidRDefault="00FE6477" w:rsidP="00E13C28">
      <w:pPr>
        <w:rPr>
          <w:lang w:val="en"/>
        </w:rPr>
      </w:pPr>
    </w:p>
    <w:p w14:paraId="5F0CC65D" w14:textId="648D7807" w:rsidR="00644DA1" w:rsidRDefault="00644DA1" w:rsidP="00E13C28">
      <w:pPr>
        <w:pStyle w:val="Heading1"/>
      </w:pPr>
      <w:bookmarkStart w:id="5" w:name="_Toc461462037"/>
      <w:r>
        <w:t>User-friendly interface for active hyperlinks</w:t>
      </w:r>
      <w:bookmarkEnd w:id="5"/>
    </w:p>
    <w:p w14:paraId="6E455F8E" w14:textId="1FAB0F91" w:rsidR="00AB7964" w:rsidRDefault="00AB7964" w:rsidP="00644DA1">
      <w:pPr>
        <w:rPr>
          <w:rFonts w:ascii="Arial Narrow" w:hAnsi="Arial Narrow"/>
          <w:b/>
          <w:i/>
        </w:rPr>
      </w:pPr>
      <w:r w:rsidRPr="00857414">
        <w:rPr>
          <w:highlight w:val="lightGray"/>
        </w:rPr>
        <w:t>G</w:t>
      </w:r>
      <w:r>
        <w:rPr>
          <w:highlight w:val="lightGray"/>
        </w:rPr>
        <w:t>SFB-124</w:t>
      </w:r>
    </w:p>
    <w:p w14:paraId="253212E7" w14:textId="467AC0DB" w:rsidR="00644DA1" w:rsidRDefault="00644DA1" w:rsidP="00644DA1">
      <w:pPr>
        <w:rPr>
          <w:rFonts w:ascii="Arial Narrow" w:hAnsi="Arial Narrow" w:cs="Times New Roman"/>
          <w:b/>
          <w:bCs w:val="0"/>
          <w:i/>
        </w:rPr>
      </w:pPr>
      <w:r>
        <w:rPr>
          <w:rFonts w:ascii="Arial Narrow" w:hAnsi="Arial Narrow"/>
          <w:b/>
          <w:i/>
        </w:rPr>
        <w:t>Please see the diagram below this table</w:t>
      </w:r>
    </w:p>
    <w:p w14:paraId="0D0BEEBB" w14:textId="20F93B53" w:rsidR="00644DA1" w:rsidRDefault="00644DA1" w:rsidP="00644DA1">
      <w:pPr>
        <w:rPr>
          <w:rFonts w:ascii="Arial Narrow" w:hAnsi="Arial Narrow"/>
        </w:rPr>
      </w:pPr>
      <w:r>
        <w:rPr>
          <w:rFonts w:ascii="Arial Narrow" w:hAnsi="Arial Narrow"/>
        </w:rPr>
        <w:t>Form Builder functionality will be modified as follow</w:t>
      </w:r>
      <w:r w:rsidR="00050685">
        <w:rPr>
          <w:rFonts w:ascii="Arial Narrow" w:hAnsi="Arial Narrow"/>
        </w:rPr>
        <w:t xml:space="preserve"> (high level)</w:t>
      </w:r>
      <w:r>
        <w:rPr>
          <w:rFonts w:ascii="Arial Narrow" w:hAnsi="Arial Narrow"/>
        </w:rPr>
        <w:t>:</w:t>
      </w:r>
    </w:p>
    <w:p w14:paraId="1DD22200"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All changes to a question (including Learn More field) in the QUESTIONS library must be propagated to the SECTIONS library and to the form(s), where these section(s) are used</w:t>
      </w:r>
    </w:p>
    <w:p w14:paraId="216F17F8"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 xml:space="preserve">Edits to any part of the question in the SECTIONS library will be applicable to this section only and to the forms, where this section is used. </w:t>
      </w:r>
    </w:p>
    <w:p w14:paraId="3DF740E3"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Changes made in the SECTIONS library will NOT be propagated back to QUESTIONS library</w:t>
      </w:r>
    </w:p>
    <w:p w14:paraId="51811C5B"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Ability to edit question(s) from the QUESTIONS library is NOT needed on the FORM level</w:t>
      </w:r>
    </w:p>
    <w:p w14:paraId="6129AB5E"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CBIIT will keep ability to add and edit question on the form level. It can be used when OGA adds a brand new question (that is NOT in the Question library) to the form</w:t>
      </w:r>
    </w:p>
    <w:p w14:paraId="16A02CF6" w14:textId="326317F6" w:rsidR="00644DA1" w:rsidRPr="00050685"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 xml:space="preserve">Form Builder will </w:t>
      </w:r>
      <w:r w:rsidR="00050685">
        <w:rPr>
          <w:rFonts w:ascii="Arial Narrow" w:hAnsi="Arial Narrow"/>
          <w:sz w:val="20"/>
          <w:szCs w:val="20"/>
        </w:rPr>
        <w:t>embed</w:t>
      </w:r>
      <w:r>
        <w:rPr>
          <w:rFonts w:ascii="Arial Narrow" w:hAnsi="Arial Narrow"/>
          <w:sz w:val="20"/>
          <w:szCs w:val="20"/>
        </w:rPr>
        <w:t xml:space="preserve"> WYSIWYG editor instead of enterable field for “Learn More” (in all 3 places: questions library, sections library, form)</w:t>
      </w:r>
      <w:r w:rsidR="00050685">
        <w:rPr>
          <w:rFonts w:ascii="Arial Narrow" w:hAnsi="Arial Narrow"/>
          <w:sz w:val="20"/>
          <w:szCs w:val="20"/>
        </w:rPr>
        <w:t xml:space="preserve">. </w:t>
      </w:r>
      <w:r w:rsidR="00050685" w:rsidRPr="00050685">
        <w:rPr>
          <w:rFonts w:ascii="Arial Narrow" w:hAnsi="Arial Narrow"/>
          <w:sz w:val="20"/>
          <w:szCs w:val="20"/>
        </w:rPr>
        <w:t>Something like at</w:t>
      </w:r>
      <w:r w:rsidR="00050685">
        <w:rPr>
          <w:rFonts w:ascii="Arial" w:hAnsi="Arial"/>
          <w:color w:val="000000"/>
          <w:sz w:val="20"/>
          <w:szCs w:val="20"/>
        </w:rPr>
        <w:t xml:space="preserve"> </w:t>
      </w:r>
      <w:hyperlink r:id="rId17" w:tgtFrame="_blank" w:history="1">
        <w:r w:rsidR="00050685">
          <w:rPr>
            <w:rStyle w:val="Hyperlink"/>
            <w:rFonts w:ascii="Arial" w:hAnsi="Arial"/>
            <w:sz w:val="20"/>
            <w:szCs w:val="20"/>
          </w:rPr>
          <w:t>http://jwysiwyg.github.io/jwysiwyg/help/examples/01-basic.html</w:t>
        </w:r>
      </w:hyperlink>
      <w:r w:rsidR="00050685">
        <w:rPr>
          <w:rFonts w:ascii="Arial Narrow" w:hAnsi="Arial Narrow"/>
          <w:sz w:val="20"/>
          <w:szCs w:val="20"/>
        </w:rPr>
        <w:t xml:space="preserve"> </w:t>
      </w:r>
      <w:r w:rsidR="00050685" w:rsidRPr="00050685">
        <w:rPr>
          <w:rFonts w:ascii="Arial Narrow" w:hAnsi="Arial Narrow"/>
          <w:i/>
          <w:color w:val="0070C0"/>
          <w:sz w:val="20"/>
          <w:szCs w:val="20"/>
        </w:rPr>
        <w:t xml:space="preserve">NOTE: request is submitted to OGA to define </w:t>
      </w:r>
      <w:r w:rsidR="00417529" w:rsidRPr="00050685">
        <w:rPr>
          <w:rFonts w:ascii="Arial Narrow" w:hAnsi="Arial Narrow"/>
          <w:i/>
          <w:color w:val="0070C0"/>
          <w:sz w:val="20"/>
          <w:szCs w:val="20"/>
        </w:rPr>
        <w:t>ne</w:t>
      </w:r>
      <w:r w:rsidR="00417529">
        <w:rPr>
          <w:rFonts w:ascii="Arial Narrow" w:hAnsi="Arial Narrow"/>
          <w:i/>
          <w:color w:val="0070C0"/>
          <w:sz w:val="20"/>
          <w:szCs w:val="20"/>
        </w:rPr>
        <w:t>cessary</w:t>
      </w:r>
      <w:r w:rsidR="00050685" w:rsidRPr="00050685">
        <w:rPr>
          <w:rFonts w:ascii="Arial Narrow" w:hAnsi="Arial Narrow"/>
          <w:i/>
          <w:color w:val="0070C0"/>
          <w:sz w:val="20"/>
          <w:szCs w:val="20"/>
        </w:rPr>
        <w:t xml:space="preserve"> WYSIWYG controls. Requirements will be added as soon as OGA will respond.</w:t>
      </w:r>
    </w:p>
    <w:p w14:paraId="65C23D25" w14:textId="77777777" w:rsidR="00050685" w:rsidRDefault="00050685" w:rsidP="00050685">
      <w:pPr>
        <w:pStyle w:val="ListParagraph"/>
      </w:pPr>
      <w:r>
        <w:t>From this:</w:t>
      </w:r>
    </w:p>
    <w:p w14:paraId="2AA805AC" w14:textId="04590284" w:rsidR="00050685" w:rsidRDefault="00050685" w:rsidP="00050685">
      <w:pPr>
        <w:pStyle w:val="ListParagraph"/>
      </w:pPr>
      <w:r>
        <w:t xml:space="preserve"> </w:t>
      </w:r>
      <w:r>
        <w:rPr>
          <w:noProof/>
        </w:rPr>
        <w:drawing>
          <wp:inline distT="0" distB="0" distL="0" distR="0" wp14:anchorId="710D69FD" wp14:editId="6979B96F">
            <wp:extent cx="3672849" cy="2454729"/>
            <wp:effectExtent l="0" t="0" r="381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l="23921" t="7623" r="21780" b="27480"/>
                    <a:stretch>
                      <a:fillRect/>
                    </a:stretch>
                  </pic:blipFill>
                  <pic:spPr bwMode="auto">
                    <a:xfrm>
                      <a:off x="0" y="0"/>
                      <a:ext cx="3677573" cy="2457887"/>
                    </a:xfrm>
                    <a:prstGeom prst="rect">
                      <a:avLst/>
                    </a:prstGeom>
                    <a:noFill/>
                    <a:ln>
                      <a:noFill/>
                    </a:ln>
                  </pic:spPr>
                </pic:pic>
              </a:graphicData>
            </a:graphic>
          </wp:inline>
        </w:drawing>
      </w:r>
    </w:p>
    <w:p w14:paraId="7826BC53" w14:textId="3E7CBEC8" w:rsidR="00050685" w:rsidRDefault="00050685" w:rsidP="00050685">
      <w:pPr>
        <w:pStyle w:val="ListParagraph"/>
        <w:rPr>
          <w:rFonts w:asciiTheme="minorHAnsi" w:hAnsiTheme="minorHAnsi" w:cstheme="minorBidi"/>
          <w:bCs w:val="0"/>
        </w:rPr>
      </w:pPr>
      <w:r>
        <w:t xml:space="preserve">To this: </w:t>
      </w:r>
      <w:r>
        <w:rPr>
          <w:rFonts w:asciiTheme="minorHAnsi" w:hAnsiTheme="minorHAnsi" w:cstheme="minorBidi"/>
          <w:bCs w:val="0"/>
          <w:noProof/>
        </w:rPr>
        <w:lastRenderedPageBreak/>
        <mc:AlternateContent>
          <mc:Choice Requires="wps">
            <w:drawing>
              <wp:anchor distT="0" distB="0" distL="114300" distR="114300" simplePos="0" relativeHeight="251706368" behindDoc="0" locked="0" layoutInCell="1" allowOverlap="1" wp14:anchorId="52D9D081" wp14:editId="78D2F2D7">
                <wp:simplePos x="0" y="0"/>
                <wp:positionH relativeFrom="column">
                  <wp:posOffset>653143</wp:posOffset>
                </wp:positionH>
                <wp:positionV relativeFrom="paragraph">
                  <wp:posOffset>1400901</wp:posOffset>
                </wp:positionV>
                <wp:extent cx="275590" cy="3651885"/>
                <wp:effectExtent l="95250" t="19050" r="29210" b="43815"/>
                <wp:wrapNone/>
                <wp:docPr id="111" name="Straight Arrow Connector 111"/>
                <wp:cNvGraphicFramePr/>
                <a:graphic xmlns:a="http://schemas.openxmlformats.org/drawingml/2006/main">
                  <a:graphicData uri="http://schemas.microsoft.com/office/word/2010/wordprocessingShape">
                    <wps:wsp>
                      <wps:cNvCnPr/>
                      <wps:spPr>
                        <a:xfrm flipH="1">
                          <a:off x="0" y="0"/>
                          <a:ext cx="275590" cy="365188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271F29" id="_x0000_t32" coordsize="21600,21600" o:spt="32" o:oned="t" path="m,l21600,21600e" filled="f">
                <v:path arrowok="t" fillok="f" o:connecttype="none"/>
                <o:lock v:ext="edit" shapetype="t"/>
              </v:shapetype>
              <v:shape id="Straight Arrow Connector 111" o:spid="_x0000_s1026" type="#_x0000_t32" style="position:absolute;margin-left:51.45pt;margin-top:110.3pt;width:21.7pt;height:287.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" strokecolor="red" strokeweight="3pt">
                <v:stroke endarrow="block"/>
              </v:shape>
            </w:pict>
          </mc:Fallback>
        </mc:AlternateContent>
      </w:r>
      <w:r>
        <w:rPr>
          <w:noProof/>
        </w:rPr>
        <w:drawing>
          <wp:inline distT="0" distB="0" distL="0" distR="0" wp14:anchorId="7E605F3C" wp14:editId="7322601C">
            <wp:extent cx="5807710" cy="4147185"/>
            <wp:effectExtent l="0" t="0" r="2540" b="571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7710" cy="4147185"/>
                    </a:xfrm>
                    <a:prstGeom prst="rect">
                      <a:avLst/>
                    </a:prstGeom>
                    <a:noFill/>
                    <a:ln>
                      <a:noFill/>
                    </a:ln>
                  </pic:spPr>
                </pic:pic>
              </a:graphicData>
            </a:graphic>
          </wp:inline>
        </w:drawing>
      </w:r>
    </w:p>
    <w:p w14:paraId="0113BBFC" w14:textId="756C3C9E" w:rsidR="00050685" w:rsidRDefault="00050685" w:rsidP="00050685">
      <w:r>
        <w:rPr>
          <w:noProof/>
        </w:rPr>
        <w:drawing>
          <wp:inline distT="0" distB="0" distL="0" distR="0" wp14:anchorId="52328BB7" wp14:editId="1A48C9A3">
            <wp:extent cx="4794885" cy="1224915"/>
            <wp:effectExtent l="0" t="0" r="571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4885" cy="1224915"/>
                    </a:xfrm>
                    <a:prstGeom prst="rect">
                      <a:avLst/>
                    </a:prstGeom>
                    <a:noFill/>
                    <a:ln>
                      <a:noFill/>
                    </a:ln>
                  </pic:spPr>
                </pic:pic>
              </a:graphicData>
            </a:graphic>
          </wp:inline>
        </w:drawing>
      </w:r>
    </w:p>
    <w:p w14:paraId="425D9F7A" w14:textId="77777777" w:rsidR="00050685" w:rsidRDefault="00050685" w:rsidP="00050685">
      <w:pPr>
        <w:pStyle w:val="ListParagraph"/>
        <w:widowControl/>
        <w:autoSpaceDE/>
        <w:autoSpaceDN/>
        <w:adjustRightInd/>
        <w:ind w:left="360"/>
        <w:contextualSpacing/>
        <w:rPr>
          <w:rFonts w:ascii="Arial Narrow" w:hAnsi="Arial Narrow"/>
          <w:sz w:val="20"/>
          <w:szCs w:val="20"/>
        </w:rPr>
      </w:pPr>
    </w:p>
    <w:p w14:paraId="19E99DDB" w14:textId="77777777"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Form Builder should provide ability to navigate from a question in the SECTIONS library directly to the same question in the QUESTIONS library</w:t>
      </w:r>
    </w:p>
    <w:p w14:paraId="32598EC9" w14:textId="1EC2A668" w:rsidR="00644DA1" w:rsidRDefault="00644DA1" w:rsidP="00555433">
      <w:pPr>
        <w:pStyle w:val="ListParagraph"/>
        <w:widowControl/>
        <w:numPr>
          <w:ilvl w:val="0"/>
          <w:numId w:val="9"/>
        </w:numPr>
        <w:autoSpaceDE/>
        <w:autoSpaceDN/>
        <w:adjustRightInd/>
        <w:contextualSpacing/>
        <w:rPr>
          <w:rFonts w:ascii="Arial Narrow" w:hAnsi="Arial Narrow"/>
          <w:sz w:val="20"/>
          <w:szCs w:val="20"/>
        </w:rPr>
      </w:pPr>
      <w:r>
        <w:rPr>
          <w:rFonts w:ascii="Arial Narrow" w:hAnsi="Arial Narrow"/>
          <w:sz w:val="20"/>
          <w:szCs w:val="20"/>
        </w:rPr>
        <w:t>A new report (</w:t>
      </w:r>
      <w:r w:rsidR="00867078">
        <w:rPr>
          <w:rFonts w:ascii="Arial Narrow" w:hAnsi="Arial Narrow"/>
          <w:sz w:val="20"/>
          <w:szCs w:val="20"/>
        </w:rPr>
        <w:t>see this document, sec. “Reporting”</w:t>
      </w:r>
      <w:r>
        <w:rPr>
          <w:rFonts w:ascii="Arial Narrow" w:hAnsi="Arial Narrow"/>
          <w:sz w:val="20"/>
          <w:szCs w:val="20"/>
        </w:rPr>
        <w:t xml:space="preserve">) should be readily accessible to a user working on a question in SECTIONS and/or QUESTIONS library        </w:t>
      </w:r>
    </w:p>
    <w:p w14:paraId="30C77FA6" w14:textId="77777777" w:rsidR="00644DA1" w:rsidRDefault="00644DA1" w:rsidP="00644DA1">
      <w:pPr>
        <w:rPr>
          <w:rFonts w:ascii="Arial Narrow" w:hAnsi="Arial Narrow"/>
        </w:rPr>
      </w:pPr>
      <w:r>
        <w:rPr>
          <w:rFonts w:ascii="Arial Narrow" w:hAnsi="Arial Narrow"/>
        </w:rPr>
        <w:t>Functionality change is NOT needed for:</w:t>
      </w:r>
    </w:p>
    <w:p w14:paraId="7078D9D8"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Search in Form Builder (currently “learn more” field is not searchable; we can keep it as-is)</w:t>
      </w:r>
    </w:p>
    <w:p w14:paraId="674A2BCD"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Usage information when user clicks on the number next to the question in the SECTIONS library and in the QUESTIONS library; keep as-is</w:t>
      </w:r>
    </w:p>
    <w:p w14:paraId="237F4CE3" w14:textId="77777777" w:rsidR="00644DA1" w:rsidRDefault="00644DA1" w:rsidP="00555433">
      <w:pPr>
        <w:pStyle w:val="ListParagraph"/>
        <w:widowControl/>
        <w:numPr>
          <w:ilvl w:val="0"/>
          <w:numId w:val="10"/>
        </w:numPr>
        <w:autoSpaceDE/>
        <w:autoSpaceDN/>
        <w:adjustRightInd/>
        <w:contextualSpacing/>
        <w:rPr>
          <w:rFonts w:ascii="Arial Narrow" w:hAnsi="Arial Narrow"/>
          <w:sz w:val="20"/>
          <w:szCs w:val="20"/>
        </w:rPr>
      </w:pPr>
      <w:r>
        <w:rPr>
          <w:rFonts w:ascii="Arial Narrow" w:hAnsi="Arial Narrow"/>
          <w:sz w:val="20"/>
          <w:szCs w:val="20"/>
        </w:rPr>
        <w:t xml:space="preserve">Existing business rules related to an approval process that allow or not editing a question can be kept as-is </w:t>
      </w:r>
    </w:p>
    <w:p w14:paraId="22428700" w14:textId="0187D132" w:rsidR="00644DA1" w:rsidRPr="00644DA1" w:rsidRDefault="00644DA1" w:rsidP="00644DA1">
      <w:pPr>
        <w:pStyle w:val="BodyText"/>
      </w:pPr>
      <w:r>
        <w:rPr>
          <w:rFonts w:ascii="Calibri" w:hAnsi="Calibri" w:cs="Times New Roman"/>
          <w:sz w:val="22"/>
          <w:szCs w:val="22"/>
        </w:rPr>
        <w:object w:dxaOrig="9360" w:dyaOrig="4572" w14:anchorId="2EAEC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45pt" o:ole="">
            <v:imagedata r:id="rId21" o:title=""/>
          </v:shape>
          <o:OLEObject Type="Embed" ProgID="Visio.Drawing.11" ShapeID="_x0000_i1025" DrawAspect="Content" ObjectID="_1535270257" r:id="rId22"/>
        </w:object>
      </w:r>
    </w:p>
    <w:p w14:paraId="730B24B2" w14:textId="3C583C57" w:rsidR="003A362A" w:rsidRDefault="003A362A" w:rsidP="00E13C28">
      <w:pPr>
        <w:pStyle w:val="Heading1"/>
      </w:pPr>
      <w:bookmarkStart w:id="6" w:name="_Toc461462038"/>
      <w:r>
        <w:t>Help system</w:t>
      </w:r>
      <w:bookmarkEnd w:id="6"/>
    </w:p>
    <w:p w14:paraId="06E5AED6" w14:textId="59B3853B" w:rsidR="003969AB" w:rsidRDefault="003969AB" w:rsidP="003A362A">
      <w:pPr>
        <w:pStyle w:val="BodyText"/>
      </w:pPr>
      <w:r>
        <w:t>See GSFB-123</w:t>
      </w:r>
    </w:p>
    <w:p w14:paraId="200F9F43" w14:textId="05CC3A4F" w:rsidR="003A362A" w:rsidRPr="003A362A" w:rsidRDefault="003A362A" w:rsidP="003A362A">
      <w:pPr>
        <w:pStyle w:val="BodyText"/>
      </w:pPr>
      <w:r>
        <w:t xml:space="preserve">Existing FB user guide should be updated to reflect all functionality changes in this document. </w:t>
      </w:r>
    </w:p>
    <w:p w14:paraId="2E722F31" w14:textId="06D6A1D5" w:rsidR="006768A5" w:rsidRDefault="00320F9D" w:rsidP="00E13C28">
      <w:pPr>
        <w:pStyle w:val="Heading1"/>
      </w:pPr>
      <w:bookmarkStart w:id="7" w:name="_Toc461462039"/>
      <w:r>
        <w:t>Non-Functional Requirements</w:t>
      </w:r>
      <w:bookmarkEnd w:id="7"/>
    </w:p>
    <w:p w14:paraId="06D0B13F" w14:textId="306404FA" w:rsidR="004A000D" w:rsidRDefault="000009D8" w:rsidP="00E13C28">
      <w:pPr>
        <w:rPr>
          <w:lang w:val="en"/>
        </w:rPr>
      </w:pPr>
      <w:r>
        <w:rPr>
          <w:lang w:val="en"/>
        </w:rPr>
        <w:t>Please refer to</w:t>
      </w:r>
    </w:p>
    <w:tbl>
      <w:tblPr>
        <w:tblStyle w:val="TableGrid"/>
        <w:tblW w:w="0" w:type="auto"/>
        <w:tblLook w:val="04A0" w:firstRow="1" w:lastRow="0" w:firstColumn="1" w:lastColumn="0" w:noHBand="0" w:noVBand="1"/>
      </w:tblPr>
      <w:tblGrid>
        <w:gridCol w:w="378"/>
        <w:gridCol w:w="2250"/>
        <w:gridCol w:w="6948"/>
      </w:tblGrid>
      <w:tr w:rsidR="000009D8" w14:paraId="01C1F2FF" w14:textId="77777777" w:rsidTr="000009D8">
        <w:tc>
          <w:tcPr>
            <w:tcW w:w="378" w:type="dxa"/>
            <w:shd w:val="clear" w:color="auto" w:fill="EEECE1" w:themeFill="background2"/>
          </w:tcPr>
          <w:p w14:paraId="26FEFB12" w14:textId="5EDABE65" w:rsidR="000009D8" w:rsidRDefault="000009D8" w:rsidP="00E13C28">
            <w:pPr>
              <w:rPr>
                <w:lang w:val="en"/>
              </w:rPr>
            </w:pPr>
            <w:r>
              <w:rPr>
                <w:lang w:val="en"/>
              </w:rPr>
              <w:t>#</w:t>
            </w:r>
          </w:p>
        </w:tc>
        <w:tc>
          <w:tcPr>
            <w:tcW w:w="2250" w:type="dxa"/>
            <w:shd w:val="clear" w:color="auto" w:fill="EEECE1" w:themeFill="background2"/>
          </w:tcPr>
          <w:p w14:paraId="1EF2A6DA" w14:textId="72922DEA" w:rsidR="000009D8" w:rsidRDefault="000009D8" w:rsidP="00E13C28">
            <w:pPr>
              <w:rPr>
                <w:lang w:val="en"/>
              </w:rPr>
            </w:pPr>
            <w:r>
              <w:rPr>
                <w:lang w:val="en"/>
              </w:rPr>
              <w:t>Ticket #</w:t>
            </w:r>
          </w:p>
        </w:tc>
        <w:tc>
          <w:tcPr>
            <w:tcW w:w="6948" w:type="dxa"/>
            <w:shd w:val="clear" w:color="auto" w:fill="EEECE1" w:themeFill="background2"/>
          </w:tcPr>
          <w:p w14:paraId="5DF7AD58" w14:textId="2EDE1A9D" w:rsidR="000009D8" w:rsidRDefault="000009D8" w:rsidP="00E13C28">
            <w:pPr>
              <w:rPr>
                <w:lang w:val="en"/>
              </w:rPr>
            </w:pPr>
            <w:r>
              <w:rPr>
                <w:lang w:val="en"/>
              </w:rPr>
              <w:t>Ticket title</w:t>
            </w:r>
          </w:p>
        </w:tc>
      </w:tr>
      <w:tr w:rsidR="000009D8" w14:paraId="566796B8" w14:textId="77777777" w:rsidTr="000009D8">
        <w:tc>
          <w:tcPr>
            <w:tcW w:w="378" w:type="dxa"/>
          </w:tcPr>
          <w:p w14:paraId="0893D4F1" w14:textId="1766059A" w:rsidR="000009D8" w:rsidRDefault="000009D8" w:rsidP="00E13C28">
            <w:pPr>
              <w:rPr>
                <w:lang w:val="en"/>
              </w:rPr>
            </w:pPr>
            <w:r>
              <w:rPr>
                <w:lang w:val="en"/>
              </w:rPr>
              <w:t>1</w:t>
            </w:r>
          </w:p>
        </w:tc>
        <w:tc>
          <w:tcPr>
            <w:tcW w:w="2250" w:type="dxa"/>
          </w:tcPr>
          <w:p w14:paraId="2A5CCCCA" w14:textId="32973A86" w:rsidR="000009D8" w:rsidRPr="00806DA0" w:rsidRDefault="00D409DA" w:rsidP="00E13C28">
            <w:pPr>
              <w:rPr>
                <w:lang w:val="en"/>
              </w:rPr>
            </w:pPr>
            <w:hyperlink r:id="rId23" w:tooltip="View this issue in JIRA" w:history="1">
              <w:r w:rsidR="000009D8" w:rsidRPr="00806DA0">
                <w:t>GREENSHEET-507</w:t>
              </w:r>
            </w:hyperlink>
          </w:p>
        </w:tc>
        <w:tc>
          <w:tcPr>
            <w:tcW w:w="6948" w:type="dxa"/>
          </w:tcPr>
          <w:p w14:paraId="4529246F" w14:textId="3FE97219" w:rsidR="000009D8" w:rsidRDefault="000009D8" w:rsidP="00E13C28">
            <w:pPr>
              <w:rPr>
                <w:lang w:val="en"/>
              </w:rPr>
            </w:pPr>
            <w:r w:rsidRPr="000009D8">
              <w:rPr>
                <w:lang w:val="en"/>
              </w:rPr>
              <w:t>For GSFB: allow to export XML into the local computer</w:t>
            </w:r>
          </w:p>
        </w:tc>
      </w:tr>
      <w:tr w:rsidR="005D0720" w14:paraId="65C1ABE0" w14:textId="77777777" w:rsidTr="000009D8">
        <w:tc>
          <w:tcPr>
            <w:tcW w:w="378" w:type="dxa"/>
          </w:tcPr>
          <w:p w14:paraId="5F0DF1A6" w14:textId="29C3184F" w:rsidR="005D0720" w:rsidRDefault="005D0720" w:rsidP="00E13C28">
            <w:pPr>
              <w:rPr>
                <w:lang w:val="en"/>
              </w:rPr>
            </w:pPr>
            <w:r>
              <w:rPr>
                <w:lang w:val="en"/>
              </w:rPr>
              <w:t>2</w:t>
            </w:r>
          </w:p>
        </w:tc>
        <w:tc>
          <w:tcPr>
            <w:tcW w:w="2250" w:type="dxa"/>
          </w:tcPr>
          <w:p w14:paraId="34FC6138" w14:textId="7770FA29" w:rsidR="005D0720" w:rsidRDefault="005D0720" w:rsidP="00E13C28">
            <w:pPr>
              <w:rPr>
                <w:lang w:val="en"/>
              </w:rPr>
            </w:pPr>
            <w:r>
              <w:rPr>
                <w:lang w:val="en"/>
              </w:rPr>
              <w:t xml:space="preserve">GREENSHEET-514 </w:t>
            </w:r>
          </w:p>
        </w:tc>
        <w:tc>
          <w:tcPr>
            <w:tcW w:w="6948" w:type="dxa"/>
          </w:tcPr>
          <w:p w14:paraId="512A7B1B" w14:textId="4439F3CD" w:rsidR="005D0720" w:rsidRDefault="005D0720" w:rsidP="00E13C28">
            <w:pPr>
              <w:rPr>
                <w:lang w:val="en"/>
              </w:rPr>
            </w:pPr>
            <w:r w:rsidRPr="000009D8">
              <w:rPr>
                <w:lang w:val="en"/>
              </w:rPr>
              <w:t>[SCOPE] - New Greensheets should have NO defaults</w:t>
            </w:r>
          </w:p>
        </w:tc>
      </w:tr>
      <w:tr w:rsidR="005D0720" w14:paraId="14B2409D" w14:textId="77777777" w:rsidTr="000009D8">
        <w:tc>
          <w:tcPr>
            <w:tcW w:w="378" w:type="dxa"/>
          </w:tcPr>
          <w:p w14:paraId="51EB8DE2" w14:textId="6D605F6B" w:rsidR="005D0720" w:rsidRDefault="005D0720" w:rsidP="00E13C28">
            <w:pPr>
              <w:rPr>
                <w:lang w:val="en"/>
              </w:rPr>
            </w:pPr>
          </w:p>
        </w:tc>
        <w:tc>
          <w:tcPr>
            <w:tcW w:w="2250" w:type="dxa"/>
          </w:tcPr>
          <w:p w14:paraId="54AF0B50" w14:textId="7B00F926" w:rsidR="005D0720" w:rsidRDefault="005D0720" w:rsidP="00E13C28">
            <w:pPr>
              <w:rPr>
                <w:lang w:val="en"/>
              </w:rPr>
            </w:pPr>
          </w:p>
        </w:tc>
        <w:tc>
          <w:tcPr>
            <w:tcW w:w="6948" w:type="dxa"/>
          </w:tcPr>
          <w:p w14:paraId="5A51F1B3" w14:textId="54B9E7DD" w:rsidR="005D0720" w:rsidRDefault="005D0720" w:rsidP="00E13C28">
            <w:pPr>
              <w:rPr>
                <w:lang w:val="en"/>
              </w:rPr>
            </w:pPr>
          </w:p>
        </w:tc>
      </w:tr>
      <w:tr w:rsidR="005D0720" w14:paraId="2D140950" w14:textId="77777777" w:rsidTr="000009D8">
        <w:tc>
          <w:tcPr>
            <w:tcW w:w="378" w:type="dxa"/>
          </w:tcPr>
          <w:p w14:paraId="7D050D0A" w14:textId="48E55B6F" w:rsidR="005D0720" w:rsidRDefault="005D0720" w:rsidP="00E13C28">
            <w:pPr>
              <w:rPr>
                <w:lang w:val="en"/>
              </w:rPr>
            </w:pPr>
          </w:p>
        </w:tc>
        <w:tc>
          <w:tcPr>
            <w:tcW w:w="2250" w:type="dxa"/>
          </w:tcPr>
          <w:p w14:paraId="45D225EA" w14:textId="377CC6DA" w:rsidR="005D0720" w:rsidRDefault="005D0720" w:rsidP="00E13C28">
            <w:pPr>
              <w:rPr>
                <w:lang w:val="en"/>
              </w:rPr>
            </w:pPr>
          </w:p>
        </w:tc>
        <w:tc>
          <w:tcPr>
            <w:tcW w:w="6948" w:type="dxa"/>
          </w:tcPr>
          <w:p w14:paraId="2A056C2F" w14:textId="539C8A91" w:rsidR="005D0720" w:rsidRPr="000009D8" w:rsidRDefault="005D0720" w:rsidP="00E13C28">
            <w:pPr>
              <w:rPr>
                <w:lang w:val="en"/>
              </w:rPr>
            </w:pPr>
          </w:p>
        </w:tc>
      </w:tr>
    </w:tbl>
    <w:p w14:paraId="081FB142" w14:textId="77777777" w:rsidR="000009D8" w:rsidRPr="004A000D" w:rsidRDefault="000009D8" w:rsidP="00E13C28">
      <w:pPr>
        <w:rPr>
          <w:lang w:val="en"/>
        </w:rPr>
      </w:pPr>
    </w:p>
    <w:p w14:paraId="5E3D7EEF" w14:textId="15D1031A" w:rsidR="006768A5" w:rsidRDefault="00320F9D" w:rsidP="00E13C28">
      <w:pPr>
        <w:pStyle w:val="Heading1"/>
      </w:pPr>
      <w:bookmarkStart w:id="8" w:name="_Toc461462040"/>
      <w:r>
        <w:t>Issues</w:t>
      </w:r>
      <w:bookmarkEnd w:id="8"/>
    </w:p>
    <w:p w14:paraId="783B6D70" w14:textId="7A1B25A8" w:rsidR="006768A5" w:rsidRDefault="00C23605" w:rsidP="00E13C28">
      <w:pPr>
        <w:pStyle w:val="BodyText"/>
      </w:pPr>
      <w:r>
        <w:t xml:space="preserve">Please refer to </w:t>
      </w:r>
      <w:r w:rsidR="00522091">
        <w:t>TBD</w:t>
      </w:r>
    </w:p>
    <w:tbl>
      <w:tblPr>
        <w:tblStyle w:val="TableGrid"/>
        <w:tblW w:w="0" w:type="auto"/>
        <w:tblLook w:val="04A0" w:firstRow="1" w:lastRow="0" w:firstColumn="1" w:lastColumn="0" w:noHBand="0" w:noVBand="1"/>
      </w:tblPr>
      <w:tblGrid>
        <w:gridCol w:w="378"/>
        <w:gridCol w:w="2250"/>
        <w:gridCol w:w="6948"/>
      </w:tblGrid>
      <w:tr w:rsidR="005D0720" w14:paraId="3E6645C9" w14:textId="77777777" w:rsidTr="00F7755F">
        <w:tc>
          <w:tcPr>
            <w:tcW w:w="378" w:type="dxa"/>
            <w:shd w:val="clear" w:color="auto" w:fill="EEECE1" w:themeFill="background2"/>
          </w:tcPr>
          <w:p w14:paraId="35545CA2" w14:textId="77777777" w:rsidR="005D0720" w:rsidRDefault="005D0720" w:rsidP="00E13C28">
            <w:pPr>
              <w:rPr>
                <w:lang w:val="en"/>
              </w:rPr>
            </w:pPr>
            <w:r>
              <w:rPr>
                <w:lang w:val="en"/>
              </w:rPr>
              <w:t>#</w:t>
            </w:r>
          </w:p>
        </w:tc>
        <w:tc>
          <w:tcPr>
            <w:tcW w:w="2250" w:type="dxa"/>
            <w:shd w:val="clear" w:color="auto" w:fill="EEECE1" w:themeFill="background2"/>
          </w:tcPr>
          <w:p w14:paraId="00728ECB" w14:textId="77777777" w:rsidR="005D0720" w:rsidRDefault="005D0720" w:rsidP="00E13C28">
            <w:pPr>
              <w:rPr>
                <w:lang w:val="en"/>
              </w:rPr>
            </w:pPr>
            <w:r>
              <w:rPr>
                <w:lang w:val="en"/>
              </w:rPr>
              <w:t>Ticket #</w:t>
            </w:r>
          </w:p>
        </w:tc>
        <w:tc>
          <w:tcPr>
            <w:tcW w:w="6948" w:type="dxa"/>
            <w:shd w:val="clear" w:color="auto" w:fill="EEECE1" w:themeFill="background2"/>
          </w:tcPr>
          <w:p w14:paraId="45DCB05A" w14:textId="77777777" w:rsidR="005D0720" w:rsidRDefault="005D0720" w:rsidP="00E13C28">
            <w:pPr>
              <w:rPr>
                <w:lang w:val="en"/>
              </w:rPr>
            </w:pPr>
            <w:r>
              <w:rPr>
                <w:lang w:val="en"/>
              </w:rPr>
              <w:t>Ticket title</w:t>
            </w:r>
          </w:p>
        </w:tc>
      </w:tr>
      <w:tr w:rsidR="005D0720" w14:paraId="5C2888E1" w14:textId="77777777" w:rsidTr="00F7755F">
        <w:tc>
          <w:tcPr>
            <w:tcW w:w="378" w:type="dxa"/>
          </w:tcPr>
          <w:p w14:paraId="74901432" w14:textId="77777777" w:rsidR="005D0720" w:rsidRDefault="005D0720" w:rsidP="00E13C28">
            <w:pPr>
              <w:rPr>
                <w:lang w:val="en"/>
              </w:rPr>
            </w:pPr>
            <w:r>
              <w:rPr>
                <w:lang w:val="en"/>
              </w:rPr>
              <w:t>1</w:t>
            </w:r>
          </w:p>
        </w:tc>
        <w:tc>
          <w:tcPr>
            <w:tcW w:w="2250" w:type="dxa"/>
          </w:tcPr>
          <w:p w14:paraId="5663BCBF" w14:textId="03DBBC23" w:rsidR="005D0720" w:rsidRDefault="005D0720" w:rsidP="00E13C28">
            <w:pPr>
              <w:rPr>
                <w:lang w:val="en"/>
              </w:rPr>
            </w:pPr>
            <w:r>
              <w:rPr>
                <w:lang w:val="en"/>
              </w:rPr>
              <w:t>GSFB-112</w:t>
            </w:r>
          </w:p>
        </w:tc>
        <w:tc>
          <w:tcPr>
            <w:tcW w:w="6948" w:type="dxa"/>
          </w:tcPr>
          <w:p w14:paraId="4B4CCB85" w14:textId="1FCD2EC2" w:rsidR="005D0720" w:rsidRDefault="005D0720" w:rsidP="00E13C28">
            <w:pPr>
              <w:rPr>
                <w:lang w:val="en"/>
              </w:rPr>
            </w:pPr>
            <w:r w:rsidRPr="000009D8">
              <w:rPr>
                <w:lang w:val="en"/>
              </w:rPr>
              <w:t>Improve the logging of the application</w:t>
            </w:r>
          </w:p>
        </w:tc>
      </w:tr>
      <w:tr w:rsidR="005D0720" w14:paraId="7D3F17D6" w14:textId="77777777" w:rsidTr="00F7755F">
        <w:tc>
          <w:tcPr>
            <w:tcW w:w="378" w:type="dxa"/>
          </w:tcPr>
          <w:p w14:paraId="1A17F83B" w14:textId="77777777" w:rsidR="005D0720" w:rsidRDefault="005D0720" w:rsidP="00E13C28">
            <w:pPr>
              <w:rPr>
                <w:lang w:val="en"/>
              </w:rPr>
            </w:pPr>
            <w:r>
              <w:rPr>
                <w:lang w:val="en"/>
              </w:rPr>
              <w:t>2</w:t>
            </w:r>
          </w:p>
        </w:tc>
        <w:tc>
          <w:tcPr>
            <w:tcW w:w="2250" w:type="dxa"/>
          </w:tcPr>
          <w:p w14:paraId="249AB6C4" w14:textId="06749963" w:rsidR="009631B3" w:rsidRDefault="009631B3" w:rsidP="00E13C28">
            <w:pPr>
              <w:rPr>
                <w:lang w:val="en"/>
              </w:rPr>
            </w:pPr>
            <w:r>
              <w:rPr>
                <w:lang w:val="en"/>
              </w:rPr>
              <w:t>GSFB - 113</w:t>
            </w:r>
          </w:p>
        </w:tc>
        <w:tc>
          <w:tcPr>
            <w:tcW w:w="6948" w:type="dxa"/>
          </w:tcPr>
          <w:p w14:paraId="3684B111" w14:textId="7452B6E3" w:rsidR="003D2FB3" w:rsidRDefault="003D2FB3" w:rsidP="00E13C28">
            <w:pPr>
              <w:rPr>
                <w:lang w:val="en"/>
              </w:rPr>
            </w:pPr>
            <w:r>
              <w:rPr>
                <w:lang w:val="en"/>
              </w:rPr>
              <w:t>GSFB startup is unacceptable slow (client issue)</w:t>
            </w:r>
          </w:p>
          <w:p w14:paraId="5E62540B" w14:textId="593B2D70" w:rsidR="005D0720" w:rsidRDefault="003D2FB3" w:rsidP="00E13C28">
            <w:pPr>
              <w:rPr>
                <w:lang w:val="en"/>
              </w:rPr>
            </w:pPr>
            <w:r>
              <w:rPr>
                <w:lang w:val="en"/>
              </w:rPr>
              <w:t>Related to Greensheet- 115 (</w:t>
            </w:r>
            <w:r w:rsidR="005D0720" w:rsidRPr="000009D8">
              <w:rPr>
                <w:lang w:val="en"/>
              </w:rPr>
              <w:t>[SCOPE] - Fix FormBuilder timeout</w:t>
            </w:r>
            <w:r>
              <w:rPr>
                <w:lang w:val="en"/>
              </w:rPr>
              <w:t>)</w:t>
            </w:r>
          </w:p>
        </w:tc>
      </w:tr>
      <w:tr w:rsidR="005D0720" w14:paraId="091B73B2" w14:textId="77777777" w:rsidTr="00F7755F">
        <w:tc>
          <w:tcPr>
            <w:tcW w:w="378" w:type="dxa"/>
          </w:tcPr>
          <w:p w14:paraId="788277E2" w14:textId="3C753E04" w:rsidR="005D0720" w:rsidRDefault="005D0720" w:rsidP="00E13C28">
            <w:pPr>
              <w:rPr>
                <w:lang w:val="en"/>
              </w:rPr>
            </w:pPr>
          </w:p>
        </w:tc>
        <w:tc>
          <w:tcPr>
            <w:tcW w:w="2250" w:type="dxa"/>
          </w:tcPr>
          <w:p w14:paraId="403DFEC8" w14:textId="0A216B52" w:rsidR="005D0720" w:rsidRDefault="005D0720" w:rsidP="00E13C28">
            <w:pPr>
              <w:rPr>
                <w:lang w:val="en"/>
              </w:rPr>
            </w:pPr>
          </w:p>
        </w:tc>
        <w:tc>
          <w:tcPr>
            <w:tcW w:w="6948" w:type="dxa"/>
          </w:tcPr>
          <w:p w14:paraId="256404DE" w14:textId="6273A8D9" w:rsidR="005D0720" w:rsidRDefault="005D0720" w:rsidP="00E13C28">
            <w:pPr>
              <w:rPr>
                <w:lang w:val="en"/>
              </w:rPr>
            </w:pPr>
          </w:p>
        </w:tc>
      </w:tr>
      <w:tr w:rsidR="005D0720" w14:paraId="49B32CD5" w14:textId="77777777" w:rsidTr="00F7755F">
        <w:tc>
          <w:tcPr>
            <w:tcW w:w="378" w:type="dxa"/>
          </w:tcPr>
          <w:p w14:paraId="7D322C3B" w14:textId="78D8E50F" w:rsidR="005D0720" w:rsidRDefault="005D0720" w:rsidP="00E13C28">
            <w:pPr>
              <w:rPr>
                <w:lang w:val="en"/>
              </w:rPr>
            </w:pPr>
          </w:p>
        </w:tc>
        <w:tc>
          <w:tcPr>
            <w:tcW w:w="2250" w:type="dxa"/>
          </w:tcPr>
          <w:p w14:paraId="08D7D8F6" w14:textId="65310FE4" w:rsidR="005D0720" w:rsidRDefault="005D0720" w:rsidP="00E13C28">
            <w:pPr>
              <w:rPr>
                <w:lang w:val="en"/>
              </w:rPr>
            </w:pPr>
          </w:p>
        </w:tc>
        <w:tc>
          <w:tcPr>
            <w:tcW w:w="6948" w:type="dxa"/>
          </w:tcPr>
          <w:p w14:paraId="5BAAFCDA" w14:textId="466D2BAB" w:rsidR="005D0720" w:rsidRPr="000009D8" w:rsidRDefault="005D0720" w:rsidP="00E13C28">
            <w:pPr>
              <w:rPr>
                <w:lang w:val="en"/>
              </w:rPr>
            </w:pPr>
          </w:p>
        </w:tc>
      </w:tr>
    </w:tbl>
    <w:p w14:paraId="1AE260FE" w14:textId="77777777" w:rsidR="00172F8E" w:rsidRDefault="00172F8E" w:rsidP="00E13C28">
      <w:pPr>
        <w:pStyle w:val="BodyText"/>
      </w:pPr>
    </w:p>
    <w:p w14:paraId="58ACBA5B" w14:textId="77777777" w:rsidR="001D3B52" w:rsidRDefault="001D3B52" w:rsidP="00E13C28"/>
    <w:sectPr w:rsidR="001D3B52" w:rsidSect="002E25A6">
      <w:headerReference w:type="first" r:id="rId24"/>
      <w:footerReference w:type="first" r:id="rId2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6A104" w14:textId="77777777" w:rsidR="00D409DA" w:rsidRDefault="00D409DA" w:rsidP="00E13C28">
      <w:r>
        <w:separator/>
      </w:r>
    </w:p>
    <w:p w14:paraId="6ACBC8E1" w14:textId="77777777" w:rsidR="00D409DA" w:rsidRDefault="00D409DA" w:rsidP="00E13C28"/>
    <w:p w14:paraId="26E642F2" w14:textId="77777777" w:rsidR="00D409DA" w:rsidRDefault="00D409DA" w:rsidP="00E13C28"/>
    <w:p w14:paraId="6AA30445" w14:textId="77777777" w:rsidR="00D409DA" w:rsidRDefault="00D409DA" w:rsidP="00E13C28"/>
    <w:p w14:paraId="0AE7BA6A" w14:textId="77777777" w:rsidR="00D409DA" w:rsidRDefault="00D409DA" w:rsidP="00E13C28"/>
    <w:p w14:paraId="76E724D5" w14:textId="77777777" w:rsidR="00D409DA" w:rsidRDefault="00D409DA" w:rsidP="00E13C28"/>
    <w:p w14:paraId="1C7D05A7" w14:textId="77777777" w:rsidR="00D409DA" w:rsidRDefault="00D409DA" w:rsidP="00E13C28"/>
    <w:p w14:paraId="034E9E54" w14:textId="77777777" w:rsidR="00D409DA" w:rsidRDefault="00D409DA" w:rsidP="00E13C28"/>
    <w:p w14:paraId="7A1CBB01" w14:textId="77777777" w:rsidR="00D409DA" w:rsidRDefault="00D409DA" w:rsidP="00E13C28"/>
    <w:p w14:paraId="3B3F01F0" w14:textId="77777777" w:rsidR="00D409DA" w:rsidRDefault="00D409DA" w:rsidP="00E13C28"/>
    <w:p w14:paraId="7B3A263B" w14:textId="77777777" w:rsidR="00D409DA" w:rsidRDefault="00D409DA" w:rsidP="00E13C28"/>
    <w:p w14:paraId="00D9A1AB" w14:textId="77777777" w:rsidR="00D409DA" w:rsidRDefault="00D409DA" w:rsidP="00E13C28"/>
    <w:p w14:paraId="381BD6E4" w14:textId="77777777" w:rsidR="00D409DA" w:rsidRDefault="00D409DA" w:rsidP="00E13C28"/>
    <w:p w14:paraId="1F0FC465" w14:textId="77777777" w:rsidR="00D409DA" w:rsidRDefault="00D409DA" w:rsidP="00E13C28"/>
    <w:p w14:paraId="3AEE1448" w14:textId="77777777" w:rsidR="00D409DA" w:rsidRDefault="00D409DA" w:rsidP="00E13C28"/>
    <w:p w14:paraId="5A8CF3D5" w14:textId="77777777" w:rsidR="00D409DA" w:rsidRDefault="00D409DA" w:rsidP="00E13C28"/>
    <w:p w14:paraId="6C731EDF" w14:textId="77777777" w:rsidR="00D409DA" w:rsidRDefault="00D409DA" w:rsidP="00E13C28"/>
    <w:p w14:paraId="177451D1" w14:textId="77777777" w:rsidR="00D409DA" w:rsidRDefault="00D409DA" w:rsidP="00E13C28"/>
    <w:p w14:paraId="64737BB1" w14:textId="77777777" w:rsidR="00D409DA" w:rsidRDefault="00D409DA" w:rsidP="00E13C28"/>
    <w:p w14:paraId="3D5D1B0E" w14:textId="77777777" w:rsidR="00D409DA" w:rsidRDefault="00D409DA" w:rsidP="00E13C28"/>
    <w:p w14:paraId="37E3B530" w14:textId="77777777" w:rsidR="00D409DA" w:rsidRDefault="00D409DA" w:rsidP="00E13C28"/>
    <w:p w14:paraId="35AAC8C1" w14:textId="77777777" w:rsidR="00D409DA" w:rsidRDefault="00D409DA" w:rsidP="00E13C28"/>
    <w:p w14:paraId="73E4778A" w14:textId="77777777" w:rsidR="00D409DA" w:rsidRDefault="00D409DA" w:rsidP="00E13C28"/>
    <w:p w14:paraId="1ECAEAC3" w14:textId="77777777" w:rsidR="00D409DA" w:rsidRDefault="00D409DA" w:rsidP="00E13C28"/>
  </w:endnote>
  <w:endnote w:type="continuationSeparator" w:id="0">
    <w:p w14:paraId="45D3DB10" w14:textId="77777777" w:rsidR="00D409DA" w:rsidRDefault="00D409DA" w:rsidP="00E13C28">
      <w:r>
        <w:continuationSeparator/>
      </w:r>
    </w:p>
    <w:p w14:paraId="6B87C1E9" w14:textId="77777777" w:rsidR="00D409DA" w:rsidRDefault="00D409DA" w:rsidP="00E13C28"/>
    <w:p w14:paraId="52270453" w14:textId="77777777" w:rsidR="00D409DA" w:rsidRDefault="00D409DA" w:rsidP="00E13C28"/>
    <w:p w14:paraId="3DDDC795" w14:textId="77777777" w:rsidR="00D409DA" w:rsidRDefault="00D409DA" w:rsidP="00E13C28"/>
    <w:p w14:paraId="003E7A65" w14:textId="77777777" w:rsidR="00D409DA" w:rsidRDefault="00D409DA" w:rsidP="00E13C28"/>
    <w:p w14:paraId="77EA314E" w14:textId="77777777" w:rsidR="00D409DA" w:rsidRDefault="00D409DA" w:rsidP="00E13C28"/>
    <w:p w14:paraId="6E727B84" w14:textId="77777777" w:rsidR="00D409DA" w:rsidRDefault="00D409DA" w:rsidP="00E13C28"/>
    <w:p w14:paraId="38F95AAF" w14:textId="77777777" w:rsidR="00D409DA" w:rsidRDefault="00D409DA" w:rsidP="00E13C28"/>
    <w:p w14:paraId="5118BC6C" w14:textId="77777777" w:rsidR="00D409DA" w:rsidRDefault="00D409DA" w:rsidP="00E13C28"/>
    <w:p w14:paraId="3D0154B3" w14:textId="77777777" w:rsidR="00D409DA" w:rsidRDefault="00D409DA" w:rsidP="00E13C28"/>
    <w:p w14:paraId="771B2C38" w14:textId="77777777" w:rsidR="00D409DA" w:rsidRDefault="00D409DA" w:rsidP="00E13C28"/>
    <w:p w14:paraId="687C4E56" w14:textId="77777777" w:rsidR="00D409DA" w:rsidRDefault="00D409DA" w:rsidP="00E13C28"/>
    <w:p w14:paraId="03D62BF6" w14:textId="77777777" w:rsidR="00D409DA" w:rsidRDefault="00D409DA" w:rsidP="00E13C28"/>
    <w:p w14:paraId="4A61335D" w14:textId="77777777" w:rsidR="00D409DA" w:rsidRDefault="00D409DA" w:rsidP="00E13C28"/>
    <w:p w14:paraId="0DFC5D11" w14:textId="77777777" w:rsidR="00D409DA" w:rsidRDefault="00D409DA" w:rsidP="00E13C28"/>
    <w:p w14:paraId="258B0655" w14:textId="77777777" w:rsidR="00D409DA" w:rsidRDefault="00D409DA" w:rsidP="00E13C28"/>
    <w:p w14:paraId="617EA459" w14:textId="77777777" w:rsidR="00D409DA" w:rsidRDefault="00D409DA" w:rsidP="00E13C28"/>
    <w:p w14:paraId="5273D062" w14:textId="77777777" w:rsidR="00D409DA" w:rsidRDefault="00D409DA" w:rsidP="00E13C28"/>
    <w:p w14:paraId="400E2894" w14:textId="77777777" w:rsidR="00D409DA" w:rsidRDefault="00D409DA" w:rsidP="00E13C28"/>
    <w:p w14:paraId="7A377B98" w14:textId="77777777" w:rsidR="00D409DA" w:rsidRDefault="00D409DA" w:rsidP="00E13C28"/>
    <w:p w14:paraId="3D8D8183" w14:textId="77777777" w:rsidR="00D409DA" w:rsidRDefault="00D409DA" w:rsidP="00E13C28"/>
    <w:p w14:paraId="78AE4BD6" w14:textId="77777777" w:rsidR="00D409DA" w:rsidRDefault="00D409DA" w:rsidP="00E13C28"/>
    <w:p w14:paraId="51A05B5C" w14:textId="77777777" w:rsidR="00D409DA" w:rsidRDefault="00D409DA" w:rsidP="00E13C28"/>
    <w:p w14:paraId="0FDDB3C3" w14:textId="77777777" w:rsidR="00D409DA" w:rsidRDefault="00D409DA" w:rsidP="00E13C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F5AE9" w14:textId="381BF8C4" w:rsidR="00172C88" w:rsidRPr="00320F9D" w:rsidRDefault="00172C88" w:rsidP="00E13C28">
    <w:pPr>
      <w:pStyle w:val="Footer"/>
    </w:pPr>
    <w:r w:rsidRPr="00320F9D">
      <w:tab/>
    </w:r>
    <w:r w:rsidRPr="00320F9D">
      <w:rPr>
        <w:rStyle w:val="PageNumber"/>
        <w:sz w:val="20"/>
      </w:rPr>
      <w:fldChar w:fldCharType="begin"/>
    </w:r>
    <w:r w:rsidRPr="00320F9D">
      <w:rPr>
        <w:rStyle w:val="PageNumber"/>
        <w:sz w:val="20"/>
      </w:rPr>
      <w:instrText xml:space="preserve"> PAGE </w:instrText>
    </w:r>
    <w:r w:rsidRPr="00320F9D">
      <w:rPr>
        <w:rStyle w:val="PageNumber"/>
        <w:sz w:val="20"/>
      </w:rPr>
      <w:fldChar w:fldCharType="separate"/>
    </w:r>
    <w:r w:rsidR="0002176B">
      <w:rPr>
        <w:rStyle w:val="PageNumber"/>
        <w:noProof/>
        <w:sz w:val="20"/>
      </w:rPr>
      <w:t>9</w:t>
    </w:r>
    <w:r w:rsidRPr="00320F9D">
      <w:rPr>
        <w:rStyle w:val="PageNumber"/>
        <w:sz w:val="20"/>
      </w:rPr>
      <w:fldChar w:fldCharType="end"/>
    </w:r>
    <w:r w:rsidRPr="00320F9D">
      <w:rPr>
        <w:rStyle w:val="PageNumber"/>
        <w:sz w:val="20"/>
      </w:rPr>
      <w:t xml:space="preserve"> of </w:t>
    </w:r>
    <w:fldSimple w:instr=" SECTIONPAGES  \* Arabic  \* MERGEFORMAT ">
      <w:r w:rsidR="0002176B" w:rsidRPr="0002176B">
        <w:rPr>
          <w:rStyle w:val="PageNumber"/>
          <w:noProof/>
          <w:sz w:val="20"/>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8C8C" w14:textId="7C5858F1" w:rsidR="00172C88" w:rsidRDefault="00172C88" w:rsidP="00E13C28">
    <w:pPr>
      <w:pStyle w:val="Footer"/>
    </w:pPr>
    <w:r w:rsidRPr="00045429">
      <w:tab/>
    </w:r>
    <w:r w:rsidRPr="00045429">
      <w:rPr>
        <w:rStyle w:val="PageNumber"/>
      </w:rPr>
      <w:fldChar w:fldCharType="begin"/>
    </w:r>
    <w:r w:rsidRPr="00045429">
      <w:rPr>
        <w:rStyle w:val="PageNumber"/>
      </w:rPr>
      <w:instrText xml:space="preserve"> PAGE </w:instrText>
    </w:r>
    <w:r w:rsidRPr="00045429">
      <w:rPr>
        <w:rStyle w:val="PageNumber"/>
      </w:rPr>
      <w:fldChar w:fldCharType="separate"/>
    </w:r>
    <w:r w:rsidR="0002176B">
      <w:rPr>
        <w:rStyle w:val="PageNumber"/>
        <w:noProof/>
      </w:rPr>
      <w:t>1</w:t>
    </w:r>
    <w:r w:rsidRPr="00045429">
      <w:rPr>
        <w:rStyle w:val="PageNumber"/>
      </w:rPr>
      <w:fldChar w:fldCharType="end"/>
    </w:r>
    <w:r w:rsidRPr="00045429">
      <w:rPr>
        <w:rStyle w:val="PageNumber"/>
      </w:rPr>
      <w:t xml:space="preserve"> of </w:t>
    </w:r>
    <w:fldSimple w:instr=" SECTIONPAGES  \* Arabic  \* MERGEFORMAT ">
      <w:r w:rsidR="0002176B" w:rsidRPr="0002176B">
        <w:rPr>
          <w:rStyle w:val="PageNumber"/>
          <w:noProof/>
        </w:rPr>
        <w:t>9</w:t>
      </w:r>
    </w:fldSimple>
  </w:p>
  <w:p w14:paraId="7ED5AEBA" w14:textId="77777777" w:rsidR="00A45B91" w:rsidRDefault="00A45B91" w:rsidP="00E13C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95474" w14:textId="77777777" w:rsidR="00D409DA" w:rsidRDefault="00D409DA" w:rsidP="00E13C28">
      <w:r>
        <w:separator/>
      </w:r>
    </w:p>
    <w:p w14:paraId="2989AF46" w14:textId="77777777" w:rsidR="00D409DA" w:rsidRDefault="00D409DA" w:rsidP="00E13C28"/>
    <w:p w14:paraId="2215CEB2" w14:textId="77777777" w:rsidR="00D409DA" w:rsidRDefault="00D409DA" w:rsidP="00E13C28"/>
    <w:p w14:paraId="39A75A55" w14:textId="77777777" w:rsidR="00D409DA" w:rsidRDefault="00D409DA" w:rsidP="00E13C28"/>
    <w:p w14:paraId="64413649" w14:textId="77777777" w:rsidR="00D409DA" w:rsidRDefault="00D409DA" w:rsidP="00E13C28"/>
    <w:p w14:paraId="34CC6C55" w14:textId="77777777" w:rsidR="00D409DA" w:rsidRDefault="00D409DA" w:rsidP="00E13C28"/>
    <w:p w14:paraId="2164BC3E" w14:textId="77777777" w:rsidR="00D409DA" w:rsidRDefault="00D409DA" w:rsidP="00E13C28"/>
    <w:p w14:paraId="30965551" w14:textId="77777777" w:rsidR="00D409DA" w:rsidRDefault="00D409DA" w:rsidP="00E13C28"/>
    <w:p w14:paraId="1253C026" w14:textId="77777777" w:rsidR="00D409DA" w:rsidRDefault="00D409DA" w:rsidP="00E13C28"/>
    <w:p w14:paraId="31FF1C5D" w14:textId="77777777" w:rsidR="00D409DA" w:rsidRDefault="00D409DA" w:rsidP="00E13C28"/>
    <w:p w14:paraId="22EFFC38" w14:textId="77777777" w:rsidR="00D409DA" w:rsidRDefault="00D409DA" w:rsidP="00E13C28"/>
    <w:p w14:paraId="6BABC16A" w14:textId="77777777" w:rsidR="00D409DA" w:rsidRDefault="00D409DA" w:rsidP="00E13C28"/>
    <w:p w14:paraId="3727EDE1" w14:textId="77777777" w:rsidR="00D409DA" w:rsidRDefault="00D409DA" w:rsidP="00E13C28"/>
    <w:p w14:paraId="11DD99A6" w14:textId="77777777" w:rsidR="00D409DA" w:rsidRDefault="00D409DA" w:rsidP="00E13C28"/>
    <w:p w14:paraId="7D5C1EA9" w14:textId="77777777" w:rsidR="00D409DA" w:rsidRDefault="00D409DA" w:rsidP="00E13C28"/>
    <w:p w14:paraId="521143C9" w14:textId="77777777" w:rsidR="00D409DA" w:rsidRDefault="00D409DA" w:rsidP="00E13C28"/>
    <w:p w14:paraId="7B6262BD" w14:textId="77777777" w:rsidR="00D409DA" w:rsidRDefault="00D409DA" w:rsidP="00E13C28"/>
    <w:p w14:paraId="0872DC02" w14:textId="77777777" w:rsidR="00D409DA" w:rsidRDefault="00D409DA" w:rsidP="00E13C28"/>
    <w:p w14:paraId="396EE935" w14:textId="77777777" w:rsidR="00D409DA" w:rsidRDefault="00D409DA" w:rsidP="00E13C28"/>
    <w:p w14:paraId="6EF55DBC" w14:textId="77777777" w:rsidR="00D409DA" w:rsidRDefault="00D409DA" w:rsidP="00E13C28"/>
    <w:p w14:paraId="5619DA13" w14:textId="77777777" w:rsidR="00D409DA" w:rsidRDefault="00D409DA" w:rsidP="00E13C28"/>
    <w:p w14:paraId="38CFF095" w14:textId="77777777" w:rsidR="00D409DA" w:rsidRDefault="00D409DA" w:rsidP="00E13C28"/>
    <w:p w14:paraId="1C4D4A44" w14:textId="77777777" w:rsidR="00D409DA" w:rsidRDefault="00D409DA" w:rsidP="00E13C28"/>
    <w:p w14:paraId="5C26C6C7" w14:textId="77777777" w:rsidR="00D409DA" w:rsidRDefault="00D409DA" w:rsidP="00E13C28"/>
  </w:footnote>
  <w:footnote w:type="continuationSeparator" w:id="0">
    <w:p w14:paraId="051B6C1F" w14:textId="77777777" w:rsidR="00D409DA" w:rsidRDefault="00D409DA" w:rsidP="00E13C28">
      <w:r>
        <w:continuationSeparator/>
      </w:r>
    </w:p>
    <w:p w14:paraId="080F8C20" w14:textId="77777777" w:rsidR="00D409DA" w:rsidRDefault="00D409DA" w:rsidP="00E13C28"/>
    <w:p w14:paraId="577F5734" w14:textId="77777777" w:rsidR="00D409DA" w:rsidRDefault="00D409DA" w:rsidP="00E13C28"/>
    <w:p w14:paraId="4B414CD7" w14:textId="77777777" w:rsidR="00D409DA" w:rsidRDefault="00D409DA" w:rsidP="00E13C28"/>
    <w:p w14:paraId="232DC3FA" w14:textId="77777777" w:rsidR="00D409DA" w:rsidRDefault="00D409DA" w:rsidP="00E13C28"/>
    <w:p w14:paraId="2DC40891" w14:textId="77777777" w:rsidR="00D409DA" w:rsidRDefault="00D409DA" w:rsidP="00E13C28"/>
    <w:p w14:paraId="548965BC" w14:textId="77777777" w:rsidR="00D409DA" w:rsidRDefault="00D409DA" w:rsidP="00E13C28"/>
    <w:p w14:paraId="3610CCF1" w14:textId="77777777" w:rsidR="00D409DA" w:rsidRDefault="00D409DA" w:rsidP="00E13C28"/>
    <w:p w14:paraId="3D9305C1" w14:textId="77777777" w:rsidR="00D409DA" w:rsidRDefault="00D409DA" w:rsidP="00E13C28"/>
    <w:p w14:paraId="4C508C89" w14:textId="77777777" w:rsidR="00D409DA" w:rsidRDefault="00D409DA" w:rsidP="00E13C28"/>
    <w:p w14:paraId="492C524A" w14:textId="77777777" w:rsidR="00D409DA" w:rsidRDefault="00D409DA" w:rsidP="00E13C28"/>
    <w:p w14:paraId="445DB7A6" w14:textId="77777777" w:rsidR="00D409DA" w:rsidRDefault="00D409DA" w:rsidP="00E13C28"/>
    <w:p w14:paraId="5A5B422E" w14:textId="77777777" w:rsidR="00D409DA" w:rsidRDefault="00D409DA" w:rsidP="00E13C28"/>
    <w:p w14:paraId="7A06C79B" w14:textId="77777777" w:rsidR="00D409DA" w:rsidRDefault="00D409DA" w:rsidP="00E13C28"/>
    <w:p w14:paraId="712490E6" w14:textId="77777777" w:rsidR="00D409DA" w:rsidRDefault="00D409DA" w:rsidP="00E13C28"/>
    <w:p w14:paraId="22D7B0AE" w14:textId="77777777" w:rsidR="00D409DA" w:rsidRDefault="00D409DA" w:rsidP="00E13C28"/>
    <w:p w14:paraId="47A1D70E" w14:textId="77777777" w:rsidR="00D409DA" w:rsidRDefault="00D409DA" w:rsidP="00E13C28"/>
    <w:p w14:paraId="26C417BE" w14:textId="77777777" w:rsidR="00D409DA" w:rsidRDefault="00D409DA" w:rsidP="00E13C28"/>
    <w:p w14:paraId="4BCF9DD4" w14:textId="77777777" w:rsidR="00D409DA" w:rsidRDefault="00D409DA" w:rsidP="00E13C28"/>
    <w:p w14:paraId="76E6A4A1" w14:textId="77777777" w:rsidR="00D409DA" w:rsidRDefault="00D409DA" w:rsidP="00E13C28"/>
    <w:p w14:paraId="0946B3CC" w14:textId="77777777" w:rsidR="00D409DA" w:rsidRDefault="00D409DA" w:rsidP="00E13C28"/>
    <w:p w14:paraId="786C3D99" w14:textId="77777777" w:rsidR="00D409DA" w:rsidRDefault="00D409DA" w:rsidP="00E13C28"/>
    <w:p w14:paraId="6B840207" w14:textId="77777777" w:rsidR="00D409DA" w:rsidRDefault="00D409DA" w:rsidP="00E13C28"/>
    <w:p w14:paraId="424EB2AA" w14:textId="77777777" w:rsidR="00D409DA" w:rsidRDefault="00D409DA" w:rsidP="00E13C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7ADD5" w14:textId="783E47E9" w:rsidR="00172C88" w:rsidRDefault="00172C88" w:rsidP="00E13C28">
    <w:pPr>
      <w:pStyle w:val="Header"/>
    </w:pPr>
    <w:r>
      <w:t>High Level Scope</w:t>
    </w:r>
    <w:r w:rsidRPr="00045429">
      <w:t xml:space="preserve">:  </w:t>
    </w:r>
    <w:r w:rsidR="00EC66C8">
      <w:t>Form Builder – Scope of changes related to GreenSheet re-design</w:t>
    </w:r>
    <w:r w:rsidRPr="0004542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62C8" w14:textId="17347F12" w:rsidR="00172C88" w:rsidRDefault="00172C88" w:rsidP="00E13C28">
    <w:pPr>
      <w:pStyle w:val="Header"/>
    </w:pPr>
    <w:r>
      <w:t>High Level Scope</w:t>
    </w:r>
    <w:r w:rsidRPr="00045429">
      <w:t xml:space="preserve">:  </w:t>
    </w:r>
    <w:r w:rsidR="00EC66C8">
      <w:t>Form Builder – Scope of changes related to GreenSheet re-design</w:t>
    </w:r>
    <w:r w:rsidRPr="0004542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6406B53E"/>
    <w:lvl w:ilvl="0">
      <w:start w:val="1"/>
      <w:numFmt w:val="decimal"/>
      <w:pStyle w:val="ListNumber3"/>
      <w:lvlText w:val="%1."/>
      <w:lvlJc w:val="left"/>
      <w:pPr>
        <w:tabs>
          <w:tab w:val="num" w:pos="1080"/>
        </w:tabs>
        <w:ind w:left="1080" w:hanging="360"/>
      </w:pPr>
    </w:lvl>
  </w:abstractNum>
  <w:abstractNum w:abstractNumId="1" w15:restartNumberingAfterBreak="0">
    <w:nsid w:val="FFFFFF81"/>
    <w:multiLevelType w:val="singleLevel"/>
    <w:tmpl w:val="83E421C6"/>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8"/>
    <w:multiLevelType w:val="singleLevel"/>
    <w:tmpl w:val="4BB8262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50EB88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F515340"/>
    <w:multiLevelType w:val="multilevel"/>
    <w:tmpl w:val="F37207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4B6E82E"/>
    <w:multiLevelType w:val="multilevel"/>
    <w:tmpl w:val="14B6E877"/>
    <w:name w:val="HTML-List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14B6FEE6"/>
    <w:multiLevelType w:val="multilevel"/>
    <w:tmpl w:val="14B6FF12"/>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14B6FEE7"/>
    <w:multiLevelType w:val="multilevel"/>
    <w:tmpl w:val="14B6FF22"/>
    <w:name w:val="HTML-List4"/>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14B6FEE8"/>
    <w:multiLevelType w:val="multilevel"/>
    <w:tmpl w:val="14B6FF32"/>
    <w:name w:val="HTML-List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14B84759"/>
    <w:multiLevelType w:val="multilevel"/>
    <w:tmpl w:val="14B84768"/>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14B8AF1F"/>
    <w:multiLevelType w:val="multilevel"/>
    <w:tmpl w:val="14B8AF7D"/>
    <w:name w:val="HTML-List7"/>
    <w:lvl w:ilvl="0">
      <w:start w:val="1"/>
      <w:numFmt w:val="bullet"/>
      <w:lvlText w:val="·"/>
      <w:lvlJc w:val="left"/>
      <w:pPr>
        <w:ind w:left="0" w:firstLine="0"/>
      </w:pPr>
      <w:rPr>
        <w:rFonts w:ascii="Symbol" w:hAnsi="Symbol"/>
        <w:color w:val="000000"/>
        <w:sz w:val="22"/>
      </w:rPr>
    </w:lvl>
    <w:lvl w:ilvl="1">
      <w:start w:val="1"/>
      <w:numFmt w:val="bullet"/>
      <w:lvlText w:val="·"/>
      <w:lvlJc w:val="left"/>
      <w:pPr>
        <w:ind w:left="0" w:firstLine="0"/>
      </w:pPr>
      <w:rPr>
        <w:rFonts w:ascii="Symbol" w:hAnsi="Symbol"/>
        <w:color w:val="000000"/>
        <w:sz w:val="22"/>
      </w:rPr>
    </w:lvl>
    <w:lvl w:ilvl="2">
      <w:start w:val="1"/>
      <w:numFmt w:val="bullet"/>
      <w:lvlText w:val="·"/>
      <w:lvlJc w:val="left"/>
      <w:pPr>
        <w:ind w:left="0" w:firstLine="0"/>
      </w:pPr>
      <w:rPr>
        <w:rFonts w:ascii="Symbol" w:hAnsi="Symbol"/>
        <w:color w:val="000000"/>
        <w:sz w:val="22"/>
      </w:rPr>
    </w:lvl>
    <w:lvl w:ilvl="3">
      <w:start w:val="1"/>
      <w:numFmt w:val="bullet"/>
      <w:lvlText w:val="·"/>
      <w:lvlJc w:val="left"/>
      <w:pPr>
        <w:ind w:left="0" w:firstLine="0"/>
      </w:pPr>
      <w:rPr>
        <w:rFonts w:ascii="Symbol" w:hAnsi="Symbol"/>
        <w:color w:val="000000"/>
        <w:sz w:val="22"/>
      </w:rPr>
    </w:lvl>
    <w:lvl w:ilvl="4">
      <w:start w:val="1"/>
      <w:numFmt w:val="bullet"/>
      <w:lvlText w:val="·"/>
      <w:lvlJc w:val="left"/>
      <w:pPr>
        <w:ind w:left="0" w:firstLine="0"/>
      </w:pPr>
      <w:rPr>
        <w:rFonts w:ascii="Symbol" w:hAnsi="Symbol"/>
        <w:color w:val="000000"/>
        <w:sz w:val="22"/>
      </w:rPr>
    </w:lvl>
    <w:lvl w:ilvl="5">
      <w:start w:val="1"/>
      <w:numFmt w:val="bullet"/>
      <w:lvlText w:val="·"/>
      <w:lvlJc w:val="left"/>
      <w:pPr>
        <w:ind w:left="0" w:firstLine="0"/>
      </w:pPr>
      <w:rPr>
        <w:rFonts w:ascii="Symbol" w:hAnsi="Symbol"/>
        <w:color w:val="000000"/>
        <w:sz w:val="22"/>
      </w:rPr>
    </w:lvl>
    <w:lvl w:ilvl="6">
      <w:start w:val="1"/>
      <w:numFmt w:val="bullet"/>
      <w:lvlText w:val="·"/>
      <w:lvlJc w:val="left"/>
      <w:pPr>
        <w:ind w:left="0" w:firstLine="0"/>
      </w:pPr>
      <w:rPr>
        <w:rFonts w:ascii="Symbol" w:hAnsi="Symbol"/>
        <w:color w:val="000000"/>
        <w:sz w:val="22"/>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1" w15:restartNumberingAfterBreak="0">
    <w:nsid w:val="14B8AF20"/>
    <w:multiLevelType w:val="multilevel"/>
    <w:tmpl w:val="14B8AF8C"/>
    <w:name w:val="HTML-List8"/>
    <w:lvl w:ilvl="0">
      <w:start w:val="1"/>
      <w:numFmt w:val="decimal"/>
      <w:lvlText w:val="%1."/>
      <w:lvlJc w:val="left"/>
      <w:pPr>
        <w:ind w:left="0" w:firstLine="0"/>
      </w:pPr>
      <w:rPr>
        <w:rFonts w:cs="Times New Roman"/>
      </w:rPr>
    </w:lvl>
    <w:lvl w:ilvl="1">
      <w:start w:val="1"/>
      <w:numFmt w:val="decimal"/>
      <w:lvlText w:val="%1.%2"/>
      <w:lvlJc w:val="left"/>
      <w:pPr>
        <w:ind w:left="0" w:firstLine="0"/>
      </w:pPr>
      <w:rPr>
        <w:rFonts w:cs="Times New Roman"/>
      </w:rPr>
    </w:lvl>
    <w:lvl w:ilvl="2">
      <w:start w:val="1"/>
      <w:numFmt w:val="decimal"/>
      <w:lvlText w:val="%1.%2.%3"/>
      <w:lvlJc w:val="left"/>
      <w:pPr>
        <w:ind w:left="0" w:firstLine="0"/>
      </w:pPr>
      <w:rPr>
        <w:rFonts w:cs="Times New Roman"/>
      </w:rPr>
    </w:lvl>
    <w:lvl w:ilvl="3">
      <w:start w:val="1"/>
      <w:numFmt w:val="decimal"/>
      <w:lvlText w:val="%1.%2.%3.%4"/>
      <w:lvlJc w:val="left"/>
      <w:pPr>
        <w:ind w:left="0" w:firstLine="0"/>
      </w:pPr>
      <w:rPr>
        <w:rFonts w:cs="Times New Roman"/>
      </w:rPr>
    </w:lvl>
    <w:lvl w:ilvl="4">
      <w:start w:val="1"/>
      <w:numFmt w:val="decimal"/>
      <w:lvlText w:val="%1.%2.%3.%4.%5"/>
      <w:lvlJc w:val="left"/>
      <w:pPr>
        <w:ind w:left="0" w:firstLine="0"/>
      </w:pPr>
      <w:rPr>
        <w:rFonts w:cs="Times New Roman"/>
      </w:rPr>
    </w:lvl>
    <w:lvl w:ilvl="5">
      <w:start w:val="1"/>
      <w:numFmt w:val="decimal"/>
      <w:lvlText w:val="%1.%2.%3.%4.%5.%6"/>
      <w:lvlJc w:val="left"/>
      <w:pPr>
        <w:ind w:left="0" w:firstLine="0"/>
      </w:pPr>
      <w:rPr>
        <w:rFonts w:cs="Times New Roman"/>
      </w:rPr>
    </w:lvl>
    <w:lvl w:ilvl="6">
      <w:start w:val="1"/>
      <w:numFmt w:val="decimal"/>
      <w:lvlText w:val="%1.%2.%3.%4.%5.%6.%7"/>
      <w:lvlJc w:val="left"/>
      <w:pPr>
        <w:ind w:left="0" w:firstLine="0"/>
      </w:pPr>
      <w:rPr>
        <w:rFonts w:cs="Times New Roman"/>
      </w:rPr>
    </w:lvl>
    <w:lvl w:ilvl="7">
      <w:start w:val="1"/>
      <w:numFmt w:val="decimal"/>
      <w:lvlText w:val="%1.%2.%3.%4.%5.%6.%7.%8"/>
      <w:lvlJc w:val="left"/>
      <w:pPr>
        <w:ind w:left="0" w:firstLine="0"/>
      </w:pPr>
      <w:rPr>
        <w:rFonts w:cs="Times New Roman"/>
      </w:rPr>
    </w:lvl>
    <w:lvl w:ilvl="8">
      <w:start w:val="1"/>
      <w:numFmt w:val="decimal"/>
      <w:lvlText w:val="%1.%2.%3.%4.%5.%6.%7.%8.%9"/>
      <w:lvlJc w:val="left"/>
      <w:pPr>
        <w:ind w:left="0" w:firstLine="0"/>
      </w:pPr>
      <w:rPr>
        <w:rFonts w:cs="Times New Roman"/>
      </w:rPr>
    </w:lvl>
  </w:abstractNum>
  <w:abstractNum w:abstractNumId="12" w15:restartNumberingAfterBreak="0">
    <w:nsid w:val="14E95E17"/>
    <w:multiLevelType w:val="hybridMultilevel"/>
    <w:tmpl w:val="D974F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B263E5B"/>
    <w:multiLevelType w:val="hybridMultilevel"/>
    <w:tmpl w:val="D52EC9BE"/>
    <w:lvl w:ilvl="0" w:tplc="7A7EBAB0">
      <w:start w:val="7"/>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333AC7"/>
    <w:multiLevelType w:val="hybridMultilevel"/>
    <w:tmpl w:val="5D9E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FDCD13"/>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3544F4F"/>
    <w:multiLevelType w:val="hybridMultilevel"/>
    <w:tmpl w:val="B784DF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64AC7131"/>
    <w:multiLevelType w:val="hybridMultilevel"/>
    <w:tmpl w:val="4F9A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12"/>
  </w:num>
  <w:num w:numId="7">
    <w:abstractNumId w:val="14"/>
  </w:num>
  <w:num w:numId="8">
    <w:abstractNumId w:val="13"/>
  </w:num>
  <w:num w:numId="9">
    <w:abstractNumId w:val="16"/>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94"/>
    <w:rsid w:val="0000026A"/>
    <w:rsid w:val="000009D8"/>
    <w:rsid w:val="00000A38"/>
    <w:rsid w:val="0000183C"/>
    <w:rsid w:val="000024F5"/>
    <w:rsid w:val="0000373C"/>
    <w:rsid w:val="0000404D"/>
    <w:rsid w:val="00004366"/>
    <w:rsid w:val="00006D4B"/>
    <w:rsid w:val="00010747"/>
    <w:rsid w:val="0001265C"/>
    <w:rsid w:val="00012CAA"/>
    <w:rsid w:val="000137E9"/>
    <w:rsid w:val="00013CBC"/>
    <w:rsid w:val="00013D53"/>
    <w:rsid w:val="00013FEB"/>
    <w:rsid w:val="00016D2F"/>
    <w:rsid w:val="0002121F"/>
    <w:rsid w:val="0002176B"/>
    <w:rsid w:val="000238ED"/>
    <w:rsid w:val="00024B43"/>
    <w:rsid w:val="00025178"/>
    <w:rsid w:val="00026C0A"/>
    <w:rsid w:val="00026C62"/>
    <w:rsid w:val="00026E36"/>
    <w:rsid w:val="00031B6F"/>
    <w:rsid w:val="00032039"/>
    <w:rsid w:val="00035615"/>
    <w:rsid w:val="000401B8"/>
    <w:rsid w:val="00043AC2"/>
    <w:rsid w:val="0004430A"/>
    <w:rsid w:val="00045343"/>
    <w:rsid w:val="00045429"/>
    <w:rsid w:val="00045448"/>
    <w:rsid w:val="000454D3"/>
    <w:rsid w:val="0004591D"/>
    <w:rsid w:val="00050685"/>
    <w:rsid w:val="00051F89"/>
    <w:rsid w:val="0005210B"/>
    <w:rsid w:val="000521BB"/>
    <w:rsid w:val="0005243F"/>
    <w:rsid w:val="0005448D"/>
    <w:rsid w:val="000564DA"/>
    <w:rsid w:val="00057364"/>
    <w:rsid w:val="00057B85"/>
    <w:rsid w:val="0006252C"/>
    <w:rsid w:val="00062CEC"/>
    <w:rsid w:val="00064686"/>
    <w:rsid w:val="00065A90"/>
    <w:rsid w:val="000665CF"/>
    <w:rsid w:val="00066A67"/>
    <w:rsid w:val="00067246"/>
    <w:rsid w:val="000674B7"/>
    <w:rsid w:val="00070E63"/>
    <w:rsid w:val="00070F80"/>
    <w:rsid w:val="000713CE"/>
    <w:rsid w:val="000738E7"/>
    <w:rsid w:val="00074AC8"/>
    <w:rsid w:val="00074D9A"/>
    <w:rsid w:val="00075C6A"/>
    <w:rsid w:val="00076A15"/>
    <w:rsid w:val="00076DA6"/>
    <w:rsid w:val="0008107F"/>
    <w:rsid w:val="00081E5F"/>
    <w:rsid w:val="0008214C"/>
    <w:rsid w:val="000831CE"/>
    <w:rsid w:val="00084D65"/>
    <w:rsid w:val="0008772A"/>
    <w:rsid w:val="000879B3"/>
    <w:rsid w:val="00087FB2"/>
    <w:rsid w:val="00090BD6"/>
    <w:rsid w:val="00090C9A"/>
    <w:rsid w:val="00091668"/>
    <w:rsid w:val="0009210D"/>
    <w:rsid w:val="00092DFD"/>
    <w:rsid w:val="00093575"/>
    <w:rsid w:val="00093DD8"/>
    <w:rsid w:val="0009589E"/>
    <w:rsid w:val="00097352"/>
    <w:rsid w:val="000A0738"/>
    <w:rsid w:val="000A0D01"/>
    <w:rsid w:val="000A151E"/>
    <w:rsid w:val="000A2306"/>
    <w:rsid w:val="000A32D9"/>
    <w:rsid w:val="000A560D"/>
    <w:rsid w:val="000A62C8"/>
    <w:rsid w:val="000A6352"/>
    <w:rsid w:val="000A73E2"/>
    <w:rsid w:val="000A7554"/>
    <w:rsid w:val="000A7618"/>
    <w:rsid w:val="000B25FC"/>
    <w:rsid w:val="000B2F0E"/>
    <w:rsid w:val="000B4B41"/>
    <w:rsid w:val="000B6453"/>
    <w:rsid w:val="000B756D"/>
    <w:rsid w:val="000C1E4A"/>
    <w:rsid w:val="000C53B6"/>
    <w:rsid w:val="000C6722"/>
    <w:rsid w:val="000C7ED7"/>
    <w:rsid w:val="000C7EEB"/>
    <w:rsid w:val="000D307E"/>
    <w:rsid w:val="000D5B80"/>
    <w:rsid w:val="000D644A"/>
    <w:rsid w:val="000D6FF7"/>
    <w:rsid w:val="000D7E12"/>
    <w:rsid w:val="000E1111"/>
    <w:rsid w:val="000E2C66"/>
    <w:rsid w:val="000E3A05"/>
    <w:rsid w:val="000E3BA2"/>
    <w:rsid w:val="000E4BDF"/>
    <w:rsid w:val="000E554A"/>
    <w:rsid w:val="000E5BC8"/>
    <w:rsid w:val="000E65FB"/>
    <w:rsid w:val="000F4076"/>
    <w:rsid w:val="000F4BDC"/>
    <w:rsid w:val="000F55CA"/>
    <w:rsid w:val="000F668E"/>
    <w:rsid w:val="000F6807"/>
    <w:rsid w:val="000F76E6"/>
    <w:rsid w:val="00100280"/>
    <w:rsid w:val="0010141C"/>
    <w:rsid w:val="001022A7"/>
    <w:rsid w:val="001031E7"/>
    <w:rsid w:val="001040E3"/>
    <w:rsid w:val="00105345"/>
    <w:rsid w:val="00105F43"/>
    <w:rsid w:val="001063FE"/>
    <w:rsid w:val="00106E59"/>
    <w:rsid w:val="001122BD"/>
    <w:rsid w:val="00114041"/>
    <w:rsid w:val="00114433"/>
    <w:rsid w:val="001150E5"/>
    <w:rsid w:val="0011515F"/>
    <w:rsid w:val="00116B76"/>
    <w:rsid w:val="00117338"/>
    <w:rsid w:val="00117C67"/>
    <w:rsid w:val="00120287"/>
    <w:rsid w:val="00120ACB"/>
    <w:rsid w:val="00122BD5"/>
    <w:rsid w:val="00123DC3"/>
    <w:rsid w:val="0012427F"/>
    <w:rsid w:val="00124486"/>
    <w:rsid w:val="001244C0"/>
    <w:rsid w:val="00125587"/>
    <w:rsid w:val="001304DA"/>
    <w:rsid w:val="00130F7B"/>
    <w:rsid w:val="00131025"/>
    <w:rsid w:val="001325F2"/>
    <w:rsid w:val="00133530"/>
    <w:rsid w:val="001342AA"/>
    <w:rsid w:val="001342BC"/>
    <w:rsid w:val="001356BD"/>
    <w:rsid w:val="00136D54"/>
    <w:rsid w:val="00137B82"/>
    <w:rsid w:val="00140841"/>
    <w:rsid w:val="00141293"/>
    <w:rsid w:val="00141C9E"/>
    <w:rsid w:val="00141D81"/>
    <w:rsid w:val="00142251"/>
    <w:rsid w:val="00142C76"/>
    <w:rsid w:val="00144A48"/>
    <w:rsid w:val="00144F59"/>
    <w:rsid w:val="00151445"/>
    <w:rsid w:val="00151930"/>
    <w:rsid w:val="00151E3F"/>
    <w:rsid w:val="00153246"/>
    <w:rsid w:val="00154EFB"/>
    <w:rsid w:val="0016385E"/>
    <w:rsid w:val="00166952"/>
    <w:rsid w:val="00167AED"/>
    <w:rsid w:val="0017237A"/>
    <w:rsid w:val="00172C88"/>
    <w:rsid w:val="00172F8E"/>
    <w:rsid w:val="00173E25"/>
    <w:rsid w:val="00176BA7"/>
    <w:rsid w:val="00180C41"/>
    <w:rsid w:val="00181269"/>
    <w:rsid w:val="00183773"/>
    <w:rsid w:val="00184457"/>
    <w:rsid w:val="001853E6"/>
    <w:rsid w:val="001854FD"/>
    <w:rsid w:val="0018787E"/>
    <w:rsid w:val="001955DB"/>
    <w:rsid w:val="00196AB8"/>
    <w:rsid w:val="001970B1"/>
    <w:rsid w:val="00197265"/>
    <w:rsid w:val="001975A7"/>
    <w:rsid w:val="001A1EE4"/>
    <w:rsid w:val="001A44EF"/>
    <w:rsid w:val="001A547A"/>
    <w:rsid w:val="001B0509"/>
    <w:rsid w:val="001B334F"/>
    <w:rsid w:val="001B4D0F"/>
    <w:rsid w:val="001C0B4A"/>
    <w:rsid w:val="001C3530"/>
    <w:rsid w:val="001C396E"/>
    <w:rsid w:val="001C4906"/>
    <w:rsid w:val="001C4CA2"/>
    <w:rsid w:val="001C60E5"/>
    <w:rsid w:val="001C6DD0"/>
    <w:rsid w:val="001D2388"/>
    <w:rsid w:val="001D318E"/>
    <w:rsid w:val="001D359C"/>
    <w:rsid w:val="001D3B52"/>
    <w:rsid w:val="001D43A9"/>
    <w:rsid w:val="001D60EB"/>
    <w:rsid w:val="001D774F"/>
    <w:rsid w:val="001E2E07"/>
    <w:rsid w:val="001E6E45"/>
    <w:rsid w:val="001E72A9"/>
    <w:rsid w:val="001E7EB3"/>
    <w:rsid w:val="001F0650"/>
    <w:rsid w:val="001F0C6C"/>
    <w:rsid w:val="001F1261"/>
    <w:rsid w:val="001F39C1"/>
    <w:rsid w:val="001F3CCD"/>
    <w:rsid w:val="001F4087"/>
    <w:rsid w:val="001F4292"/>
    <w:rsid w:val="001F5BCB"/>
    <w:rsid w:val="00200408"/>
    <w:rsid w:val="0020294D"/>
    <w:rsid w:val="002043EA"/>
    <w:rsid w:val="00205234"/>
    <w:rsid w:val="00210187"/>
    <w:rsid w:val="00210549"/>
    <w:rsid w:val="00211C32"/>
    <w:rsid w:val="002156D9"/>
    <w:rsid w:val="00215B61"/>
    <w:rsid w:val="00216AC8"/>
    <w:rsid w:val="002211DE"/>
    <w:rsid w:val="00224831"/>
    <w:rsid w:val="00226686"/>
    <w:rsid w:val="002330DD"/>
    <w:rsid w:val="002332F5"/>
    <w:rsid w:val="002348B0"/>
    <w:rsid w:val="00234E9E"/>
    <w:rsid w:val="00236143"/>
    <w:rsid w:val="0023675B"/>
    <w:rsid w:val="002400A0"/>
    <w:rsid w:val="00241375"/>
    <w:rsid w:val="00241EF9"/>
    <w:rsid w:val="002420DA"/>
    <w:rsid w:val="0024213C"/>
    <w:rsid w:val="0024376D"/>
    <w:rsid w:val="002438E2"/>
    <w:rsid w:val="0024411D"/>
    <w:rsid w:val="00244866"/>
    <w:rsid w:val="002455C0"/>
    <w:rsid w:val="00246387"/>
    <w:rsid w:val="00247E69"/>
    <w:rsid w:val="002506FF"/>
    <w:rsid w:val="0025349A"/>
    <w:rsid w:val="002535E8"/>
    <w:rsid w:val="002539EC"/>
    <w:rsid w:val="00260B64"/>
    <w:rsid w:val="00264BAA"/>
    <w:rsid w:val="00265B93"/>
    <w:rsid w:val="00267FC1"/>
    <w:rsid w:val="00270147"/>
    <w:rsid w:val="002708C4"/>
    <w:rsid w:val="002717A4"/>
    <w:rsid w:val="00271A6C"/>
    <w:rsid w:val="00272A90"/>
    <w:rsid w:val="0027311A"/>
    <w:rsid w:val="00273ABB"/>
    <w:rsid w:val="002752A5"/>
    <w:rsid w:val="00280C4E"/>
    <w:rsid w:val="002815CB"/>
    <w:rsid w:val="00282112"/>
    <w:rsid w:val="002849E3"/>
    <w:rsid w:val="002876D3"/>
    <w:rsid w:val="002910B9"/>
    <w:rsid w:val="0029123B"/>
    <w:rsid w:val="00292497"/>
    <w:rsid w:val="00292E1C"/>
    <w:rsid w:val="00293261"/>
    <w:rsid w:val="0029329C"/>
    <w:rsid w:val="002936B8"/>
    <w:rsid w:val="00297AB5"/>
    <w:rsid w:val="002A0522"/>
    <w:rsid w:val="002A114B"/>
    <w:rsid w:val="002A1E3D"/>
    <w:rsid w:val="002A311B"/>
    <w:rsid w:val="002A3124"/>
    <w:rsid w:val="002A35EB"/>
    <w:rsid w:val="002A40B4"/>
    <w:rsid w:val="002A78E6"/>
    <w:rsid w:val="002B0ADC"/>
    <w:rsid w:val="002B0FDB"/>
    <w:rsid w:val="002B1781"/>
    <w:rsid w:val="002B1C1F"/>
    <w:rsid w:val="002B4AAB"/>
    <w:rsid w:val="002B6956"/>
    <w:rsid w:val="002B7120"/>
    <w:rsid w:val="002C0821"/>
    <w:rsid w:val="002C0860"/>
    <w:rsid w:val="002C11E9"/>
    <w:rsid w:val="002C13CE"/>
    <w:rsid w:val="002C1B75"/>
    <w:rsid w:val="002C2231"/>
    <w:rsid w:val="002C5C19"/>
    <w:rsid w:val="002C5DE9"/>
    <w:rsid w:val="002C65B9"/>
    <w:rsid w:val="002D0614"/>
    <w:rsid w:val="002D19DB"/>
    <w:rsid w:val="002D1A31"/>
    <w:rsid w:val="002D2AA1"/>
    <w:rsid w:val="002D4C49"/>
    <w:rsid w:val="002D569D"/>
    <w:rsid w:val="002D590A"/>
    <w:rsid w:val="002D5BE5"/>
    <w:rsid w:val="002D63F6"/>
    <w:rsid w:val="002D6C18"/>
    <w:rsid w:val="002D74AA"/>
    <w:rsid w:val="002E25A6"/>
    <w:rsid w:val="002E6392"/>
    <w:rsid w:val="002F243D"/>
    <w:rsid w:val="002F29E0"/>
    <w:rsid w:val="002F58E9"/>
    <w:rsid w:val="002F6462"/>
    <w:rsid w:val="002F71C9"/>
    <w:rsid w:val="002F7D56"/>
    <w:rsid w:val="002F7EF9"/>
    <w:rsid w:val="00303790"/>
    <w:rsid w:val="00303FE5"/>
    <w:rsid w:val="00304275"/>
    <w:rsid w:val="00307589"/>
    <w:rsid w:val="00307616"/>
    <w:rsid w:val="003103E3"/>
    <w:rsid w:val="0031330E"/>
    <w:rsid w:val="00313B40"/>
    <w:rsid w:val="0031478E"/>
    <w:rsid w:val="003153AF"/>
    <w:rsid w:val="003154E4"/>
    <w:rsid w:val="00320F9D"/>
    <w:rsid w:val="003218E8"/>
    <w:rsid w:val="00324661"/>
    <w:rsid w:val="00324CEF"/>
    <w:rsid w:val="00325A3E"/>
    <w:rsid w:val="003264FD"/>
    <w:rsid w:val="00331772"/>
    <w:rsid w:val="00331FE6"/>
    <w:rsid w:val="0033353E"/>
    <w:rsid w:val="00333EE9"/>
    <w:rsid w:val="003366E2"/>
    <w:rsid w:val="003379C1"/>
    <w:rsid w:val="00341430"/>
    <w:rsid w:val="00342695"/>
    <w:rsid w:val="0034276A"/>
    <w:rsid w:val="003430D9"/>
    <w:rsid w:val="00343A38"/>
    <w:rsid w:val="00344C45"/>
    <w:rsid w:val="0034595F"/>
    <w:rsid w:val="00345ECB"/>
    <w:rsid w:val="003464D9"/>
    <w:rsid w:val="00351B17"/>
    <w:rsid w:val="00351D81"/>
    <w:rsid w:val="00351F55"/>
    <w:rsid w:val="0035347B"/>
    <w:rsid w:val="00353FBB"/>
    <w:rsid w:val="003546BB"/>
    <w:rsid w:val="00354D6B"/>
    <w:rsid w:val="003555D0"/>
    <w:rsid w:val="00370146"/>
    <w:rsid w:val="00371CF6"/>
    <w:rsid w:val="00372E88"/>
    <w:rsid w:val="003738E5"/>
    <w:rsid w:val="003748D3"/>
    <w:rsid w:val="003750C4"/>
    <w:rsid w:val="003750D0"/>
    <w:rsid w:val="00375FE8"/>
    <w:rsid w:val="00380CC8"/>
    <w:rsid w:val="00382633"/>
    <w:rsid w:val="00382FB0"/>
    <w:rsid w:val="00385953"/>
    <w:rsid w:val="00387D20"/>
    <w:rsid w:val="00390106"/>
    <w:rsid w:val="0039098E"/>
    <w:rsid w:val="003923ED"/>
    <w:rsid w:val="003933B7"/>
    <w:rsid w:val="00393CBA"/>
    <w:rsid w:val="00395363"/>
    <w:rsid w:val="003955ED"/>
    <w:rsid w:val="003969AB"/>
    <w:rsid w:val="003A05C8"/>
    <w:rsid w:val="003A362A"/>
    <w:rsid w:val="003A4033"/>
    <w:rsid w:val="003A4E3B"/>
    <w:rsid w:val="003A70C2"/>
    <w:rsid w:val="003B1B5B"/>
    <w:rsid w:val="003B205B"/>
    <w:rsid w:val="003B36C8"/>
    <w:rsid w:val="003B59DD"/>
    <w:rsid w:val="003B70A7"/>
    <w:rsid w:val="003C08F8"/>
    <w:rsid w:val="003C1129"/>
    <w:rsid w:val="003C28F1"/>
    <w:rsid w:val="003C2F00"/>
    <w:rsid w:val="003C4776"/>
    <w:rsid w:val="003C6905"/>
    <w:rsid w:val="003C6B28"/>
    <w:rsid w:val="003C6B32"/>
    <w:rsid w:val="003D0041"/>
    <w:rsid w:val="003D0800"/>
    <w:rsid w:val="003D1107"/>
    <w:rsid w:val="003D1E80"/>
    <w:rsid w:val="003D2B26"/>
    <w:rsid w:val="003D2FB3"/>
    <w:rsid w:val="003D4319"/>
    <w:rsid w:val="003E0857"/>
    <w:rsid w:val="003E478F"/>
    <w:rsid w:val="003E63EE"/>
    <w:rsid w:val="003F054E"/>
    <w:rsid w:val="003F37FF"/>
    <w:rsid w:val="003F55CC"/>
    <w:rsid w:val="003F5917"/>
    <w:rsid w:val="003F5D1C"/>
    <w:rsid w:val="003F7127"/>
    <w:rsid w:val="00400D14"/>
    <w:rsid w:val="00401C05"/>
    <w:rsid w:val="0040390D"/>
    <w:rsid w:val="00405DCB"/>
    <w:rsid w:val="00406860"/>
    <w:rsid w:val="0040689F"/>
    <w:rsid w:val="00406B5D"/>
    <w:rsid w:val="00410667"/>
    <w:rsid w:val="0041108E"/>
    <w:rsid w:val="004169A5"/>
    <w:rsid w:val="00417529"/>
    <w:rsid w:val="00420395"/>
    <w:rsid w:val="004207CC"/>
    <w:rsid w:val="004209FD"/>
    <w:rsid w:val="00421125"/>
    <w:rsid w:val="0042113C"/>
    <w:rsid w:val="004215D9"/>
    <w:rsid w:val="00421907"/>
    <w:rsid w:val="004239F4"/>
    <w:rsid w:val="00425508"/>
    <w:rsid w:val="00426F0F"/>
    <w:rsid w:val="00426F3E"/>
    <w:rsid w:val="004274F9"/>
    <w:rsid w:val="004300FF"/>
    <w:rsid w:val="00431830"/>
    <w:rsid w:val="00435976"/>
    <w:rsid w:val="00436334"/>
    <w:rsid w:val="00436B6E"/>
    <w:rsid w:val="00443CCC"/>
    <w:rsid w:val="00444C95"/>
    <w:rsid w:val="004458D8"/>
    <w:rsid w:val="004460C5"/>
    <w:rsid w:val="0044632B"/>
    <w:rsid w:val="004464C9"/>
    <w:rsid w:val="00446CCA"/>
    <w:rsid w:val="0045037D"/>
    <w:rsid w:val="00450753"/>
    <w:rsid w:val="00452B5B"/>
    <w:rsid w:val="00453831"/>
    <w:rsid w:val="004543AC"/>
    <w:rsid w:val="00455BA2"/>
    <w:rsid w:val="0045712F"/>
    <w:rsid w:val="004574C5"/>
    <w:rsid w:val="00460653"/>
    <w:rsid w:val="004620C8"/>
    <w:rsid w:val="004623B0"/>
    <w:rsid w:val="004626A8"/>
    <w:rsid w:val="00463A7A"/>
    <w:rsid w:val="00463FEE"/>
    <w:rsid w:val="00465274"/>
    <w:rsid w:val="0046554C"/>
    <w:rsid w:val="00470EBB"/>
    <w:rsid w:val="00475023"/>
    <w:rsid w:val="00475734"/>
    <w:rsid w:val="00477140"/>
    <w:rsid w:val="004775DD"/>
    <w:rsid w:val="0048154C"/>
    <w:rsid w:val="00483AD6"/>
    <w:rsid w:val="00483C69"/>
    <w:rsid w:val="00483D63"/>
    <w:rsid w:val="00483F23"/>
    <w:rsid w:val="004846A3"/>
    <w:rsid w:val="00486D02"/>
    <w:rsid w:val="00487997"/>
    <w:rsid w:val="00490448"/>
    <w:rsid w:val="00490685"/>
    <w:rsid w:val="00490EDB"/>
    <w:rsid w:val="00492920"/>
    <w:rsid w:val="00493FEA"/>
    <w:rsid w:val="00494C78"/>
    <w:rsid w:val="00494E27"/>
    <w:rsid w:val="004967A0"/>
    <w:rsid w:val="00496C91"/>
    <w:rsid w:val="00496E0E"/>
    <w:rsid w:val="00497D95"/>
    <w:rsid w:val="00497FBC"/>
    <w:rsid w:val="004A000D"/>
    <w:rsid w:val="004A0EE9"/>
    <w:rsid w:val="004A191D"/>
    <w:rsid w:val="004A22E5"/>
    <w:rsid w:val="004A50EE"/>
    <w:rsid w:val="004A517A"/>
    <w:rsid w:val="004B1FC7"/>
    <w:rsid w:val="004B29D3"/>
    <w:rsid w:val="004B319F"/>
    <w:rsid w:val="004B38D8"/>
    <w:rsid w:val="004B3E64"/>
    <w:rsid w:val="004B7222"/>
    <w:rsid w:val="004C001E"/>
    <w:rsid w:val="004C0492"/>
    <w:rsid w:val="004C1323"/>
    <w:rsid w:val="004C35DA"/>
    <w:rsid w:val="004C505C"/>
    <w:rsid w:val="004C6397"/>
    <w:rsid w:val="004C779A"/>
    <w:rsid w:val="004D0F8A"/>
    <w:rsid w:val="004D11FD"/>
    <w:rsid w:val="004D188A"/>
    <w:rsid w:val="004D1D9F"/>
    <w:rsid w:val="004D2B9B"/>
    <w:rsid w:val="004D2D5F"/>
    <w:rsid w:val="004D3883"/>
    <w:rsid w:val="004D3FEB"/>
    <w:rsid w:val="004D52B6"/>
    <w:rsid w:val="004D5782"/>
    <w:rsid w:val="004D6623"/>
    <w:rsid w:val="004D6CF2"/>
    <w:rsid w:val="004D7CB0"/>
    <w:rsid w:val="004E0235"/>
    <w:rsid w:val="004E1AF7"/>
    <w:rsid w:val="004E28C4"/>
    <w:rsid w:val="004E294C"/>
    <w:rsid w:val="004E4DCB"/>
    <w:rsid w:val="004E5C90"/>
    <w:rsid w:val="004E7435"/>
    <w:rsid w:val="004E7AC3"/>
    <w:rsid w:val="004F162B"/>
    <w:rsid w:val="004F225F"/>
    <w:rsid w:val="004F5BA3"/>
    <w:rsid w:val="004F76A6"/>
    <w:rsid w:val="00500A78"/>
    <w:rsid w:val="005013D6"/>
    <w:rsid w:val="005034EC"/>
    <w:rsid w:val="00505940"/>
    <w:rsid w:val="005068A8"/>
    <w:rsid w:val="00512272"/>
    <w:rsid w:val="0051335D"/>
    <w:rsid w:val="0051457D"/>
    <w:rsid w:val="005146E6"/>
    <w:rsid w:val="00514A02"/>
    <w:rsid w:val="00516056"/>
    <w:rsid w:val="00516380"/>
    <w:rsid w:val="00517053"/>
    <w:rsid w:val="00517298"/>
    <w:rsid w:val="00517AC2"/>
    <w:rsid w:val="00521598"/>
    <w:rsid w:val="00521B23"/>
    <w:rsid w:val="00521D33"/>
    <w:rsid w:val="00521FC1"/>
    <w:rsid w:val="00522091"/>
    <w:rsid w:val="00522D85"/>
    <w:rsid w:val="005231FE"/>
    <w:rsid w:val="00523670"/>
    <w:rsid w:val="0052385B"/>
    <w:rsid w:val="0052396A"/>
    <w:rsid w:val="00524705"/>
    <w:rsid w:val="005248CC"/>
    <w:rsid w:val="00524C79"/>
    <w:rsid w:val="00525001"/>
    <w:rsid w:val="00525154"/>
    <w:rsid w:val="0052611A"/>
    <w:rsid w:val="00527528"/>
    <w:rsid w:val="00530659"/>
    <w:rsid w:val="00531247"/>
    <w:rsid w:val="00532D3A"/>
    <w:rsid w:val="00534D19"/>
    <w:rsid w:val="00540AEC"/>
    <w:rsid w:val="00541336"/>
    <w:rsid w:val="00541FD3"/>
    <w:rsid w:val="0054443B"/>
    <w:rsid w:val="00545579"/>
    <w:rsid w:val="00550738"/>
    <w:rsid w:val="00551AF1"/>
    <w:rsid w:val="00551F61"/>
    <w:rsid w:val="005524BB"/>
    <w:rsid w:val="0055298F"/>
    <w:rsid w:val="00553BE2"/>
    <w:rsid w:val="00555433"/>
    <w:rsid w:val="00556447"/>
    <w:rsid w:val="00556ABD"/>
    <w:rsid w:val="005570C4"/>
    <w:rsid w:val="005572FB"/>
    <w:rsid w:val="00557E3A"/>
    <w:rsid w:val="00560997"/>
    <w:rsid w:val="0056198A"/>
    <w:rsid w:val="00564644"/>
    <w:rsid w:val="005673DA"/>
    <w:rsid w:val="005704CD"/>
    <w:rsid w:val="0057108E"/>
    <w:rsid w:val="00575E70"/>
    <w:rsid w:val="005830C0"/>
    <w:rsid w:val="00583554"/>
    <w:rsid w:val="00583D21"/>
    <w:rsid w:val="00583F3D"/>
    <w:rsid w:val="0058488C"/>
    <w:rsid w:val="005856B1"/>
    <w:rsid w:val="00586AA2"/>
    <w:rsid w:val="0059156C"/>
    <w:rsid w:val="00591603"/>
    <w:rsid w:val="00591A71"/>
    <w:rsid w:val="00592FF8"/>
    <w:rsid w:val="00593E48"/>
    <w:rsid w:val="005943F0"/>
    <w:rsid w:val="00594F0B"/>
    <w:rsid w:val="005967AF"/>
    <w:rsid w:val="00596B5C"/>
    <w:rsid w:val="00596F40"/>
    <w:rsid w:val="00596FEE"/>
    <w:rsid w:val="005971F0"/>
    <w:rsid w:val="005A0BC7"/>
    <w:rsid w:val="005A4C3C"/>
    <w:rsid w:val="005B1180"/>
    <w:rsid w:val="005B20B5"/>
    <w:rsid w:val="005B363D"/>
    <w:rsid w:val="005B3AED"/>
    <w:rsid w:val="005B5E95"/>
    <w:rsid w:val="005B6E6E"/>
    <w:rsid w:val="005C0CDC"/>
    <w:rsid w:val="005C15B7"/>
    <w:rsid w:val="005C2434"/>
    <w:rsid w:val="005C501E"/>
    <w:rsid w:val="005C59FA"/>
    <w:rsid w:val="005C6916"/>
    <w:rsid w:val="005D0376"/>
    <w:rsid w:val="005D0720"/>
    <w:rsid w:val="005D1E75"/>
    <w:rsid w:val="005D4666"/>
    <w:rsid w:val="005D5C3B"/>
    <w:rsid w:val="005D6DCB"/>
    <w:rsid w:val="005D76FB"/>
    <w:rsid w:val="005E1370"/>
    <w:rsid w:val="005E3B93"/>
    <w:rsid w:val="005E5011"/>
    <w:rsid w:val="005E5E12"/>
    <w:rsid w:val="005E64E4"/>
    <w:rsid w:val="005E7092"/>
    <w:rsid w:val="005E7B1E"/>
    <w:rsid w:val="005F10C3"/>
    <w:rsid w:val="005F2964"/>
    <w:rsid w:val="005F30EB"/>
    <w:rsid w:val="005F38A5"/>
    <w:rsid w:val="005F3AE3"/>
    <w:rsid w:val="005F62E7"/>
    <w:rsid w:val="00600911"/>
    <w:rsid w:val="00601576"/>
    <w:rsid w:val="00602274"/>
    <w:rsid w:val="006035EB"/>
    <w:rsid w:val="00603607"/>
    <w:rsid w:val="0060742B"/>
    <w:rsid w:val="0061117D"/>
    <w:rsid w:val="00613B29"/>
    <w:rsid w:val="0061555C"/>
    <w:rsid w:val="006156FE"/>
    <w:rsid w:val="00616517"/>
    <w:rsid w:val="006175C0"/>
    <w:rsid w:val="00620E6C"/>
    <w:rsid w:val="0062174B"/>
    <w:rsid w:val="0063064E"/>
    <w:rsid w:val="006331C4"/>
    <w:rsid w:val="006340CB"/>
    <w:rsid w:val="00636044"/>
    <w:rsid w:val="00642C90"/>
    <w:rsid w:val="00643A0B"/>
    <w:rsid w:val="00644021"/>
    <w:rsid w:val="00644AFD"/>
    <w:rsid w:val="00644DA1"/>
    <w:rsid w:val="00650291"/>
    <w:rsid w:val="00650B0F"/>
    <w:rsid w:val="006519FF"/>
    <w:rsid w:val="00651D69"/>
    <w:rsid w:val="0065202C"/>
    <w:rsid w:val="0065328B"/>
    <w:rsid w:val="00653841"/>
    <w:rsid w:val="006548C1"/>
    <w:rsid w:val="006549F5"/>
    <w:rsid w:val="0065551A"/>
    <w:rsid w:val="00655667"/>
    <w:rsid w:val="0065585D"/>
    <w:rsid w:val="00656373"/>
    <w:rsid w:val="00656568"/>
    <w:rsid w:val="00660AC7"/>
    <w:rsid w:val="00661149"/>
    <w:rsid w:val="00661814"/>
    <w:rsid w:val="006636C5"/>
    <w:rsid w:val="0066487C"/>
    <w:rsid w:val="00667EED"/>
    <w:rsid w:val="00672456"/>
    <w:rsid w:val="00673BE9"/>
    <w:rsid w:val="0067484F"/>
    <w:rsid w:val="006768A5"/>
    <w:rsid w:val="00676E90"/>
    <w:rsid w:val="00680142"/>
    <w:rsid w:val="00682504"/>
    <w:rsid w:val="006840CF"/>
    <w:rsid w:val="00684AF1"/>
    <w:rsid w:val="006866A3"/>
    <w:rsid w:val="00687A63"/>
    <w:rsid w:val="00690CCB"/>
    <w:rsid w:val="00691878"/>
    <w:rsid w:val="00692DCB"/>
    <w:rsid w:val="00695040"/>
    <w:rsid w:val="00696196"/>
    <w:rsid w:val="0069769A"/>
    <w:rsid w:val="006A1CD1"/>
    <w:rsid w:val="006A4B92"/>
    <w:rsid w:val="006A6098"/>
    <w:rsid w:val="006A6B76"/>
    <w:rsid w:val="006A72DF"/>
    <w:rsid w:val="006A7D74"/>
    <w:rsid w:val="006B0F3C"/>
    <w:rsid w:val="006B54FD"/>
    <w:rsid w:val="006B5604"/>
    <w:rsid w:val="006B58A8"/>
    <w:rsid w:val="006B5F90"/>
    <w:rsid w:val="006B6D94"/>
    <w:rsid w:val="006B71FD"/>
    <w:rsid w:val="006C032A"/>
    <w:rsid w:val="006C0B35"/>
    <w:rsid w:val="006C140A"/>
    <w:rsid w:val="006C1962"/>
    <w:rsid w:val="006C3347"/>
    <w:rsid w:val="006C4231"/>
    <w:rsid w:val="006C4CE8"/>
    <w:rsid w:val="006C65C9"/>
    <w:rsid w:val="006D0873"/>
    <w:rsid w:val="006D20D0"/>
    <w:rsid w:val="006D221D"/>
    <w:rsid w:val="006D392E"/>
    <w:rsid w:val="006D5130"/>
    <w:rsid w:val="006E1BCA"/>
    <w:rsid w:val="006E3B32"/>
    <w:rsid w:val="006E5F53"/>
    <w:rsid w:val="006E624E"/>
    <w:rsid w:val="006E64BA"/>
    <w:rsid w:val="006F10C2"/>
    <w:rsid w:val="006F2F31"/>
    <w:rsid w:val="006F4DA4"/>
    <w:rsid w:val="006F5DF0"/>
    <w:rsid w:val="006F7DD6"/>
    <w:rsid w:val="00700F3D"/>
    <w:rsid w:val="00701C8D"/>
    <w:rsid w:val="00702D64"/>
    <w:rsid w:val="00703F82"/>
    <w:rsid w:val="00704629"/>
    <w:rsid w:val="00704ED7"/>
    <w:rsid w:val="007065C8"/>
    <w:rsid w:val="007073B0"/>
    <w:rsid w:val="00707A51"/>
    <w:rsid w:val="00710254"/>
    <w:rsid w:val="007127F6"/>
    <w:rsid w:val="007137D8"/>
    <w:rsid w:val="00713892"/>
    <w:rsid w:val="00714CE5"/>
    <w:rsid w:val="00715C98"/>
    <w:rsid w:val="00717586"/>
    <w:rsid w:val="00720677"/>
    <w:rsid w:val="00721573"/>
    <w:rsid w:val="00724187"/>
    <w:rsid w:val="00725C86"/>
    <w:rsid w:val="0073061A"/>
    <w:rsid w:val="0073079B"/>
    <w:rsid w:val="00730819"/>
    <w:rsid w:val="00733B52"/>
    <w:rsid w:val="007341C0"/>
    <w:rsid w:val="00734E60"/>
    <w:rsid w:val="0073566D"/>
    <w:rsid w:val="00735B26"/>
    <w:rsid w:val="00736D12"/>
    <w:rsid w:val="007377A7"/>
    <w:rsid w:val="007446E3"/>
    <w:rsid w:val="007477D2"/>
    <w:rsid w:val="00750926"/>
    <w:rsid w:val="0075252F"/>
    <w:rsid w:val="0075389A"/>
    <w:rsid w:val="00753AA6"/>
    <w:rsid w:val="007544A6"/>
    <w:rsid w:val="00754B4C"/>
    <w:rsid w:val="00755153"/>
    <w:rsid w:val="00757222"/>
    <w:rsid w:val="00757907"/>
    <w:rsid w:val="00757FAD"/>
    <w:rsid w:val="00763F35"/>
    <w:rsid w:val="00765A43"/>
    <w:rsid w:val="0076789E"/>
    <w:rsid w:val="007722DC"/>
    <w:rsid w:val="00773B46"/>
    <w:rsid w:val="0077579C"/>
    <w:rsid w:val="00777004"/>
    <w:rsid w:val="00777CFC"/>
    <w:rsid w:val="00777FC6"/>
    <w:rsid w:val="007802DF"/>
    <w:rsid w:val="00782A25"/>
    <w:rsid w:val="00784AD0"/>
    <w:rsid w:val="00784B4E"/>
    <w:rsid w:val="0078630D"/>
    <w:rsid w:val="007913A0"/>
    <w:rsid w:val="007921DC"/>
    <w:rsid w:val="007954CC"/>
    <w:rsid w:val="00795994"/>
    <w:rsid w:val="00795F8C"/>
    <w:rsid w:val="00797AFE"/>
    <w:rsid w:val="007A0B31"/>
    <w:rsid w:val="007A0C43"/>
    <w:rsid w:val="007A1F35"/>
    <w:rsid w:val="007A30DD"/>
    <w:rsid w:val="007A5421"/>
    <w:rsid w:val="007A7CE1"/>
    <w:rsid w:val="007B044F"/>
    <w:rsid w:val="007B17A6"/>
    <w:rsid w:val="007B209D"/>
    <w:rsid w:val="007B2D8F"/>
    <w:rsid w:val="007C113E"/>
    <w:rsid w:val="007C11EF"/>
    <w:rsid w:val="007C1840"/>
    <w:rsid w:val="007C1A66"/>
    <w:rsid w:val="007C2ADB"/>
    <w:rsid w:val="007C2FDA"/>
    <w:rsid w:val="007C3545"/>
    <w:rsid w:val="007C39A5"/>
    <w:rsid w:val="007C4A84"/>
    <w:rsid w:val="007C532E"/>
    <w:rsid w:val="007C5B04"/>
    <w:rsid w:val="007C5F80"/>
    <w:rsid w:val="007C655F"/>
    <w:rsid w:val="007C69B7"/>
    <w:rsid w:val="007D0FB6"/>
    <w:rsid w:val="007D125B"/>
    <w:rsid w:val="007D16ED"/>
    <w:rsid w:val="007D18F9"/>
    <w:rsid w:val="007D2CF2"/>
    <w:rsid w:val="007D37A9"/>
    <w:rsid w:val="007D3E2B"/>
    <w:rsid w:val="007D4E55"/>
    <w:rsid w:val="007D6A4F"/>
    <w:rsid w:val="007E2AB8"/>
    <w:rsid w:val="007E3C25"/>
    <w:rsid w:val="007E47BE"/>
    <w:rsid w:val="007E5040"/>
    <w:rsid w:val="007E5EFC"/>
    <w:rsid w:val="007E656A"/>
    <w:rsid w:val="007E76C7"/>
    <w:rsid w:val="007F0BC2"/>
    <w:rsid w:val="007F396B"/>
    <w:rsid w:val="007F568B"/>
    <w:rsid w:val="007F6055"/>
    <w:rsid w:val="007F7CAF"/>
    <w:rsid w:val="007F7E99"/>
    <w:rsid w:val="00800955"/>
    <w:rsid w:val="00800C72"/>
    <w:rsid w:val="00801769"/>
    <w:rsid w:val="008019EE"/>
    <w:rsid w:val="008030DA"/>
    <w:rsid w:val="00806948"/>
    <w:rsid w:val="00806DA0"/>
    <w:rsid w:val="00807210"/>
    <w:rsid w:val="008137F3"/>
    <w:rsid w:val="008139A6"/>
    <w:rsid w:val="008154FB"/>
    <w:rsid w:val="00820196"/>
    <w:rsid w:val="008208AA"/>
    <w:rsid w:val="00823A1C"/>
    <w:rsid w:val="00825D87"/>
    <w:rsid w:val="00827C6E"/>
    <w:rsid w:val="008345E9"/>
    <w:rsid w:val="00835690"/>
    <w:rsid w:val="008356CF"/>
    <w:rsid w:val="0083579A"/>
    <w:rsid w:val="00835921"/>
    <w:rsid w:val="0083607E"/>
    <w:rsid w:val="0083790A"/>
    <w:rsid w:val="0084002E"/>
    <w:rsid w:val="00840C59"/>
    <w:rsid w:val="008432F8"/>
    <w:rsid w:val="00844485"/>
    <w:rsid w:val="00846690"/>
    <w:rsid w:val="008519A6"/>
    <w:rsid w:val="00857414"/>
    <w:rsid w:val="0086067F"/>
    <w:rsid w:val="00860B15"/>
    <w:rsid w:val="00860FBC"/>
    <w:rsid w:val="00861734"/>
    <w:rsid w:val="0086419F"/>
    <w:rsid w:val="00864C5A"/>
    <w:rsid w:val="00867078"/>
    <w:rsid w:val="00870BED"/>
    <w:rsid w:val="00872706"/>
    <w:rsid w:val="00872D8B"/>
    <w:rsid w:val="008745A3"/>
    <w:rsid w:val="0087498F"/>
    <w:rsid w:val="008754A1"/>
    <w:rsid w:val="00876CFA"/>
    <w:rsid w:val="008774D6"/>
    <w:rsid w:val="008778A4"/>
    <w:rsid w:val="0088138F"/>
    <w:rsid w:val="00882414"/>
    <w:rsid w:val="0088318F"/>
    <w:rsid w:val="00883829"/>
    <w:rsid w:val="0088639D"/>
    <w:rsid w:val="00886D7E"/>
    <w:rsid w:val="00887FA9"/>
    <w:rsid w:val="008909FA"/>
    <w:rsid w:val="00890C1D"/>
    <w:rsid w:val="00891235"/>
    <w:rsid w:val="00894067"/>
    <w:rsid w:val="008959CB"/>
    <w:rsid w:val="0089675B"/>
    <w:rsid w:val="0089729F"/>
    <w:rsid w:val="00897F8F"/>
    <w:rsid w:val="008A0424"/>
    <w:rsid w:val="008A1C76"/>
    <w:rsid w:val="008A4D8C"/>
    <w:rsid w:val="008A7F94"/>
    <w:rsid w:val="008B2A99"/>
    <w:rsid w:val="008B2E9B"/>
    <w:rsid w:val="008B4C47"/>
    <w:rsid w:val="008B621E"/>
    <w:rsid w:val="008B763A"/>
    <w:rsid w:val="008C0835"/>
    <w:rsid w:val="008C0E31"/>
    <w:rsid w:val="008C0F00"/>
    <w:rsid w:val="008C16B2"/>
    <w:rsid w:val="008C34E2"/>
    <w:rsid w:val="008C55E8"/>
    <w:rsid w:val="008C6FB5"/>
    <w:rsid w:val="008C7D6A"/>
    <w:rsid w:val="008D0B05"/>
    <w:rsid w:val="008D0EA7"/>
    <w:rsid w:val="008D0FC6"/>
    <w:rsid w:val="008D13D2"/>
    <w:rsid w:val="008D1A54"/>
    <w:rsid w:val="008D3A3D"/>
    <w:rsid w:val="008E057F"/>
    <w:rsid w:val="008E2EAA"/>
    <w:rsid w:val="008E3158"/>
    <w:rsid w:val="008E4301"/>
    <w:rsid w:val="008F056F"/>
    <w:rsid w:val="008F21B2"/>
    <w:rsid w:val="008F3C44"/>
    <w:rsid w:val="008F6457"/>
    <w:rsid w:val="00900517"/>
    <w:rsid w:val="00904715"/>
    <w:rsid w:val="009100D2"/>
    <w:rsid w:val="0091062E"/>
    <w:rsid w:val="00911C96"/>
    <w:rsid w:val="009131DE"/>
    <w:rsid w:val="00913A51"/>
    <w:rsid w:val="009161C3"/>
    <w:rsid w:val="009161F2"/>
    <w:rsid w:val="00916B27"/>
    <w:rsid w:val="0092108D"/>
    <w:rsid w:val="00921536"/>
    <w:rsid w:val="009229C6"/>
    <w:rsid w:val="00924F32"/>
    <w:rsid w:val="0092659D"/>
    <w:rsid w:val="00926F64"/>
    <w:rsid w:val="0093002A"/>
    <w:rsid w:val="00932AF6"/>
    <w:rsid w:val="00932DB8"/>
    <w:rsid w:val="0093340B"/>
    <w:rsid w:val="00935E2B"/>
    <w:rsid w:val="00936537"/>
    <w:rsid w:val="009367AD"/>
    <w:rsid w:val="00936A25"/>
    <w:rsid w:val="00936DF9"/>
    <w:rsid w:val="009374AE"/>
    <w:rsid w:val="009375FF"/>
    <w:rsid w:val="009409A7"/>
    <w:rsid w:val="009450E3"/>
    <w:rsid w:val="009465E4"/>
    <w:rsid w:val="00946778"/>
    <w:rsid w:val="00951597"/>
    <w:rsid w:val="00953410"/>
    <w:rsid w:val="0095358B"/>
    <w:rsid w:val="009559E7"/>
    <w:rsid w:val="00955A34"/>
    <w:rsid w:val="00955A8A"/>
    <w:rsid w:val="00955DC3"/>
    <w:rsid w:val="009631B3"/>
    <w:rsid w:val="0096338E"/>
    <w:rsid w:val="0096458F"/>
    <w:rsid w:val="009652E9"/>
    <w:rsid w:val="009663EC"/>
    <w:rsid w:val="00966978"/>
    <w:rsid w:val="00970F66"/>
    <w:rsid w:val="00971427"/>
    <w:rsid w:val="00971492"/>
    <w:rsid w:val="009734E4"/>
    <w:rsid w:val="00976608"/>
    <w:rsid w:val="00977018"/>
    <w:rsid w:val="00983A89"/>
    <w:rsid w:val="00983FB2"/>
    <w:rsid w:val="0098797A"/>
    <w:rsid w:val="00990F1A"/>
    <w:rsid w:val="00992B09"/>
    <w:rsid w:val="00993A4D"/>
    <w:rsid w:val="0099418C"/>
    <w:rsid w:val="00994BE7"/>
    <w:rsid w:val="00996370"/>
    <w:rsid w:val="009965A7"/>
    <w:rsid w:val="0099791A"/>
    <w:rsid w:val="00997EED"/>
    <w:rsid w:val="009A0523"/>
    <w:rsid w:val="009A0F3B"/>
    <w:rsid w:val="009A300E"/>
    <w:rsid w:val="009A31BB"/>
    <w:rsid w:val="009A3CC8"/>
    <w:rsid w:val="009A4113"/>
    <w:rsid w:val="009A6B46"/>
    <w:rsid w:val="009B010F"/>
    <w:rsid w:val="009B2E42"/>
    <w:rsid w:val="009B3C8B"/>
    <w:rsid w:val="009B743E"/>
    <w:rsid w:val="009B7F41"/>
    <w:rsid w:val="009C26FA"/>
    <w:rsid w:val="009C6F58"/>
    <w:rsid w:val="009C749B"/>
    <w:rsid w:val="009C78B1"/>
    <w:rsid w:val="009C7C38"/>
    <w:rsid w:val="009C7FC1"/>
    <w:rsid w:val="009D0BD9"/>
    <w:rsid w:val="009D0C02"/>
    <w:rsid w:val="009D1EBF"/>
    <w:rsid w:val="009D280F"/>
    <w:rsid w:val="009D325A"/>
    <w:rsid w:val="009D3436"/>
    <w:rsid w:val="009D345E"/>
    <w:rsid w:val="009D354D"/>
    <w:rsid w:val="009D5428"/>
    <w:rsid w:val="009E1A6A"/>
    <w:rsid w:val="009E1E49"/>
    <w:rsid w:val="009E2EDB"/>
    <w:rsid w:val="009E572F"/>
    <w:rsid w:val="009E5EBD"/>
    <w:rsid w:val="009E5F63"/>
    <w:rsid w:val="009E63C2"/>
    <w:rsid w:val="009E7F0A"/>
    <w:rsid w:val="009F0CF4"/>
    <w:rsid w:val="009F2393"/>
    <w:rsid w:val="009F3D68"/>
    <w:rsid w:val="009F56AE"/>
    <w:rsid w:val="009F6C70"/>
    <w:rsid w:val="009F736D"/>
    <w:rsid w:val="009F7402"/>
    <w:rsid w:val="00A02B76"/>
    <w:rsid w:val="00A03191"/>
    <w:rsid w:val="00A03D2F"/>
    <w:rsid w:val="00A043F8"/>
    <w:rsid w:val="00A04CEB"/>
    <w:rsid w:val="00A05B6E"/>
    <w:rsid w:val="00A05FB0"/>
    <w:rsid w:val="00A06299"/>
    <w:rsid w:val="00A06541"/>
    <w:rsid w:val="00A07721"/>
    <w:rsid w:val="00A10CEA"/>
    <w:rsid w:val="00A14E4C"/>
    <w:rsid w:val="00A152CE"/>
    <w:rsid w:val="00A22D9C"/>
    <w:rsid w:val="00A22E76"/>
    <w:rsid w:val="00A2381C"/>
    <w:rsid w:val="00A245B0"/>
    <w:rsid w:val="00A25010"/>
    <w:rsid w:val="00A25ED8"/>
    <w:rsid w:val="00A27A72"/>
    <w:rsid w:val="00A30DB5"/>
    <w:rsid w:val="00A31956"/>
    <w:rsid w:val="00A328D1"/>
    <w:rsid w:val="00A34721"/>
    <w:rsid w:val="00A34ED8"/>
    <w:rsid w:val="00A351A7"/>
    <w:rsid w:val="00A3686B"/>
    <w:rsid w:val="00A42075"/>
    <w:rsid w:val="00A42ABE"/>
    <w:rsid w:val="00A44065"/>
    <w:rsid w:val="00A4514E"/>
    <w:rsid w:val="00A45B91"/>
    <w:rsid w:val="00A47D57"/>
    <w:rsid w:val="00A51C5A"/>
    <w:rsid w:val="00A54251"/>
    <w:rsid w:val="00A566DA"/>
    <w:rsid w:val="00A60009"/>
    <w:rsid w:val="00A60D2A"/>
    <w:rsid w:val="00A62465"/>
    <w:rsid w:val="00A6272C"/>
    <w:rsid w:val="00A6386F"/>
    <w:rsid w:val="00A65F80"/>
    <w:rsid w:val="00A66953"/>
    <w:rsid w:val="00A71735"/>
    <w:rsid w:val="00A72FA7"/>
    <w:rsid w:val="00A73001"/>
    <w:rsid w:val="00A73B3F"/>
    <w:rsid w:val="00A74CC8"/>
    <w:rsid w:val="00A74F9E"/>
    <w:rsid w:val="00A768A5"/>
    <w:rsid w:val="00A77B00"/>
    <w:rsid w:val="00A77F87"/>
    <w:rsid w:val="00A80254"/>
    <w:rsid w:val="00A810FC"/>
    <w:rsid w:val="00A81A12"/>
    <w:rsid w:val="00A81C96"/>
    <w:rsid w:val="00A824DF"/>
    <w:rsid w:val="00A82D0D"/>
    <w:rsid w:val="00A83564"/>
    <w:rsid w:val="00A8393E"/>
    <w:rsid w:val="00A83C23"/>
    <w:rsid w:val="00A83FBE"/>
    <w:rsid w:val="00A84B18"/>
    <w:rsid w:val="00A85FF8"/>
    <w:rsid w:val="00A92004"/>
    <w:rsid w:val="00A935C1"/>
    <w:rsid w:val="00A94A4A"/>
    <w:rsid w:val="00A95FDE"/>
    <w:rsid w:val="00A96846"/>
    <w:rsid w:val="00A97D71"/>
    <w:rsid w:val="00AA0327"/>
    <w:rsid w:val="00AA2BA7"/>
    <w:rsid w:val="00AA4114"/>
    <w:rsid w:val="00AA6C26"/>
    <w:rsid w:val="00AA7922"/>
    <w:rsid w:val="00AB08C4"/>
    <w:rsid w:val="00AB2F64"/>
    <w:rsid w:val="00AB331F"/>
    <w:rsid w:val="00AB37F6"/>
    <w:rsid w:val="00AB462D"/>
    <w:rsid w:val="00AB5958"/>
    <w:rsid w:val="00AB5F2B"/>
    <w:rsid w:val="00AB7602"/>
    <w:rsid w:val="00AB7964"/>
    <w:rsid w:val="00AC4423"/>
    <w:rsid w:val="00AC4E40"/>
    <w:rsid w:val="00AD0835"/>
    <w:rsid w:val="00AD1C0A"/>
    <w:rsid w:val="00AD1F9A"/>
    <w:rsid w:val="00AD2577"/>
    <w:rsid w:val="00AD2E86"/>
    <w:rsid w:val="00AD4829"/>
    <w:rsid w:val="00AD578B"/>
    <w:rsid w:val="00AD5F6D"/>
    <w:rsid w:val="00AD649A"/>
    <w:rsid w:val="00AD6C7D"/>
    <w:rsid w:val="00AE3549"/>
    <w:rsid w:val="00AE3ED9"/>
    <w:rsid w:val="00AE71C8"/>
    <w:rsid w:val="00AF0C4C"/>
    <w:rsid w:val="00AF32EF"/>
    <w:rsid w:val="00AF4B9E"/>
    <w:rsid w:val="00AF4F15"/>
    <w:rsid w:val="00AF5946"/>
    <w:rsid w:val="00AF6476"/>
    <w:rsid w:val="00AF69BE"/>
    <w:rsid w:val="00B00B76"/>
    <w:rsid w:val="00B00CA7"/>
    <w:rsid w:val="00B01C8C"/>
    <w:rsid w:val="00B01CD6"/>
    <w:rsid w:val="00B028BE"/>
    <w:rsid w:val="00B04EBA"/>
    <w:rsid w:val="00B053E5"/>
    <w:rsid w:val="00B056F8"/>
    <w:rsid w:val="00B10737"/>
    <w:rsid w:val="00B12ED5"/>
    <w:rsid w:val="00B147F0"/>
    <w:rsid w:val="00B14EFC"/>
    <w:rsid w:val="00B20753"/>
    <w:rsid w:val="00B209DF"/>
    <w:rsid w:val="00B2192E"/>
    <w:rsid w:val="00B22AF1"/>
    <w:rsid w:val="00B22CAE"/>
    <w:rsid w:val="00B23218"/>
    <w:rsid w:val="00B24D28"/>
    <w:rsid w:val="00B271AF"/>
    <w:rsid w:val="00B27815"/>
    <w:rsid w:val="00B278A9"/>
    <w:rsid w:val="00B30E4A"/>
    <w:rsid w:val="00B310C1"/>
    <w:rsid w:val="00B3155D"/>
    <w:rsid w:val="00B33E89"/>
    <w:rsid w:val="00B348E0"/>
    <w:rsid w:val="00B349CD"/>
    <w:rsid w:val="00B34B1B"/>
    <w:rsid w:val="00B41591"/>
    <w:rsid w:val="00B4165A"/>
    <w:rsid w:val="00B41FC7"/>
    <w:rsid w:val="00B449D4"/>
    <w:rsid w:val="00B519D6"/>
    <w:rsid w:val="00B52999"/>
    <w:rsid w:val="00B52A08"/>
    <w:rsid w:val="00B54E01"/>
    <w:rsid w:val="00B55339"/>
    <w:rsid w:val="00B55425"/>
    <w:rsid w:val="00B56801"/>
    <w:rsid w:val="00B56E41"/>
    <w:rsid w:val="00B570CB"/>
    <w:rsid w:val="00B60264"/>
    <w:rsid w:val="00B650EB"/>
    <w:rsid w:val="00B65DED"/>
    <w:rsid w:val="00B67234"/>
    <w:rsid w:val="00B705A8"/>
    <w:rsid w:val="00B719EB"/>
    <w:rsid w:val="00B735AA"/>
    <w:rsid w:val="00B77A37"/>
    <w:rsid w:val="00B823BB"/>
    <w:rsid w:val="00B828B8"/>
    <w:rsid w:val="00B8582E"/>
    <w:rsid w:val="00B8715C"/>
    <w:rsid w:val="00B8736C"/>
    <w:rsid w:val="00B911E7"/>
    <w:rsid w:val="00B9225B"/>
    <w:rsid w:val="00B97054"/>
    <w:rsid w:val="00B976BB"/>
    <w:rsid w:val="00BA152D"/>
    <w:rsid w:val="00BA3495"/>
    <w:rsid w:val="00BA4290"/>
    <w:rsid w:val="00BA614F"/>
    <w:rsid w:val="00BB0908"/>
    <w:rsid w:val="00BB12FC"/>
    <w:rsid w:val="00BB1D08"/>
    <w:rsid w:val="00BB274B"/>
    <w:rsid w:val="00BB2804"/>
    <w:rsid w:val="00BB34B8"/>
    <w:rsid w:val="00BB3F80"/>
    <w:rsid w:val="00BB4732"/>
    <w:rsid w:val="00BB7673"/>
    <w:rsid w:val="00BC0E30"/>
    <w:rsid w:val="00BC1314"/>
    <w:rsid w:val="00BC1787"/>
    <w:rsid w:val="00BC1C77"/>
    <w:rsid w:val="00BC2B8D"/>
    <w:rsid w:val="00BC4541"/>
    <w:rsid w:val="00BC47D3"/>
    <w:rsid w:val="00BC648A"/>
    <w:rsid w:val="00BC765B"/>
    <w:rsid w:val="00BD1EE9"/>
    <w:rsid w:val="00BD2079"/>
    <w:rsid w:val="00BD252E"/>
    <w:rsid w:val="00BD2933"/>
    <w:rsid w:val="00BD3526"/>
    <w:rsid w:val="00BD6EE9"/>
    <w:rsid w:val="00BE2535"/>
    <w:rsid w:val="00BE2659"/>
    <w:rsid w:val="00BE3E22"/>
    <w:rsid w:val="00BF2990"/>
    <w:rsid w:val="00BF3031"/>
    <w:rsid w:val="00BF4793"/>
    <w:rsid w:val="00BF4C6F"/>
    <w:rsid w:val="00BF5480"/>
    <w:rsid w:val="00BF54DE"/>
    <w:rsid w:val="00BF740E"/>
    <w:rsid w:val="00BF7962"/>
    <w:rsid w:val="00BF7F00"/>
    <w:rsid w:val="00C00FC7"/>
    <w:rsid w:val="00C020A0"/>
    <w:rsid w:val="00C02A6A"/>
    <w:rsid w:val="00C04172"/>
    <w:rsid w:val="00C04AF9"/>
    <w:rsid w:val="00C112CF"/>
    <w:rsid w:val="00C11A7C"/>
    <w:rsid w:val="00C1230F"/>
    <w:rsid w:val="00C16402"/>
    <w:rsid w:val="00C1705D"/>
    <w:rsid w:val="00C17E02"/>
    <w:rsid w:val="00C2081E"/>
    <w:rsid w:val="00C23605"/>
    <w:rsid w:val="00C25B02"/>
    <w:rsid w:val="00C263D5"/>
    <w:rsid w:val="00C275E6"/>
    <w:rsid w:val="00C31BA0"/>
    <w:rsid w:val="00C32E05"/>
    <w:rsid w:val="00C33E43"/>
    <w:rsid w:val="00C3490B"/>
    <w:rsid w:val="00C41447"/>
    <w:rsid w:val="00C42C35"/>
    <w:rsid w:val="00C441AE"/>
    <w:rsid w:val="00C4494A"/>
    <w:rsid w:val="00C46B1A"/>
    <w:rsid w:val="00C54654"/>
    <w:rsid w:val="00C54A29"/>
    <w:rsid w:val="00C54ACC"/>
    <w:rsid w:val="00C557E7"/>
    <w:rsid w:val="00C55AF0"/>
    <w:rsid w:val="00C56123"/>
    <w:rsid w:val="00C5689D"/>
    <w:rsid w:val="00C574F5"/>
    <w:rsid w:val="00C57DC8"/>
    <w:rsid w:val="00C6044B"/>
    <w:rsid w:val="00C610C9"/>
    <w:rsid w:val="00C61878"/>
    <w:rsid w:val="00C64604"/>
    <w:rsid w:val="00C64A69"/>
    <w:rsid w:val="00C73686"/>
    <w:rsid w:val="00C73A86"/>
    <w:rsid w:val="00C76D37"/>
    <w:rsid w:val="00C808EA"/>
    <w:rsid w:val="00C809C0"/>
    <w:rsid w:val="00C8159B"/>
    <w:rsid w:val="00C83C07"/>
    <w:rsid w:val="00C8575E"/>
    <w:rsid w:val="00C907F7"/>
    <w:rsid w:val="00C91E06"/>
    <w:rsid w:val="00C923CD"/>
    <w:rsid w:val="00C93340"/>
    <w:rsid w:val="00C946C3"/>
    <w:rsid w:val="00C94B03"/>
    <w:rsid w:val="00C95F55"/>
    <w:rsid w:val="00C97A07"/>
    <w:rsid w:val="00CA0F9A"/>
    <w:rsid w:val="00CA1F38"/>
    <w:rsid w:val="00CA511A"/>
    <w:rsid w:val="00CA57B4"/>
    <w:rsid w:val="00CA76F4"/>
    <w:rsid w:val="00CB4246"/>
    <w:rsid w:val="00CB5890"/>
    <w:rsid w:val="00CB71E7"/>
    <w:rsid w:val="00CB75F2"/>
    <w:rsid w:val="00CC184A"/>
    <w:rsid w:val="00CC3120"/>
    <w:rsid w:val="00CC4C68"/>
    <w:rsid w:val="00CD061F"/>
    <w:rsid w:val="00CD54C4"/>
    <w:rsid w:val="00CD5565"/>
    <w:rsid w:val="00CD5A55"/>
    <w:rsid w:val="00CD5FB4"/>
    <w:rsid w:val="00CD605F"/>
    <w:rsid w:val="00CD7CF2"/>
    <w:rsid w:val="00CE10D1"/>
    <w:rsid w:val="00CE2B61"/>
    <w:rsid w:val="00CE3A94"/>
    <w:rsid w:val="00CE596E"/>
    <w:rsid w:val="00CE6CD5"/>
    <w:rsid w:val="00CE740E"/>
    <w:rsid w:val="00CF22AA"/>
    <w:rsid w:val="00CF3247"/>
    <w:rsid w:val="00CF4D8C"/>
    <w:rsid w:val="00CF510E"/>
    <w:rsid w:val="00CF68EF"/>
    <w:rsid w:val="00CF6EE0"/>
    <w:rsid w:val="00D00865"/>
    <w:rsid w:val="00D01507"/>
    <w:rsid w:val="00D0209A"/>
    <w:rsid w:val="00D04A47"/>
    <w:rsid w:val="00D05F54"/>
    <w:rsid w:val="00D06924"/>
    <w:rsid w:val="00D07C0D"/>
    <w:rsid w:val="00D11119"/>
    <w:rsid w:val="00D143CA"/>
    <w:rsid w:val="00D1445C"/>
    <w:rsid w:val="00D14687"/>
    <w:rsid w:val="00D15F3F"/>
    <w:rsid w:val="00D1675C"/>
    <w:rsid w:val="00D16EC8"/>
    <w:rsid w:val="00D1768E"/>
    <w:rsid w:val="00D17D50"/>
    <w:rsid w:val="00D204B5"/>
    <w:rsid w:val="00D20B4B"/>
    <w:rsid w:val="00D24AB7"/>
    <w:rsid w:val="00D254D9"/>
    <w:rsid w:val="00D26793"/>
    <w:rsid w:val="00D2738F"/>
    <w:rsid w:val="00D30D1C"/>
    <w:rsid w:val="00D31616"/>
    <w:rsid w:val="00D34708"/>
    <w:rsid w:val="00D3482D"/>
    <w:rsid w:val="00D34D29"/>
    <w:rsid w:val="00D34F5C"/>
    <w:rsid w:val="00D35E1C"/>
    <w:rsid w:val="00D36827"/>
    <w:rsid w:val="00D36A8D"/>
    <w:rsid w:val="00D36E49"/>
    <w:rsid w:val="00D409DA"/>
    <w:rsid w:val="00D40ADD"/>
    <w:rsid w:val="00D44509"/>
    <w:rsid w:val="00D46501"/>
    <w:rsid w:val="00D4699E"/>
    <w:rsid w:val="00D5008B"/>
    <w:rsid w:val="00D50634"/>
    <w:rsid w:val="00D50E03"/>
    <w:rsid w:val="00D5252F"/>
    <w:rsid w:val="00D537A6"/>
    <w:rsid w:val="00D53820"/>
    <w:rsid w:val="00D56940"/>
    <w:rsid w:val="00D56EC1"/>
    <w:rsid w:val="00D57F60"/>
    <w:rsid w:val="00D631AD"/>
    <w:rsid w:val="00D637B1"/>
    <w:rsid w:val="00D63909"/>
    <w:rsid w:val="00D63AC7"/>
    <w:rsid w:val="00D6405B"/>
    <w:rsid w:val="00D65558"/>
    <w:rsid w:val="00D7000C"/>
    <w:rsid w:val="00D70561"/>
    <w:rsid w:val="00D70F59"/>
    <w:rsid w:val="00D80CE1"/>
    <w:rsid w:val="00D81C9B"/>
    <w:rsid w:val="00D826BC"/>
    <w:rsid w:val="00D834DA"/>
    <w:rsid w:val="00D859F0"/>
    <w:rsid w:val="00D8779E"/>
    <w:rsid w:val="00D9308D"/>
    <w:rsid w:val="00D93BDD"/>
    <w:rsid w:val="00D93C7E"/>
    <w:rsid w:val="00D95DE3"/>
    <w:rsid w:val="00D966CC"/>
    <w:rsid w:val="00D967AC"/>
    <w:rsid w:val="00DA1004"/>
    <w:rsid w:val="00DA1161"/>
    <w:rsid w:val="00DA1327"/>
    <w:rsid w:val="00DA4AB7"/>
    <w:rsid w:val="00DA526F"/>
    <w:rsid w:val="00DA62B6"/>
    <w:rsid w:val="00DA69BF"/>
    <w:rsid w:val="00DB0162"/>
    <w:rsid w:val="00DB0DCE"/>
    <w:rsid w:val="00DB19A8"/>
    <w:rsid w:val="00DB23B1"/>
    <w:rsid w:val="00DB2A64"/>
    <w:rsid w:val="00DB2E3A"/>
    <w:rsid w:val="00DB40D0"/>
    <w:rsid w:val="00DB4FE9"/>
    <w:rsid w:val="00DB5838"/>
    <w:rsid w:val="00DB5B19"/>
    <w:rsid w:val="00DB6348"/>
    <w:rsid w:val="00DB7B40"/>
    <w:rsid w:val="00DB7FDC"/>
    <w:rsid w:val="00DC210E"/>
    <w:rsid w:val="00DC2D45"/>
    <w:rsid w:val="00DC2F29"/>
    <w:rsid w:val="00DC57D0"/>
    <w:rsid w:val="00DC7F9A"/>
    <w:rsid w:val="00DD0CF6"/>
    <w:rsid w:val="00DD1DC8"/>
    <w:rsid w:val="00DD2998"/>
    <w:rsid w:val="00DD428F"/>
    <w:rsid w:val="00DD53CB"/>
    <w:rsid w:val="00DD6807"/>
    <w:rsid w:val="00DE06BD"/>
    <w:rsid w:val="00DE1095"/>
    <w:rsid w:val="00DE1198"/>
    <w:rsid w:val="00DE2AA8"/>
    <w:rsid w:val="00DE35A9"/>
    <w:rsid w:val="00DE4787"/>
    <w:rsid w:val="00DE7A33"/>
    <w:rsid w:val="00DF0150"/>
    <w:rsid w:val="00DF3122"/>
    <w:rsid w:val="00DF3371"/>
    <w:rsid w:val="00DF4986"/>
    <w:rsid w:val="00E00DD4"/>
    <w:rsid w:val="00E00F23"/>
    <w:rsid w:val="00E018AB"/>
    <w:rsid w:val="00E028C7"/>
    <w:rsid w:val="00E05F42"/>
    <w:rsid w:val="00E05FAA"/>
    <w:rsid w:val="00E103AD"/>
    <w:rsid w:val="00E13C28"/>
    <w:rsid w:val="00E168AD"/>
    <w:rsid w:val="00E16C91"/>
    <w:rsid w:val="00E16F2F"/>
    <w:rsid w:val="00E175DD"/>
    <w:rsid w:val="00E20FEB"/>
    <w:rsid w:val="00E3212D"/>
    <w:rsid w:val="00E3265C"/>
    <w:rsid w:val="00E33593"/>
    <w:rsid w:val="00E3523C"/>
    <w:rsid w:val="00E4120A"/>
    <w:rsid w:val="00E418E4"/>
    <w:rsid w:val="00E42870"/>
    <w:rsid w:val="00E43D24"/>
    <w:rsid w:val="00E445A2"/>
    <w:rsid w:val="00E44F62"/>
    <w:rsid w:val="00E46805"/>
    <w:rsid w:val="00E47875"/>
    <w:rsid w:val="00E47DE7"/>
    <w:rsid w:val="00E5050F"/>
    <w:rsid w:val="00E529D8"/>
    <w:rsid w:val="00E536CD"/>
    <w:rsid w:val="00E536FD"/>
    <w:rsid w:val="00E53921"/>
    <w:rsid w:val="00E54F50"/>
    <w:rsid w:val="00E5533A"/>
    <w:rsid w:val="00E56C8B"/>
    <w:rsid w:val="00E60712"/>
    <w:rsid w:val="00E61C43"/>
    <w:rsid w:val="00E6308C"/>
    <w:rsid w:val="00E6314B"/>
    <w:rsid w:val="00E64B41"/>
    <w:rsid w:val="00E65157"/>
    <w:rsid w:val="00E67B00"/>
    <w:rsid w:val="00E7115B"/>
    <w:rsid w:val="00E71B03"/>
    <w:rsid w:val="00E74084"/>
    <w:rsid w:val="00E744E1"/>
    <w:rsid w:val="00E75E62"/>
    <w:rsid w:val="00E774F9"/>
    <w:rsid w:val="00E8089E"/>
    <w:rsid w:val="00E81A0F"/>
    <w:rsid w:val="00E83857"/>
    <w:rsid w:val="00E83F56"/>
    <w:rsid w:val="00E8642E"/>
    <w:rsid w:val="00E86F58"/>
    <w:rsid w:val="00E878C9"/>
    <w:rsid w:val="00E90896"/>
    <w:rsid w:val="00E90A51"/>
    <w:rsid w:val="00E92A7F"/>
    <w:rsid w:val="00E9375F"/>
    <w:rsid w:val="00E94A4F"/>
    <w:rsid w:val="00E95C93"/>
    <w:rsid w:val="00E96298"/>
    <w:rsid w:val="00E9677F"/>
    <w:rsid w:val="00EA00A3"/>
    <w:rsid w:val="00EA01EB"/>
    <w:rsid w:val="00EA0450"/>
    <w:rsid w:val="00EA107E"/>
    <w:rsid w:val="00EA1ABD"/>
    <w:rsid w:val="00EA2492"/>
    <w:rsid w:val="00EA3574"/>
    <w:rsid w:val="00EA37DE"/>
    <w:rsid w:val="00EA38F7"/>
    <w:rsid w:val="00EA3D8D"/>
    <w:rsid w:val="00EA53D7"/>
    <w:rsid w:val="00EA78D6"/>
    <w:rsid w:val="00EA7EFB"/>
    <w:rsid w:val="00EA7FAD"/>
    <w:rsid w:val="00EB1D0E"/>
    <w:rsid w:val="00EB29D1"/>
    <w:rsid w:val="00EB2A90"/>
    <w:rsid w:val="00EB2CBE"/>
    <w:rsid w:val="00EB3EFE"/>
    <w:rsid w:val="00EB64B6"/>
    <w:rsid w:val="00EB77AE"/>
    <w:rsid w:val="00EC0878"/>
    <w:rsid w:val="00EC3C8F"/>
    <w:rsid w:val="00EC4177"/>
    <w:rsid w:val="00EC4C9D"/>
    <w:rsid w:val="00EC4EB9"/>
    <w:rsid w:val="00EC6018"/>
    <w:rsid w:val="00EC641A"/>
    <w:rsid w:val="00EC66C8"/>
    <w:rsid w:val="00EC6EC8"/>
    <w:rsid w:val="00EC78EC"/>
    <w:rsid w:val="00ED0CEA"/>
    <w:rsid w:val="00ED0D0C"/>
    <w:rsid w:val="00ED2AF2"/>
    <w:rsid w:val="00ED4D1D"/>
    <w:rsid w:val="00ED4EEC"/>
    <w:rsid w:val="00ED6F5E"/>
    <w:rsid w:val="00EE2E5E"/>
    <w:rsid w:val="00EE3AC6"/>
    <w:rsid w:val="00EE5F7B"/>
    <w:rsid w:val="00EE6BC1"/>
    <w:rsid w:val="00EE6E9E"/>
    <w:rsid w:val="00EF1015"/>
    <w:rsid w:val="00EF213D"/>
    <w:rsid w:val="00F0080E"/>
    <w:rsid w:val="00F0142B"/>
    <w:rsid w:val="00F0230A"/>
    <w:rsid w:val="00F02D7A"/>
    <w:rsid w:val="00F03C89"/>
    <w:rsid w:val="00F05CED"/>
    <w:rsid w:val="00F12A50"/>
    <w:rsid w:val="00F12E2F"/>
    <w:rsid w:val="00F14176"/>
    <w:rsid w:val="00F15DC7"/>
    <w:rsid w:val="00F20D16"/>
    <w:rsid w:val="00F22EB8"/>
    <w:rsid w:val="00F2300D"/>
    <w:rsid w:val="00F23476"/>
    <w:rsid w:val="00F236A8"/>
    <w:rsid w:val="00F238D0"/>
    <w:rsid w:val="00F255E7"/>
    <w:rsid w:val="00F264C9"/>
    <w:rsid w:val="00F3011B"/>
    <w:rsid w:val="00F3096F"/>
    <w:rsid w:val="00F31B95"/>
    <w:rsid w:val="00F34A07"/>
    <w:rsid w:val="00F35E6E"/>
    <w:rsid w:val="00F375AA"/>
    <w:rsid w:val="00F44DE8"/>
    <w:rsid w:val="00F46AD7"/>
    <w:rsid w:val="00F51F27"/>
    <w:rsid w:val="00F5310C"/>
    <w:rsid w:val="00F5701C"/>
    <w:rsid w:val="00F5796B"/>
    <w:rsid w:val="00F60517"/>
    <w:rsid w:val="00F63A2A"/>
    <w:rsid w:val="00F6491A"/>
    <w:rsid w:val="00F65AB1"/>
    <w:rsid w:val="00F70E86"/>
    <w:rsid w:val="00F71D2F"/>
    <w:rsid w:val="00F723B3"/>
    <w:rsid w:val="00F72CC4"/>
    <w:rsid w:val="00F73252"/>
    <w:rsid w:val="00F7338D"/>
    <w:rsid w:val="00F736CC"/>
    <w:rsid w:val="00F7572E"/>
    <w:rsid w:val="00F758B9"/>
    <w:rsid w:val="00F75951"/>
    <w:rsid w:val="00F80F80"/>
    <w:rsid w:val="00F82AF8"/>
    <w:rsid w:val="00F83820"/>
    <w:rsid w:val="00F83FFA"/>
    <w:rsid w:val="00F84434"/>
    <w:rsid w:val="00F87478"/>
    <w:rsid w:val="00F925E2"/>
    <w:rsid w:val="00F92CE0"/>
    <w:rsid w:val="00F932BE"/>
    <w:rsid w:val="00F93F1D"/>
    <w:rsid w:val="00F94F25"/>
    <w:rsid w:val="00F96C13"/>
    <w:rsid w:val="00F97AEF"/>
    <w:rsid w:val="00F97D56"/>
    <w:rsid w:val="00FA2DB3"/>
    <w:rsid w:val="00FA3077"/>
    <w:rsid w:val="00FA5594"/>
    <w:rsid w:val="00FA583C"/>
    <w:rsid w:val="00FA66B6"/>
    <w:rsid w:val="00FB2A81"/>
    <w:rsid w:val="00FB3A3D"/>
    <w:rsid w:val="00FB5745"/>
    <w:rsid w:val="00FC16BD"/>
    <w:rsid w:val="00FC2BA4"/>
    <w:rsid w:val="00FC366C"/>
    <w:rsid w:val="00FC3A85"/>
    <w:rsid w:val="00FC4D30"/>
    <w:rsid w:val="00FC7579"/>
    <w:rsid w:val="00FC78C6"/>
    <w:rsid w:val="00FD074D"/>
    <w:rsid w:val="00FD29FC"/>
    <w:rsid w:val="00FD308D"/>
    <w:rsid w:val="00FD3138"/>
    <w:rsid w:val="00FD33DF"/>
    <w:rsid w:val="00FD40CA"/>
    <w:rsid w:val="00FD7A92"/>
    <w:rsid w:val="00FE24C4"/>
    <w:rsid w:val="00FE4A84"/>
    <w:rsid w:val="00FE57BC"/>
    <w:rsid w:val="00FE6116"/>
    <w:rsid w:val="00FE6477"/>
    <w:rsid w:val="00FF3A5D"/>
    <w:rsid w:val="00FF49A2"/>
    <w:rsid w:val="00FF5340"/>
    <w:rsid w:val="00FF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36BE"/>
  <w15:docId w15:val="{894D9A12-4AD9-4867-9771-FFBD8AD3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utoRedefine/>
    <w:qFormat/>
    <w:rsid w:val="00E13C28"/>
    <w:pPr>
      <w:widowControl w:val="0"/>
      <w:autoSpaceDE w:val="0"/>
      <w:autoSpaceDN w:val="0"/>
      <w:adjustRightInd w:val="0"/>
      <w:spacing w:after="120" w:line="240" w:lineRule="atLeast"/>
    </w:pPr>
    <w:rPr>
      <w:rFonts w:ascii="Arial" w:hAnsi="Arial" w:cs="Arial"/>
      <w:bCs/>
    </w:rPr>
  </w:style>
  <w:style w:type="paragraph" w:styleId="Heading1">
    <w:name w:val="heading 1"/>
    <w:basedOn w:val="Normal"/>
    <w:next w:val="BodyText"/>
    <w:link w:val="Heading1Char"/>
    <w:qFormat/>
    <w:rsid w:val="00320F9D"/>
    <w:pPr>
      <w:keepNext/>
      <w:numPr>
        <w:numId w:val="1"/>
      </w:numPr>
      <w:tabs>
        <w:tab w:val="clear" w:pos="432"/>
        <w:tab w:val="num" w:pos="770"/>
      </w:tabs>
      <w:spacing w:before="240"/>
      <w:ind w:left="770" w:hanging="770"/>
      <w:outlineLvl w:val="0"/>
    </w:pPr>
    <w:rPr>
      <w:b/>
      <w:bCs w:val="0"/>
      <w:smallCaps/>
      <w:kern w:val="32"/>
      <w:sz w:val="28"/>
      <w:szCs w:val="32"/>
    </w:rPr>
  </w:style>
  <w:style w:type="paragraph" w:styleId="Heading2">
    <w:name w:val="heading 2"/>
    <w:basedOn w:val="Normal"/>
    <w:next w:val="Normal"/>
    <w:link w:val="Heading2Char"/>
    <w:qFormat/>
    <w:rsid w:val="00320F9D"/>
    <w:pPr>
      <w:keepNext/>
      <w:numPr>
        <w:ilvl w:val="1"/>
        <w:numId w:val="1"/>
      </w:numPr>
      <w:tabs>
        <w:tab w:val="clear" w:pos="576"/>
        <w:tab w:val="num" w:pos="770"/>
      </w:tabs>
      <w:spacing w:before="240"/>
      <w:ind w:left="770" w:hanging="768"/>
      <w:outlineLvl w:val="1"/>
    </w:pPr>
    <w:rPr>
      <w:b/>
      <w:bCs w:val="0"/>
      <w:iCs/>
      <w:smallCaps/>
      <w:sz w:val="24"/>
      <w:szCs w:val="26"/>
    </w:rPr>
  </w:style>
  <w:style w:type="paragraph" w:styleId="Heading3">
    <w:name w:val="heading 3"/>
    <w:basedOn w:val="Normal"/>
    <w:next w:val="BodyText"/>
    <w:link w:val="Heading3Char"/>
    <w:qFormat/>
    <w:rsid w:val="00320F9D"/>
    <w:pPr>
      <w:keepNext/>
      <w:numPr>
        <w:ilvl w:val="2"/>
        <w:numId w:val="1"/>
      </w:numPr>
      <w:tabs>
        <w:tab w:val="clear" w:pos="720"/>
        <w:tab w:val="num" w:pos="770"/>
      </w:tabs>
      <w:spacing w:before="240"/>
      <w:ind w:left="770" w:hanging="770"/>
      <w:outlineLvl w:val="2"/>
    </w:pPr>
    <w:rPr>
      <w:b/>
      <w:bCs w:val="0"/>
      <w:sz w:val="22"/>
      <w:szCs w:val="22"/>
    </w:rPr>
  </w:style>
  <w:style w:type="paragraph" w:styleId="Heading4">
    <w:name w:val="heading 4"/>
    <w:basedOn w:val="Normal"/>
    <w:next w:val="BodyText"/>
    <w:link w:val="Heading4Char"/>
    <w:qFormat/>
    <w:rsid w:val="00320F9D"/>
    <w:pPr>
      <w:keepNext/>
      <w:numPr>
        <w:ilvl w:val="3"/>
        <w:numId w:val="1"/>
      </w:numPr>
      <w:tabs>
        <w:tab w:val="clear" w:pos="864"/>
        <w:tab w:val="left" w:pos="1760"/>
      </w:tabs>
      <w:spacing w:before="240"/>
      <w:ind w:left="1760" w:hanging="990"/>
      <w:outlineLvl w:val="3"/>
    </w:pPr>
    <w:rPr>
      <w:bCs w:val="0"/>
      <w:i/>
      <w:szCs w:val="28"/>
    </w:rPr>
  </w:style>
  <w:style w:type="paragraph" w:styleId="Heading5">
    <w:name w:val="heading 5"/>
    <w:basedOn w:val="Normal"/>
    <w:next w:val="Normal"/>
    <w:link w:val="Heading5Char"/>
    <w:qFormat/>
    <w:rsid w:val="00320F9D"/>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320F9D"/>
    <w:pPr>
      <w:numPr>
        <w:ilvl w:val="5"/>
        <w:numId w:val="1"/>
      </w:numPr>
      <w:spacing w:before="240" w:after="60"/>
      <w:outlineLvl w:val="5"/>
    </w:pPr>
    <w:rPr>
      <w:b/>
      <w:bCs w:val="0"/>
      <w:sz w:val="22"/>
      <w:szCs w:val="22"/>
    </w:rPr>
  </w:style>
  <w:style w:type="paragraph" w:styleId="Heading7">
    <w:name w:val="heading 7"/>
    <w:basedOn w:val="Normal"/>
    <w:next w:val="Normal"/>
    <w:link w:val="Heading7Char"/>
    <w:qFormat/>
    <w:rsid w:val="00320F9D"/>
    <w:pPr>
      <w:numPr>
        <w:ilvl w:val="6"/>
        <w:numId w:val="1"/>
      </w:numPr>
      <w:spacing w:before="240" w:after="60"/>
      <w:outlineLvl w:val="6"/>
    </w:pPr>
  </w:style>
  <w:style w:type="paragraph" w:styleId="Heading8">
    <w:name w:val="heading 8"/>
    <w:basedOn w:val="Normal"/>
    <w:next w:val="Normal"/>
    <w:link w:val="Heading8Char"/>
    <w:qFormat/>
    <w:rsid w:val="00320F9D"/>
    <w:pPr>
      <w:numPr>
        <w:ilvl w:val="7"/>
        <w:numId w:val="1"/>
      </w:numPr>
      <w:spacing w:before="240" w:after="60"/>
      <w:outlineLvl w:val="7"/>
    </w:pPr>
    <w:rPr>
      <w:i/>
      <w:iCs/>
    </w:rPr>
  </w:style>
  <w:style w:type="paragraph" w:styleId="Heading9">
    <w:name w:val="heading 9"/>
    <w:basedOn w:val="Normal"/>
    <w:next w:val="Normal"/>
    <w:link w:val="Heading9Char"/>
    <w:qFormat/>
    <w:rsid w:val="00320F9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20F9D"/>
  </w:style>
  <w:style w:type="character" w:customStyle="1" w:styleId="BodyTextChar">
    <w:name w:val="Body Text Char"/>
    <w:link w:val="BodyText"/>
    <w:rsid w:val="00320F9D"/>
    <w:rPr>
      <w:rFonts w:ascii="Arial" w:eastAsia="Times New Roman" w:hAnsi="Arial" w:cs="Times New Roman"/>
      <w:sz w:val="20"/>
      <w:szCs w:val="20"/>
    </w:rPr>
  </w:style>
  <w:style w:type="character" w:customStyle="1" w:styleId="Heading1Char">
    <w:name w:val="Heading 1 Char"/>
    <w:link w:val="Heading1"/>
    <w:rsid w:val="00320F9D"/>
    <w:rPr>
      <w:rFonts w:ascii="Arial" w:hAnsi="Arial" w:cs="Arial"/>
      <w:b/>
      <w:smallCaps/>
      <w:kern w:val="32"/>
      <w:sz w:val="28"/>
      <w:szCs w:val="32"/>
    </w:rPr>
  </w:style>
  <w:style w:type="character" w:customStyle="1" w:styleId="Heading2Char">
    <w:name w:val="Heading 2 Char"/>
    <w:link w:val="Heading2"/>
    <w:rsid w:val="00320F9D"/>
    <w:rPr>
      <w:rFonts w:ascii="Arial" w:hAnsi="Arial" w:cs="Arial"/>
      <w:b/>
      <w:iCs/>
      <w:smallCaps/>
      <w:sz w:val="24"/>
      <w:szCs w:val="26"/>
    </w:rPr>
  </w:style>
  <w:style w:type="character" w:customStyle="1" w:styleId="Heading3Char">
    <w:name w:val="Heading 3 Char"/>
    <w:link w:val="Heading3"/>
    <w:rsid w:val="00320F9D"/>
    <w:rPr>
      <w:rFonts w:ascii="Arial" w:hAnsi="Arial" w:cs="Arial"/>
      <w:b/>
      <w:sz w:val="22"/>
      <w:szCs w:val="22"/>
    </w:rPr>
  </w:style>
  <w:style w:type="character" w:customStyle="1" w:styleId="Heading4Char">
    <w:name w:val="Heading 4 Char"/>
    <w:link w:val="Heading4"/>
    <w:rsid w:val="00320F9D"/>
    <w:rPr>
      <w:rFonts w:ascii="Arial" w:hAnsi="Arial" w:cs="Arial"/>
      <w:i/>
      <w:szCs w:val="28"/>
    </w:rPr>
  </w:style>
  <w:style w:type="character" w:customStyle="1" w:styleId="Heading5Char">
    <w:name w:val="Heading 5 Char"/>
    <w:link w:val="Heading5"/>
    <w:rsid w:val="00320F9D"/>
    <w:rPr>
      <w:rFonts w:ascii="Arial" w:hAnsi="Arial" w:cs="Arial"/>
      <w:b/>
      <w:i/>
      <w:iCs/>
      <w:sz w:val="26"/>
      <w:szCs w:val="26"/>
    </w:rPr>
  </w:style>
  <w:style w:type="character" w:customStyle="1" w:styleId="Heading6Char">
    <w:name w:val="Heading 6 Char"/>
    <w:link w:val="Heading6"/>
    <w:rsid w:val="00320F9D"/>
    <w:rPr>
      <w:rFonts w:ascii="Arial" w:hAnsi="Arial" w:cs="Arial"/>
      <w:b/>
      <w:sz w:val="22"/>
      <w:szCs w:val="22"/>
    </w:rPr>
  </w:style>
  <w:style w:type="character" w:customStyle="1" w:styleId="Heading7Char">
    <w:name w:val="Heading 7 Char"/>
    <w:link w:val="Heading7"/>
    <w:rsid w:val="00320F9D"/>
    <w:rPr>
      <w:rFonts w:ascii="Arial" w:hAnsi="Arial" w:cs="Arial"/>
      <w:bCs/>
    </w:rPr>
  </w:style>
  <w:style w:type="character" w:customStyle="1" w:styleId="Heading8Char">
    <w:name w:val="Heading 8 Char"/>
    <w:link w:val="Heading8"/>
    <w:rsid w:val="00320F9D"/>
    <w:rPr>
      <w:rFonts w:ascii="Arial" w:hAnsi="Arial" w:cs="Arial"/>
      <w:bCs/>
      <w:i/>
      <w:iCs/>
    </w:rPr>
  </w:style>
  <w:style w:type="character" w:customStyle="1" w:styleId="Heading9Char">
    <w:name w:val="Heading 9 Char"/>
    <w:link w:val="Heading9"/>
    <w:rsid w:val="00320F9D"/>
    <w:rPr>
      <w:rFonts w:ascii="Arial" w:hAnsi="Arial" w:cs="Arial"/>
      <w:bCs/>
      <w:sz w:val="22"/>
      <w:szCs w:val="22"/>
    </w:rPr>
  </w:style>
  <w:style w:type="paragraph" w:customStyle="1" w:styleId="NIHTitle">
    <w:name w:val="NIH Title"/>
    <w:next w:val="CoverPage1"/>
    <w:rsid w:val="00B14EFC"/>
    <w:pPr>
      <w:pBdr>
        <w:top w:val="single" w:sz="24" w:space="1" w:color="009999"/>
      </w:pBdr>
      <w:ind w:left="-1430"/>
      <w:jc w:val="right"/>
    </w:pPr>
    <w:rPr>
      <w:rFonts w:ascii="Arial" w:eastAsia="Times New Roman" w:hAnsi="Arial" w:cs="Arial"/>
      <w:b/>
      <w:bCs/>
      <w:i/>
      <w:color w:val="009999"/>
      <w:kern w:val="28"/>
      <w:sz w:val="32"/>
      <w:szCs w:val="32"/>
    </w:rPr>
  </w:style>
  <w:style w:type="paragraph" w:customStyle="1" w:styleId="CoverPage1">
    <w:name w:val="Cover Page 1"/>
    <w:rsid w:val="00B14EFC"/>
    <w:pPr>
      <w:spacing w:after="600"/>
      <w:jc w:val="right"/>
    </w:pPr>
    <w:rPr>
      <w:rFonts w:ascii="Arial" w:eastAsia="Times New Roman" w:hAnsi="Arial" w:cs="Arial"/>
      <w:b/>
      <w:bCs/>
      <w:i/>
      <w:kern w:val="28"/>
      <w:sz w:val="32"/>
      <w:szCs w:val="32"/>
    </w:rPr>
  </w:style>
  <w:style w:type="paragraph" w:customStyle="1" w:styleId="CoverPage2">
    <w:name w:val="Cover Page 2"/>
    <w:rsid w:val="00B14EFC"/>
    <w:pPr>
      <w:jc w:val="right"/>
    </w:pPr>
    <w:rPr>
      <w:rFonts w:ascii="Arial" w:eastAsia="Times New Roman" w:hAnsi="Arial" w:cs="Arial"/>
      <w:b/>
      <w:bCs/>
      <w:i/>
      <w:kern w:val="28"/>
      <w:sz w:val="32"/>
      <w:szCs w:val="32"/>
    </w:rPr>
  </w:style>
  <w:style w:type="paragraph" w:styleId="Header">
    <w:name w:val="header"/>
    <w:basedOn w:val="Normal"/>
    <w:link w:val="HeaderChar"/>
    <w:unhideWhenUsed/>
    <w:rsid w:val="00045429"/>
    <w:pPr>
      <w:pBdr>
        <w:bottom w:val="single" w:sz="4" w:space="1" w:color="auto"/>
      </w:pBdr>
      <w:tabs>
        <w:tab w:val="right" w:pos="9360"/>
      </w:tabs>
    </w:pPr>
    <w:rPr>
      <w:sz w:val="18"/>
      <w:szCs w:val="18"/>
    </w:rPr>
  </w:style>
  <w:style w:type="character" w:customStyle="1" w:styleId="HeaderChar">
    <w:name w:val="Header Char"/>
    <w:link w:val="Header"/>
    <w:rsid w:val="00045429"/>
    <w:rPr>
      <w:rFonts w:ascii="Arial" w:eastAsia="Times New Roman" w:hAnsi="Arial" w:cs="Times New Roman"/>
      <w:sz w:val="18"/>
      <w:szCs w:val="18"/>
    </w:rPr>
  </w:style>
  <w:style w:type="paragraph" w:styleId="Footer">
    <w:name w:val="footer"/>
    <w:basedOn w:val="Normal"/>
    <w:link w:val="FooterChar"/>
    <w:uiPriority w:val="99"/>
    <w:unhideWhenUsed/>
    <w:rsid w:val="00320F9D"/>
    <w:pPr>
      <w:pBdr>
        <w:top w:val="single" w:sz="4" w:space="1" w:color="auto"/>
      </w:pBdr>
      <w:tabs>
        <w:tab w:val="right" w:pos="9360"/>
      </w:tabs>
    </w:pPr>
    <w:rPr>
      <w:i/>
    </w:rPr>
  </w:style>
  <w:style w:type="character" w:customStyle="1" w:styleId="FooterChar">
    <w:name w:val="Footer Char"/>
    <w:link w:val="Footer"/>
    <w:uiPriority w:val="99"/>
    <w:rsid w:val="00320F9D"/>
    <w:rPr>
      <w:rFonts w:ascii="Arial" w:eastAsia="Times New Roman" w:hAnsi="Arial" w:cs="Times New Roman"/>
      <w:i/>
      <w:sz w:val="20"/>
      <w:szCs w:val="20"/>
    </w:rPr>
  </w:style>
  <w:style w:type="table" w:styleId="TableGrid8">
    <w:name w:val="Table Grid 8"/>
    <w:basedOn w:val="TableNormal"/>
    <w:rsid w:val="00320F9D"/>
    <w:pPr>
      <w:widowControl w:val="0"/>
      <w:spacing w:after="120" w:line="240" w:lineRule="atLeast"/>
    </w:pPr>
    <w:rPr>
      <w:rFonts w:ascii="Arial" w:eastAsia="Times New Roman"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29" w:type="dxa"/>
        <w:left w:w="115" w:type="dxa"/>
        <w:bottom w:w="29" w:type="dxa"/>
        <w:right w:w="115"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320F9D"/>
    <w:pPr>
      <w:widowControl w:val="0"/>
      <w:spacing w:after="120"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
    <w:name w:val="Cell"/>
    <w:link w:val="CellChar"/>
    <w:rsid w:val="00320F9D"/>
    <w:rPr>
      <w:rFonts w:ascii="Arial" w:eastAsia="Times New Roman" w:hAnsi="Arial"/>
    </w:rPr>
  </w:style>
  <w:style w:type="character" w:customStyle="1" w:styleId="CellChar">
    <w:name w:val="Cell Char"/>
    <w:link w:val="Cell"/>
    <w:locked/>
    <w:rsid w:val="000B2F0E"/>
    <w:rPr>
      <w:rFonts w:ascii="Arial" w:eastAsia="Times New Roman" w:hAnsi="Arial"/>
      <w:lang w:val="en-US" w:eastAsia="en-US" w:bidi="ar-SA"/>
    </w:rPr>
  </w:style>
  <w:style w:type="paragraph" w:customStyle="1" w:styleId="CellColumn">
    <w:name w:val="Cell Column"/>
    <w:rsid w:val="00320F9D"/>
    <w:pPr>
      <w:shd w:val="clear" w:color="auto" w:fill="000080"/>
      <w:jc w:val="center"/>
    </w:pPr>
    <w:rPr>
      <w:rFonts w:ascii="Arial" w:eastAsia="Times New Roman" w:hAnsi="Arial"/>
      <w:b/>
      <w:i/>
      <w:color w:val="FFFFFF"/>
    </w:rPr>
  </w:style>
  <w:style w:type="character" w:customStyle="1" w:styleId="Highlighted">
    <w:name w:val="Highlighted"/>
    <w:rsid w:val="00320F9D"/>
    <w:rPr>
      <w:color w:val="008000"/>
    </w:rPr>
  </w:style>
  <w:style w:type="paragraph" w:customStyle="1" w:styleId="Comment1">
    <w:name w:val="Comment1"/>
    <w:rsid w:val="00320F9D"/>
    <w:pPr>
      <w:spacing w:after="120"/>
    </w:pPr>
    <w:rPr>
      <w:rFonts w:ascii="Arial" w:eastAsia="Times New Roman" w:hAnsi="Arial"/>
      <w:vanish/>
      <w:color w:val="0000FF"/>
    </w:rPr>
  </w:style>
  <w:style w:type="paragraph" w:customStyle="1" w:styleId="Comment2">
    <w:name w:val="Comment2"/>
    <w:next w:val="BodyText"/>
    <w:rsid w:val="00320F9D"/>
    <w:pPr>
      <w:spacing w:after="120"/>
    </w:pPr>
    <w:rPr>
      <w:rFonts w:ascii="Arial" w:eastAsia="Times New Roman" w:hAnsi="Arial"/>
      <w:i/>
      <w:vanish/>
      <w:color w:val="0000FF"/>
    </w:rPr>
  </w:style>
  <w:style w:type="paragraph" w:customStyle="1" w:styleId="Header1">
    <w:name w:val="Header 1"/>
    <w:next w:val="BodyText"/>
    <w:rsid w:val="00320F9D"/>
    <w:pPr>
      <w:spacing w:before="600" w:after="240"/>
      <w:jc w:val="center"/>
    </w:pPr>
    <w:rPr>
      <w:rFonts w:ascii="Arial" w:eastAsia="Times New Roman" w:hAnsi="Arial"/>
      <w:b/>
      <w:sz w:val="32"/>
    </w:rPr>
  </w:style>
  <w:style w:type="paragraph" w:customStyle="1" w:styleId="Header2">
    <w:name w:val="Header 2"/>
    <w:next w:val="BodyText"/>
    <w:rsid w:val="00320F9D"/>
    <w:pPr>
      <w:spacing w:before="360" w:after="120"/>
    </w:pPr>
    <w:rPr>
      <w:rFonts w:ascii="Arial" w:eastAsia="Times New Roman" w:hAnsi="Arial"/>
      <w:sz w:val="28"/>
    </w:rPr>
  </w:style>
  <w:style w:type="paragraph" w:styleId="TOC1">
    <w:name w:val="toc 1"/>
    <w:basedOn w:val="Normal"/>
    <w:next w:val="Normal"/>
    <w:autoRedefine/>
    <w:uiPriority w:val="39"/>
    <w:rsid w:val="00320F9D"/>
    <w:pPr>
      <w:tabs>
        <w:tab w:val="left" w:pos="550"/>
        <w:tab w:val="right" w:leader="dot" w:pos="9350"/>
      </w:tabs>
      <w:spacing w:before="120"/>
      <w:ind w:left="550" w:hanging="550"/>
    </w:pPr>
    <w:rPr>
      <w:b/>
      <w:bCs w:val="0"/>
      <w:caps/>
    </w:rPr>
  </w:style>
  <w:style w:type="character" w:styleId="Hyperlink">
    <w:name w:val="Hyperlink"/>
    <w:uiPriority w:val="99"/>
    <w:rsid w:val="00320F9D"/>
    <w:rPr>
      <w:color w:val="0000FF"/>
      <w:u w:val="single"/>
    </w:rPr>
  </w:style>
  <w:style w:type="paragraph" w:styleId="TOC2">
    <w:name w:val="toc 2"/>
    <w:basedOn w:val="Normal"/>
    <w:next w:val="Normal"/>
    <w:autoRedefine/>
    <w:uiPriority w:val="39"/>
    <w:rsid w:val="00320F9D"/>
    <w:pPr>
      <w:tabs>
        <w:tab w:val="left" w:pos="1210"/>
        <w:tab w:val="right" w:leader="dot" w:pos="9350"/>
      </w:tabs>
      <w:ind w:left="1210" w:hanging="660"/>
    </w:pPr>
    <w:rPr>
      <w:smallCaps/>
    </w:rPr>
  </w:style>
  <w:style w:type="paragraph" w:styleId="TOC3">
    <w:name w:val="toc 3"/>
    <w:basedOn w:val="Normal"/>
    <w:next w:val="Normal"/>
    <w:autoRedefine/>
    <w:uiPriority w:val="39"/>
    <w:rsid w:val="00320F9D"/>
    <w:pPr>
      <w:tabs>
        <w:tab w:val="left" w:pos="1870"/>
        <w:tab w:val="right" w:leader="dot" w:pos="9350"/>
      </w:tabs>
      <w:ind w:left="1870" w:hanging="660"/>
    </w:pPr>
    <w:rPr>
      <w:i/>
      <w:iCs/>
    </w:rPr>
  </w:style>
  <w:style w:type="character" w:styleId="PageNumber">
    <w:name w:val="page number"/>
    <w:rsid w:val="00320F9D"/>
    <w:rPr>
      <w:rFonts w:ascii="Arial" w:hAnsi="Arial"/>
      <w:sz w:val="18"/>
    </w:rPr>
  </w:style>
  <w:style w:type="paragraph" w:styleId="ListParagraph">
    <w:name w:val="List Paragraph"/>
    <w:basedOn w:val="Normal"/>
    <w:uiPriority w:val="34"/>
    <w:qFormat/>
    <w:rsid w:val="000B2F0E"/>
    <w:pPr>
      <w:spacing w:after="200" w:line="276" w:lineRule="auto"/>
    </w:pPr>
    <w:rPr>
      <w:rFonts w:ascii="Calibri" w:hAnsi="Calibri"/>
      <w:sz w:val="22"/>
      <w:szCs w:val="22"/>
    </w:rPr>
  </w:style>
  <w:style w:type="paragraph" w:styleId="Caption">
    <w:name w:val="caption"/>
    <w:basedOn w:val="Normal"/>
    <w:next w:val="Normal"/>
    <w:uiPriority w:val="35"/>
    <w:unhideWhenUsed/>
    <w:qFormat/>
    <w:rsid w:val="009D354D"/>
    <w:rPr>
      <w:b/>
      <w:bCs w:val="0"/>
    </w:rPr>
  </w:style>
  <w:style w:type="character" w:styleId="FollowedHyperlink">
    <w:name w:val="FollowedHyperlink"/>
    <w:uiPriority w:val="99"/>
    <w:semiHidden/>
    <w:unhideWhenUsed/>
    <w:rsid w:val="007065C8"/>
    <w:rPr>
      <w:color w:val="800080"/>
      <w:u w:val="single"/>
    </w:rPr>
  </w:style>
  <w:style w:type="paragraph" w:styleId="PlainText">
    <w:name w:val="Plain Text"/>
    <w:basedOn w:val="Normal"/>
    <w:link w:val="PlainTextChar"/>
    <w:uiPriority w:val="99"/>
    <w:unhideWhenUsed/>
    <w:rsid w:val="00860B15"/>
    <w:rPr>
      <w:rFonts w:ascii="Consolas" w:hAnsi="Consolas"/>
      <w:sz w:val="21"/>
      <w:szCs w:val="21"/>
    </w:rPr>
  </w:style>
  <w:style w:type="character" w:customStyle="1" w:styleId="PlainTextChar">
    <w:name w:val="Plain Text Char"/>
    <w:link w:val="PlainText"/>
    <w:uiPriority w:val="99"/>
    <w:rsid w:val="00860B15"/>
    <w:rPr>
      <w:rFonts w:ascii="Consolas" w:eastAsia="Calibri" w:hAnsi="Consolas" w:cs="Times New Roman"/>
      <w:sz w:val="21"/>
      <w:szCs w:val="21"/>
    </w:rPr>
  </w:style>
  <w:style w:type="paragraph" w:styleId="List">
    <w:name w:val="List"/>
    <w:basedOn w:val="BodyText"/>
    <w:link w:val="ListChar"/>
    <w:rsid w:val="00777CFC"/>
    <w:pPr>
      <w:tabs>
        <w:tab w:val="left" w:pos="720"/>
      </w:tabs>
      <w:spacing w:before="115"/>
      <w:ind w:left="720" w:hanging="360"/>
    </w:pPr>
    <w:rPr>
      <w:rFonts w:ascii="Times New Roman" w:hAnsi="Times New Roman"/>
      <w:lang w:bidi="he-IL"/>
    </w:rPr>
  </w:style>
  <w:style w:type="character" w:customStyle="1" w:styleId="ListChar">
    <w:name w:val="List Char"/>
    <w:link w:val="List"/>
    <w:rsid w:val="00777CFC"/>
    <w:rPr>
      <w:rFonts w:ascii="Times New Roman" w:eastAsia="Times New Roman" w:hAnsi="Times New Roman"/>
      <w:lang w:bidi="he-IL"/>
    </w:rPr>
  </w:style>
  <w:style w:type="paragraph" w:styleId="BalloonText">
    <w:name w:val="Balloon Text"/>
    <w:basedOn w:val="Normal"/>
    <w:link w:val="BalloonTextChar"/>
    <w:uiPriority w:val="99"/>
    <w:semiHidden/>
    <w:unhideWhenUsed/>
    <w:rsid w:val="00E16C91"/>
    <w:rPr>
      <w:rFonts w:ascii="Tahoma" w:hAnsi="Tahoma" w:cs="Tahoma"/>
      <w:sz w:val="16"/>
      <w:szCs w:val="16"/>
    </w:rPr>
  </w:style>
  <w:style w:type="character" w:customStyle="1" w:styleId="BalloonTextChar">
    <w:name w:val="Balloon Text Char"/>
    <w:link w:val="BalloonText"/>
    <w:uiPriority w:val="99"/>
    <w:semiHidden/>
    <w:rsid w:val="00E16C91"/>
    <w:rPr>
      <w:rFonts w:ascii="Tahoma" w:eastAsia="Times New Roman" w:hAnsi="Tahoma" w:cs="Tahoma"/>
      <w:sz w:val="16"/>
      <w:szCs w:val="16"/>
    </w:rPr>
  </w:style>
  <w:style w:type="character" w:customStyle="1" w:styleId="clsdefaulttext1">
    <w:name w:val="clsdefaulttext1"/>
    <w:rsid w:val="00E00F23"/>
    <w:rPr>
      <w:rFonts w:ascii="Arial" w:hAnsi="Arial" w:cs="Arial" w:hint="default"/>
      <w:color w:val="000000"/>
      <w:sz w:val="17"/>
      <w:szCs w:val="17"/>
    </w:rPr>
  </w:style>
  <w:style w:type="paragraph" w:customStyle="1" w:styleId="TableTextNormal">
    <w:name w:val="Table Text Normal"/>
    <w:next w:val="Normal"/>
    <w:uiPriority w:val="99"/>
    <w:rsid w:val="00D30D1C"/>
    <w:pPr>
      <w:widowControl w:val="0"/>
      <w:autoSpaceDE w:val="0"/>
      <w:autoSpaceDN w:val="0"/>
      <w:adjustRightInd w:val="0"/>
      <w:ind w:left="270" w:right="270"/>
    </w:pPr>
    <w:rPr>
      <w:rFonts w:ascii="Times New Roman" w:eastAsiaTheme="minorEastAsia" w:hAnsi="Times New Roman"/>
      <w:sz w:val="18"/>
      <w:szCs w:val="18"/>
    </w:rPr>
  </w:style>
  <w:style w:type="paragraph" w:customStyle="1" w:styleId="Notes">
    <w:name w:val="Notes"/>
    <w:next w:val="Normal"/>
    <w:uiPriority w:val="99"/>
    <w:rsid w:val="00C31BA0"/>
    <w:pPr>
      <w:widowControl w:val="0"/>
      <w:autoSpaceDE w:val="0"/>
      <w:autoSpaceDN w:val="0"/>
      <w:adjustRightInd w:val="0"/>
    </w:pPr>
    <w:rPr>
      <w:rFonts w:ascii="Times New Roman" w:eastAsiaTheme="minorEastAsia" w:hAnsi="Times New Roman"/>
    </w:rPr>
  </w:style>
  <w:style w:type="paragraph" w:styleId="ListNumber3">
    <w:name w:val="List Number 3"/>
    <w:basedOn w:val="Normal"/>
    <w:unhideWhenUsed/>
    <w:rsid w:val="00265B93"/>
    <w:pPr>
      <w:numPr>
        <w:numId w:val="2"/>
      </w:numPr>
      <w:contextualSpacing/>
    </w:pPr>
  </w:style>
  <w:style w:type="paragraph" w:styleId="ListContinue3">
    <w:name w:val="List Continue 3"/>
    <w:basedOn w:val="Normal"/>
    <w:uiPriority w:val="99"/>
    <w:unhideWhenUsed/>
    <w:rsid w:val="00265B93"/>
    <w:pPr>
      <w:ind w:left="1080"/>
      <w:contextualSpacing/>
    </w:pPr>
  </w:style>
  <w:style w:type="paragraph" w:styleId="TOC7">
    <w:name w:val="toc 7"/>
    <w:basedOn w:val="Normal"/>
    <w:next w:val="Normal"/>
    <w:uiPriority w:val="39"/>
    <w:rsid w:val="00265B93"/>
    <w:pPr>
      <w:autoSpaceDE/>
      <w:autoSpaceDN/>
      <w:adjustRightInd/>
      <w:ind w:left="1200"/>
    </w:pPr>
    <w:rPr>
      <w:rFonts w:ascii="Times New Roman" w:hAnsi="Times New Roman" w:cs="Times New Roman"/>
    </w:rPr>
  </w:style>
  <w:style w:type="paragraph" w:styleId="ListBullet4">
    <w:name w:val="List Bullet 4"/>
    <w:basedOn w:val="Normal"/>
    <w:rsid w:val="00265B93"/>
    <w:pPr>
      <w:numPr>
        <w:numId w:val="3"/>
      </w:numPr>
      <w:autoSpaceDE/>
      <w:autoSpaceDN/>
      <w:adjustRightInd/>
    </w:pPr>
    <w:rPr>
      <w:rFonts w:ascii="Times New Roman" w:hAnsi="Times New Roman" w:cs="Times New Roman"/>
    </w:rPr>
  </w:style>
  <w:style w:type="character" w:customStyle="1" w:styleId="Italics">
    <w:name w:val="Italics"/>
    <w:uiPriority w:val="99"/>
    <w:rsid w:val="0056198A"/>
    <w:rPr>
      <w:i/>
    </w:rPr>
  </w:style>
  <w:style w:type="paragraph" w:customStyle="1" w:styleId="TableText">
    <w:name w:val="Table Text"/>
    <w:uiPriority w:val="99"/>
    <w:rsid w:val="00593E48"/>
    <w:pPr>
      <w:keepLines/>
      <w:widowControl w:val="0"/>
      <w:autoSpaceDE w:val="0"/>
      <w:autoSpaceDN w:val="0"/>
      <w:adjustRightInd w:val="0"/>
    </w:pPr>
    <w:rPr>
      <w:rFonts w:ascii="Book Antiqua" w:eastAsiaTheme="minorEastAsia" w:hAnsi="Book Antiqua" w:cs="Book Antiqua"/>
      <w:sz w:val="16"/>
      <w:szCs w:val="16"/>
    </w:rPr>
  </w:style>
  <w:style w:type="paragraph" w:customStyle="1" w:styleId="Default">
    <w:name w:val="Default"/>
    <w:rsid w:val="005F3AE3"/>
    <w:pPr>
      <w:autoSpaceDE w:val="0"/>
      <w:autoSpaceDN w:val="0"/>
      <w:adjustRightInd w:val="0"/>
    </w:pPr>
    <w:rPr>
      <w:rFonts w:ascii="Arial" w:hAnsi="Arial" w:cs="Arial"/>
      <w:color w:val="000000"/>
      <w:sz w:val="24"/>
      <w:szCs w:val="24"/>
    </w:rPr>
  </w:style>
  <w:style w:type="paragraph" w:styleId="TOC4">
    <w:name w:val="toc 4"/>
    <w:basedOn w:val="Normal"/>
    <w:next w:val="Normal"/>
    <w:autoRedefine/>
    <w:uiPriority w:val="39"/>
    <w:unhideWhenUsed/>
    <w:rsid w:val="001A1EE4"/>
    <w:pPr>
      <w:autoSpaceDE/>
      <w:autoSpaceDN/>
      <w:adjustRightInd/>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EE4"/>
    <w:pPr>
      <w:autoSpaceDE/>
      <w:autoSpaceDN/>
      <w:adjustRightInd/>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EE4"/>
    <w:pPr>
      <w:autoSpaceDE/>
      <w:autoSpaceDN/>
      <w:adjustRightInd/>
      <w:spacing w:after="100" w:line="276" w:lineRule="auto"/>
      <w:ind w:left="110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EE4"/>
    <w:pPr>
      <w:autoSpaceDE/>
      <w:autoSpaceDN/>
      <w:adjustRightInd/>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EE4"/>
    <w:pPr>
      <w:autoSpaceDE/>
      <w:autoSpaceDN/>
      <w:adjustRightInd/>
      <w:spacing w:after="100" w:line="276" w:lineRule="auto"/>
      <w:ind w:left="1760"/>
    </w:pPr>
    <w:rPr>
      <w:rFonts w:asciiTheme="minorHAnsi" w:eastAsiaTheme="minorEastAsia" w:hAnsiTheme="minorHAnsi" w:cstheme="minorBidi"/>
      <w:sz w:val="22"/>
      <w:szCs w:val="22"/>
    </w:rPr>
  </w:style>
  <w:style w:type="paragraph" w:styleId="NormalWeb">
    <w:name w:val="Normal (Web)"/>
    <w:basedOn w:val="Normal"/>
    <w:uiPriority w:val="99"/>
    <w:rsid w:val="00184457"/>
    <w:pPr>
      <w:autoSpaceDE/>
      <w:autoSpaceDN/>
      <w:adjustRightInd/>
      <w:spacing w:before="100" w:beforeAutospacing="1" w:after="100" w:afterAutospacing="1"/>
    </w:pPr>
    <w:rPr>
      <w:rFonts w:ascii="Times New Roman" w:hAnsi="Times New Roman" w:cs="Times New Roman"/>
      <w:sz w:val="24"/>
    </w:rPr>
  </w:style>
  <w:style w:type="paragraph" w:customStyle="1" w:styleId="TableTextLight">
    <w:name w:val="Table Text Light"/>
    <w:next w:val="Normal"/>
    <w:uiPriority w:val="99"/>
    <w:rsid w:val="00210549"/>
    <w:pPr>
      <w:widowControl w:val="0"/>
      <w:autoSpaceDE w:val="0"/>
      <w:autoSpaceDN w:val="0"/>
      <w:adjustRightInd w:val="0"/>
      <w:ind w:left="270" w:right="270"/>
    </w:pPr>
    <w:rPr>
      <w:rFonts w:ascii="Times New Roman" w:eastAsiaTheme="minorEastAsia" w:hAnsi="Times New Roman"/>
      <w:color w:val="2F2F2F"/>
      <w:sz w:val="18"/>
      <w:szCs w:val="18"/>
    </w:rPr>
  </w:style>
  <w:style w:type="paragraph" w:customStyle="1" w:styleId="TableTextBold">
    <w:name w:val="Table Text Bold"/>
    <w:next w:val="Normal"/>
    <w:uiPriority w:val="99"/>
    <w:rsid w:val="000738E7"/>
    <w:pPr>
      <w:widowControl w:val="0"/>
      <w:autoSpaceDE w:val="0"/>
      <w:autoSpaceDN w:val="0"/>
      <w:adjustRightInd w:val="0"/>
      <w:ind w:left="270" w:right="270"/>
    </w:pPr>
    <w:rPr>
      <w:rFonts w:ascii="Times New Roman" w:eastAsiaTheme="minorEastAsia" w:hAnsi="Times New Roman"/>
      <w:b/>
      <w:bCs/>
      <w:sz w:val="18"/>
      <w:szCs w:val="18"/>
    </w:rPr>
  </w:style>
  <w:style w:type="paragraph" w:styleId="Revision">
    <w:name w:val="Revision"/>
    <w:hidden/>
    <w:uiPriority w:val="99"/>
    <w:semiHidden/>
    <w:rsid w:val="00C923CD"/>
    <w:rPr>
      <w:rFonts w:ascii="Arial" w:hAnsi="Arial" w:cs="Arial"/>
      <w:bCs/>
    </w:rPr>
  </w:style>
  <w:style w:type="paragraph" w:styleId="ListBullet">
    <w:name w:val="List Bullet"/>
    <w:basedOn w:val="Normal"/>
    <w:uiPriority w:val="99"/>
    <w:unhideWhenUsed/>
    <w:rsid w:val="00DB40D0"/>
    <w:pPr>
      <w:numPr>
        <w:numId w:val="4"/>
      </w:numPr>
      <w:contextualSpacing/>
    </w:pPr>
  </w:style>
  <w:style w:type="paragraph" w:styleId="ListNumber">
    <w:name w:val="List Number"/>
    <w:basedOn w:val="Normal"/>
    <w:uiPriority w:val="99"/>
    <w:unhideWhenUsed/>
    <w:rsid w:val="00DB40D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2957">
      <w:bodyDiv w:val="1"/>
      <w:marLeft w:val="0"/>
      <w:marRight w:val="0"/>
      <w:marTop w:val="0"/>
      <w:marBottom w:val="0"/>
      <w:divBdr>
        <w:top w:val="none" w:sz="0" w:space="0" w:color="auto"/>
        <w:left w:val="none" w:sz="0" w:space="0" w:color="auto"/>
        <w:bottom w:val="none" w:sz="0" w:space="0" w:color="auto"/>
        <w:right w:val="none" w:sz="0" w:space="0" w:color="auto"/>
      </w:divBdr>
    </w:div>
    <w:div w:id="13963983">
      <w:bodyDiv w:val="1"/>
      <w:marLeft w:val="0"/>
      <w:marRight w:val="0"/>
      <w:marTop w:val="0"/>
      <w:marBottom w:val="0"/>
      <w:divBdr>
        <w:top w:val="none" w:sz="0" w:space="0" w:color="auto"/>
        <w:left w:val="none" w:sz="0" w:space="0" w:color="auto"/>
        <w:bottom w:val="none" w:sz="0" w:space="0" w:color="auto"/>
        <w:right w:val="none" w:sz="0" w:space="0" w:color="auto"/>
      </w:divBdr>
      <w:divsChild>
        <w:div w:id="761297668">
          <w:marLeft w:val="0"/>
          <w:marRight w:val="0"/>
          <w:marTop w:val="0"/>
          <w:marBottom w:val="0"/>
          <w:divBdr>
            <w:top w:val="none" w:sz="0" w:space="0" w:color="auto"/>
            <w:left w:val="none" w:sz="0" w:space="0" w:color="auto"/>
            <w:bottom w:val="none" w:sz="0" w:space="0" w:color="auto"/>
            <w:right w:val="none" w:sz="0" w:space="0" w:color="auto"/>
          </w:divBdr>
          <w:divsChild>
            <w:div w:id="996686323">
              <w:marLeft w:val="0"/>
              <w:marRight w:val="0"/>
              <w:marTop w:val="0"/>
              <w:marBottom w:val="0"/>
              <w:divBdr>
                <w:top w:val="none" w:sz="0" w:space="0" w:color="auto"/>
                <w:left w:val="none" w:sz="0" w:space="0" w:color="auto"/>
                <w:bottom w:val="none" w:sz="0" w:space="0" w:color="auto"/>
                <w:right w:val="none" w:sz="0" w:space="0" w:color="auto"/>
              </w:divBdr>
              <w:divsChild>
                <w:div w:id="124736926">
                  <w:marLeft w:val="0"/>
                  <w:marRight w:val="0"/>
                  <w:marTop w:val="0"/>
                  <w:marBottom w:val="0"/>
                  <w:divBdr>
                    <w:top w:val="none" w:sz="0" w:space="0" w:color="auto"/>
                    <w:left w:val="none" w:sz="0" w:space="0" w:color="auto"/>
                    <w:bottom w:val="none" w:sz="0" w:space="0" w:color="auto"/>
                    <w:right w:val="none" w:sz="0" w:space="0" w:color="auto"/>
                  </w:divBdr>
                  <w:divsChild>
                    <w:div w:id="1177382543">
                      <w:marLeft w:val="0"/>
                      <w:marRight w:val="0"/>
                      <w:marTop w:val="0"/>
                      <w:marBottom w:val="0"/>
                      <w:divBdr>
                        <w:top w:val="none" w:sz="0" w:space="0" w:color="auto"/>
                        <w:left w:val="none" w:sz="0" w:space="0" w:color="auto"/>
                        <w:bottom w:val="none" w:sz="0" w:space="0" w:color="auto"/>
                        <w:right w:val="none" w:sz="0" w:space="0" w:color="auto"/>
                      </w:divBdr>
                      <w:divsChild>
                        <w:div w:id="9786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0241">
      <w:bodyDiv w:val="1"/>
      <w:marLeft w:val="0"/>
      <w:marRight w:val="0"/>
      <w:marTop w:val="0"/>
      <w:marBottom w:val="0"/>
      <w:divBdr>
        <w:top w:val="none" w:sz="0" w:space="0" w:color="auto"/>
        <w:left w:val="none" w:sz="0" w:space="0" w:color="auto"/>
        <w:bottom w:val="none" w:sz="0" w:space="0" w:color="auto"/>
        <w:right w:val="none" w:sz="0" w:space="0" w:color="auto"/>
      </w:divBdr>
    </w:div>
    <w:div w:id="83455231">
      <w:bodyDiv w:val="1"/>
      <w:marLeft w:val="0"/>
      <w:marRight w:val="0"/>
      <w:marTop w:val="0"/>
      <w:marBottom w:val="0"/>
      <w:divBdr>
        <w:top w:val="none" w:sz="0" w:space="0" w:color="auto"/>
        <w:left w:val="none" w:sz="0" w:space="0" w:color="auto"/>
        <w:bottom w:val="none" w:sz="0" w:space="0" w:color="auto"/>
        <w:right w:val="none" w:sz="0" w:space="0" w:color="auto"/>
      </w:divBdr>
    </w:div>
    <w:div w:id="95836691">
      <w:bodyDiv w:val="1"/>
      <w:marLeft w:val="0"/>
      <w:marRight w:val="0"/>
      <w:marTop w:val="0"/>
      <w:marBottom w:val="0"/>
      <w:divBdr>
        <w:top w:val="none" w:sz="0" w:space="0" w:color="auto"/>
        <w:left w:val="none" w:sz="0" w:space="0" w:color="auto"/>
        <w:bottom w:val="none" w:sz="0" w:space="0" w:color="auto"/>
        <w:right w:val="none" w:sz="0" w:space="0" w:color="auto"/>
      </w:divBdr>
    </w:div>
    <w:div w:id="109058210">
      <w:bodyDiv w:val="1"/>
      <w:marLeft w:val="0"/>
      <w:marRight w:val="0"/>
      <w:marTop w:val="0"/>
      <w:marBottom w:val="0"/>
      <w:divBdr>
        <w:top w:val="none" w:sz="0" w:space="0" w:color="auto"/>
        <w:left w:val="none" w:sz="0" w:space="0" w:color="auto"/>
        <w:bottom w:val="none" w:sz="0" w:space="0" w:color="auto"/>
        <w:right w:val="none" w:sz="0" w:space="0" w:color="auto"/>
      </w:divBdr>
    </w:div>
    <w:div w:id="228656468">
      <w:bodyDiv w:val="1"/>
      <w:marLeft w:val="0"/>
      <w:marRight w:val="0"/>
      <w:marTop w:val="0"/>
      <w:marBottom w:val="0"/>
      <w:divBdr>
        <w:top w:val="none" w:sz="0" w:space="0" w:color="auto"/>
        <w:left w:val="none" w:sz="0" w:space="0" w:color="auto"/>
        <w:bottom w:val="none" w:sz="0" w:space="0" w:color="auto"/>
        <w:right w:val="none" w:sz="0" w:space="0" w:color="auto"/>
      </w:divBdr>
    </w:div>
    <w:div w:id="251548326">
      <w:bodyDiv w:val="1"/>
      <w:marLeft w:val="0"/>
      <w:marRight w:val="0"/>
      <w:marTop w:val="0"/>
      <w:marBottom w:val="0"/>
      <w:divBdr>
        <w:top w:val="none" w:sz="0" w:space="0" w:color="auto"/>
        <w:left w:val="none" w:sz="0" w:space="0" w:color="auto"/>
        <w:bottom w:val="none" w:sz="0" w:space="0" w:color="auto"/>
        <w:right w:val="none" w:sz="0" w:space="0" w:color="auto"/>
      </w:divBdr>
    </w:div>
    <w:div w:id="455680839">
      <w:bodyDiv w:val="1"/>
      <w:marLeft w:val="0"/>
      <w:marRight w:val="0"/>
      <w:marTop w:val="0"/>
      <w:marBottom w:val="0"/>
      <w:divBdr>
        <w:top w:val="none" w:sz="0" w:space="0" w:color="auto"/>
        <w:left w:val="none" w:sz="0" w:space="0" w:color="auto"/>
        <w:bottom w:val="none" w:sz="0" w:space="0" w:color="auto"/>
        <w:right w:val="none" w:sz="0" w:space="0" w:color="auto"/>
      </w:divBdr>
    </w:div>
    <w:div w:id="526067836">
      <w:bodyDiv w:val="1"/>
      <w:marLeft w:val="0"/>
      <w:marRight w:val="0"/>
      <w:marTop w:val="0"/>
      <w:marBottom w:val="0"/>
      <w:divBdr>
        <w:top w:val="none" w:sz="0" w:space="0" w:color="auto"/>
        <w:left w:val="none" w:sz="0" w:space="0" w:color="auto"/>
        <w:bottom w:val="none" w:sz="0" w:space="0" w:color="auto"/>
        <w:right w:val="none" w:sz="0" w:space="0" w:color="auto"/>
      </w:divBdr>
    </w:div>
    <w:div w:id="572352922">
      <w:bodyDiv w:val="1"/>
      <w:marLeft w:val="0"/>
      <w:marRight w:val="0"/>
      <w:marTop w:val="0"/>
      <w:marBottom w:val="0"/>
      <w:divBdr>
        <w:top w:val="none" w:sz="0" w:space="0" w:color="auto"/>
        <w:left w:val="none" w:sz="0" w:space="0" w:color="auto"/>
        <w:bottom w:val="none" w:sz="0" w:space="0" w:color="auto"/>
        <w:right w:val="none" w:sz="0" w:space="0" w:color="auto"/>
      </w:divBdr>
    </w:div>
    <w:div w:id="610094556">
      <w:bodyDiv w:val="1"/>
      <w:marLeft w:val="0"/>
      <w:marRight w:val="0"/>
      <w:marTop w:val="0"/>
      <w:marBottom w:val="0"/>
      <w:divBdr>
        <w:top w:val="none" w:sz="0" w:space="0" w:color="auto"/>
        <w:left w:val="none" w:sz="0" w:space="0" w:color="auto"/>
        <w:bottom w:val="none" w:sz="0" w:space="0" w:color="auto"/>
        <w:right w:val="none" w:sz="0" w:space="0" w:color="auto"/>
      </w:divBdr>
    </w:div>
    <w:div w:id="692072376">
      <w:bodyDiv w:val="1"/>
      <w:marLeft w:val="0"/>
      <w:marRight w:val="0"/>
      <w:marTop w:val="0"/>
      <w:marBottom w:val="0"/>
      <w:divBdr>
        <w:top w:val="none" w:sz="0" w:space="0" w:color="auto"/>
        <w:left w:val="none" w:sz="0" w:space="0" w:color="auto"/>
        <w:bottom w:val="none" w:sz="0" w:space="0" w:color="auto"/>
        <w:right w:val="none" w:sz="0" w:space="0" w:color="auto"/>
      </w:divBdr>
    </w:div>
    <w:div w:id="763502002">
      <w:bodyDiv w:val="1"/>
      <w:marLeft w:val="0"/>
      <w:marRight w:val="0"/>
      <w:marTop w:val="0"/>
      <w:marBottom w:val="0"/>
      <w:divBdr>
        <w:top w:val="none" w:sz="0" w:space="0" w:color="auto"/>
        <w:left w:val="none" w:sz="0" w:space="0" w:color="auto"/>
        <w:bottom w:val="none" w:sz="0" w:space="0" w:color="auto"/>
        <w:right w:val="none" w:sz="0" w:space="0" w:color="auto"/>
      </w:divBdr>
      <w:divsChild>
        <w:div w:id="2036340705">
          <w:marLeft w:val="0"/>
          <w:marRight w:val="0"/>
          <w:marTop w:val="0"/>
          <w:marBottom w:val="0"/>
          <w:divBdr>
            <w:top w:val="none" w:sz="0" w:space="0" w:color="auto"/>
            <w:left w:val="none" w:sz="0" w:space="0" w:color="auto"/>
            <w:bottom w:val="none" w:sz="0" w:space="0" w:color="auto"/>
            <w:right w:val="none" w:sz="0" w:space="0" w:color="auto"/>
          </w:divBdr>
          <w:divsChild>
            <w:div w:id="589237976">
              <w:marLeft w:val="0"/>
              <w:marRight w:val="0"/>
              <w:marTop w:val="0"/>
              <w:marBottom w:val="0"/>
              <w:divBdr>
                <w:top w:val="none" w:sz="0" w:space="0" w:color="auto"/>
                <w:left w:val="none" w:sz="0" w:space="0" w:color="auto"/>
                <w:bottom w:val="none" w:sz="0" w:space="0" w:color="auto"/>
                <w:right w:val="none" w:sz="0" w:space="0" w:color="auto"/>
              </w:divBdr>
              <w:divsChild>
                <w:div w:id="1007755724">
                  <w:marLeft w:val="0"/>
                  <w:marRight w:val="0"/>
                  <w:marTop w:val="0"/>
                  <w:marBottom w:val="0"/>
                  <w:divBdr>
                    <w:top w:val="none" w:sz="0" w:space="0" w:color="auto"/>
                    <w:left w:val="none" w:sz="0" w:space="0" w:color="auto"/>
                    <w:bottom w:val="none" w:sz="0" w:space="0" w:color="auto"/>
                    <w:right w:val="none" w:sz="0" w:space="0" w:color="auto"/>
                  </w:divBdr>
                  <w:divsChild>
                    <w:div w:id="1310014056">
                      <w:marLeft w:val="0"/>
                      <w:marRight w:val="0"/>
                      <w:marTop w:val="0"/>
                      <w:marBottom w:val="0"/>
                      <w:divBdr>
                        <w:top w:val="none" w:sz="0" w:space="0" w:color="auto"/>
                        <w:left w:val="none" w:sz="0" w:space="0" w:color="auto"/>
                        <w:bottom w:val="none" w:sz="0" w:space="0" w:color="auto"/>
                        <w:right w:val="none" w:sz="0" w:space="0" w:color="auto"/>
                      </w:divBdr>
                      <w:divsChild>
                        <w:div w:id="7999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6900">
      <w:bodyDiv w:val="1"/>
      <w:marLeft w:val="0"/>
      <w:marRight w:val="0"/>
      <w:marTop w:val="0"/>
      <w:marBottom w:val="0"/>
      <w:divBdr>
        <w:top w:val="none" w:sz="0" w:space="0" w:color="auto"/>
        <w:left w:val="none" w:sz="0" w:space="0" w:color="auto"/>
        <w:bottom w:val="none" w:sz="0" w:space="0" w:color="auto"/>
        <w:right w:val="none" w:sz="0" w:space="0" w:color="auto"/>
      </w:divBdr>
    </w:div>
    <w:div w:id="786318553">
      <w:bodyDiv w:val="1"/>
      <w:marLeft w:val="0"/>
      <w:marRight w:val="0"/>
      <w:marTop w:val="0"/>
      <w:marBottom w:val="0"/>
      <w:divBdr>
        <w:top w:val="none" w:sz="0" w:space="0" w:color="auto"/>
        <w:left w:val="none" w:sz="0" w:space="0" w:color="auto"/>
        <w:bottom w:val="none" w:sz="0" w:space="0" w:color="auto"/>
        <w:right w:val="none" w:sz="0" w:space="0" w:color="auto"/>
      </w:divBdr>
      <w:divsChild>
        <w:div w:id="866526735">
          <w:marLeft w:val="0"/>
          <w:marRight w:val="0"/>
          <w:marTop w:val="0"/>
          <w:marBottom w:val="0"/>
          <w:divBdr>
            <w:top w:val="none" w:sz="0" w:space="0" w:color="auto"/>
            <w:left w:val="none" w:sz="0" w:space="0" w:color="auto"/>
            <w:bottom w:val="none" w:sz="0" w:space="0" w:color="auto"/>
            <w:right w:val="none" w:sz="0" w:space="0" w:color="auto"/>
          </w:divBdr>
          <w:divsChild>
            <w:div w:id="936673153">
              <w:marLeft w:val="0"/>
              <w:marRight w:val="0"/>
              <w:marTop w:val="0"/>
              <w:marBottom w:val="0"/>
              <w:divBdr>
                <w:top w:val="none" w:sz="0" w:space="0" w:color="auto"/>
                <w:left w:val="none" w:sz="0" w:space="0" w:color="auto"/>
                <w:bottom w:val="none" w:sz="0" w:space="0" w:color="auto"/>
                <w:right w:val="none" w:sz="0" w:space="0" w:color="auto"/>
              </w:divBdr>
              <w:divsChild>
                <w:div w:id="857162111">
                  <w:marLeft w:val="0"/>
                  <w:marRight w:val="0"/>
                  <w:marTop w:val="0"/>
                  <w:marBottom w:val="0"/>
                  <w:divBdr>
                    <w:top w:val="none" w:sz="0" w:space="0" w:color="auto"/>
                    <w:left w:val="none" w:sz="0" w:space="0" w:color="auto"/>
                    <w:bottom w:val="none" w:sz="0" w:space="0" w:color="auto"/>
                    <w:right w:val="none" w:sz="0" w:space="0" w:color="auto"/>
                  </w:divBdr>
                  <w:divsChild>
                    <w:div w:id="1347750260">
                      <w:marLeft w:val="0"/>
                      <w:marRight w:val="0"/>
                      <w:marTop w:val="0"/>
                      <w:marBottom w:val="0"/>
                      <w:divBdr>
                        <w:top w:val="none" w:sz="0" w:space="0" w:color="auto"/>
                        <w:left w:val="none" w:sz="0" w:space="0" w:color="auto"/>
                        <w:bottom w:val="none" w:sz="0" w:space="0" w:color="auto"/>
                        <w:right w:val="none" w:sz="0" w:space="0" w:color="auto"/>
                      </w:divBdr>
                      <w:divsChild>
                        <w:div w:id="524170779">
                          <w:marLeft w:val="0"/>
                          <w:marRight w:val="0"/>
                          <w:marTop w:val="150"/>
                          <w:marBottom w:val="0"/>
                          <w:divBdr>
                            <w:top w:val="none" w:sz="0" w:space="0" w:color="auto"/>
                            <w:left w:val="none" w:sz="0" w:space="0" w:color="auto"/>
                            <w:bottom w:val="none" w:sz="0" w:space="0" w:color="auto"/>
                            <w:right w:val="none" w:sz="0" w:space="0" w:color="auto"/>
                          </w:divBdr>
                          <w:divsChild>
                            <w:div w:id="1023363738">
                              <w:marLeft w:val="0"/>
                              <w:marRight w:val="0"/>
                              <w:marTop w:val="0"/>
                              <w:marBottom w:val="0"/>
                              <w:divBdr>
                                <w:top w:val="none" w:sz="0" w:space="0" w:color="auto"/>
                                <w:left w:val="none" w:sz="0" w:space="0" w:color="auto"/>
                                <w:bottom w:val="none" w:sz="0" w:space="0" w:color="auto"/>
                                <w:right w:val="none" w:sz="0" w:space="0" w:color="auto"/>
                              </w:divBdr>
                              <w:divsChild>
                                <w:div w:id="1360351106">
                                  <w:marLeft w:val="0"/>
                                  <w:marRight w:val="0"/>
                                  <w:marTop w:val="0"/>
                                  <w:marBottom w:val="0"/>
                                  <w:divBdr>
                                    <w:top w:val="none" w:sz="0" w:space="0" w:color="auto"/>
                                    <w:left w:val="none" w:sz="0" w:space="0" w:color="auto"/>
                                    <w:bottom w:val="none" w:sz="0" w:space="0" w:color="auto"/>
                                    <w:right w:val="none" w:sz="0" w:space="0" w:color="auto"/>
                                  </w:divBdr>
                                  <w:divsChild>
                                    <w:div w:id="2051608973">
                                      <w:marLeft w:val="0"/>
                                      <w:marRight w:val="0"/>
                                      <w:marTop w:val="0"/>
                                      <w:marBottom w:val="0"/>
                                      <w:divBdr>
                                        <w:top w:val="none" w:sz="0" w:space="0" w:color="auto"/>
                                        <w:left w:val="none" w:sz="0" w:space="0" w:color="auto"/>
                                        <w:bottom w:val="none" w:sz="0" w:space="0" w:color="auto"/>
                                        <w:right w:val="none" w:sz="0" w:space="0" w:color="auto"/>
                                      </w:divBdr>
                                      <w:divsChild>
                                        <w:div w:id="271283985">
                                          <w:marLeft w:val="0"/>
                                          <w:marRight w:val="0"/>
                                          <w:marTop w:val="0"/>
                                          <w:marBottom w:val="0"/>
                                          <w:divBdr>
                                            <w:top w:val="none" w:sz="0" w:space="0" w:color="auto"/>
                                            <w:left w:val="none" w:sz="0" w:space="0" w:color="auto"/>
                                            <w:bottom w:val="none" w:sz="0" w:space="0" w:color="auto"/>
                                            <w:right w:val="none" w:sz="0" w:space="0" w:color="auto"/>
                                          </w:divBdr>
                                          <w:divsChild>
                                            <w:div w:id="21414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935217">
      <w:bodyDiv w:val="1"/>
      <w:marLeft w:val="0"/>
      <w:marRight w:val="0"/>
      <w:marTop w:val="0"/>
      <w:marBottom w:val="0"/>
      <w:divBdr>
        <w:top w:val="none" w:sz="0" w:space="0" w:color="auto"/>
        <w:left w:val="none" w:sz="0" w:space="0" w:color="auto"/>
        <w:bottom w:val="none" w:sz="0" w:space="0" w:color="auto"/>
        <w:right w:val="none" w:sz="0" w:space="0" w:color="auto"/>
      </w:divBdr>
    </w:div>
    <w:div w:id="809706751">
      <w:bodyDiv w:val="1"/>
      <w:marLeft w:val="0"/>
      <w:marRight w:val="0"/>
      <w:marTop w:val="0"/>
      <w:marBottom w:val="0"/>
      <w:divBdr>
        <w:top w:val="none" w:sz="0" w:space="0" w:color="auto"/>
        <w:left w:val="none" w:sz="0" w:space="0" w:color="auto"/>
        <w:bottom w:val="none" w:sz="0" w:space="0" w:color="auto"/>
        <w:right w:val="none" w:sz="0" w:space="0" w:color="auto"/>
      </w:divBdr>
      <w:divsChild>
        <w:div w:id="123933298">
          <w:marLeft w:val="0"/>
          <w:marRight w:val="0"/>
          <w:marTop w:val="0"/>
          <w:marBottom w:val="0"/>
          <w:divBdr>
            <w:top w:val="none" w:sz="0" w:space="0" w:color="auto"/>
            <w:left w:val="none" w:sz="0" w:space="0" w:color="auto"/>
            <w:bottom w:val="none" w:sz="0" w:space="0" w:color="auto"/>
            <w:right w:val="none" w:sz="0" w:space="0" w:color="auto"/>
          </w:divBdr>
          <w:divsChild>
            <w:div w:id="699746669">
              <w:marLeft w:val="0"/>
              <w:marRight w:val="0"/>
              <w:marTop w:val="0"/>
              <w:marBottom w:val="0"/>
              <w:divBdr>
                <w:top w:val="none" w:sz="0" w:space="0" w:color="auto"/>
                <w:left w:val="none" w:sz="0" w:space="0" w:color="auto"/>
                <w:bottom w:val="none" w:sz="0" w:space="0" w:color="auto"/>
                <w:right w:val="none" w:sz="0" w:space="0" w:color="auto"/>
              </w:divBdr>
              <w:divsChild>
                <w:div w:id="1107651572">
                  <w:marLeft w:val="0"/>
                  <w:marRight w:val="0"/>
                  <w:marTop w:val="0"/>
                  <w:marBottom w:val="0"/>
                  <w:divBdr>
                    <w:top w:val="none" w:sz="0" w:space="0" w:color="auto"/>
                    <w:left w:val="none" w:sz="0" w:space="0" w:color="auto"/>
                    <w:bottom w:val="none" w:sz="0" w:space="0" w:color="auto"/>
                    <w:right w:val="none" w:sz="0" w:space="0" w:color="auto"/>
                  </w:divBdr>
                  <w:divsChild>
                    <w:div w:id="1461806082">
                      <w:marLeft w:val="0"/>
                      <w:marRight w:val="0"/>
                      <w:marTop w:val="0"/>
                      <w:marBottom w:val="0"/>
                      <w:divBdr>
                        <w:top w:val="none" w:sz="0" w:space="0" w:color="auto"/>
                        <w:left w:val="none" w:sz="0" w:space="0" w:color="auto"/>
                        <w:bottom w:val="none" w:sz="0" w:space="0" w:color="auto"/>
                        <w:right w:val="none" w:sz="0" w:space="0" w:color="auto"/>
                      </w:divBdr>
                      <w:divsChild>
                        <w:div w:id="1105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64879">
      <w:bodyDiv w:val="1"/>
      <w:marLeft w:val="0"/>
      <w:marRight w:val="0"/>
      <w:marTop w:val="0"/>
      <w:marBottom w:val="0"/>
      <w:divBdr>
        <w:top w:val="none" w:sz="0" w:space="0" w:color="auto"/>
        <w:left w:val="none" w:sz="0" w:space="0" w:color="auto"/>
        <w:bottom w:val="none" w:sz="0" w:space="0" w:color="auto"/>
        <w:right w:val="none" w:sz="0" w:space="0" w:color="auto"/>
      </w:divBdr>
    </w:div>
    <w:div w:id="909466460">
      <w:bodyDiv w:val="1"/>
      <w:marLeft w:val="0"/>
      <w:marRight w:val="0"/>
      <w:marTop w:val="0"/>
      <w:marBottom w:val="0"/>
      <w:divBdr>
        <w:top w:val="none" w:sz="0" w:space="0" w:color="auto"/>
        <w:left w:val="none" w:sz="0" w:space="0" w:color="auto"/>
        <w:bottom w:val="none" w:sz="0" w:space="0" w:color="auto"/>
        <w:right w:val="none" w:sz="0" w:space="0" w:color="auto"/>
      </w:divBdr>
    </w:div>
    <w:div w:id="1068766164">
      <w:bodyDiv w:val="1"/>
      <w:marLeft w:val="0"/>
      <w:marRight w:val="0"/>
      <w:marTop w:val="0"/>
      <w:marBottom w:val="0"/>
      <w:divBdr>
        <w:top w:val="none" w:sz="0" w:space="0" w:color="auto"/>
        <w:left w:val="none" w:sz="0" w:space="0" w:color="auto"/>
        <w:bottom w:val="none" w:sz="0" w:space="0" w:color="auto"/>
        <w:right w:val="none" w:sz="0" w:space="0" w:color="auto"/>
      </w:divBdr>
    </w:div>
    <w:div w:id="1092748915">
      <w:bodyDiv w:val="1"/>
      <w:marLeft w:val="0"/>
      <w:marRight w:val="0"/>
      <w:marTop w:val="0"/>
      <w:marBottom w:val="0"/>
      <w:divBdr>
        <w:top w:val="none" w:sz="0" w:space="0" w:color="auto"/>
        <w:left w:val="none" w:sz="0" w:space="0" w:color="auto"/>
        <w:bottom w:val="none" w:sz="0" w:space="0" w:color="auto"/>
        <w:right w:val="none" w:sz="0" w:space="0" w:color="auto"/>
      </w:divBdr>
    </w:div>
    <w:div w:id="1152135323">
      <w:bodyDiv w:val="1"/>
      <w:marLeft w:val="0"/>
      <w:marRight w:val="0"/>
      <w:marTop w:val="0"/>
      <w:marBottom w:val="0"/>
      <w:divBdr>
        <w:top w:val="none" w:sz="0" w:space="0" w:color="auto"/>
        <w:left w:val="none" w:sz="0" w:space="0" w:color="auto"/>
        <w:bottom w:val="none" w:sz="0" w:space="0" w:color="auto"/>
        <w:right w:val="none" w:sz="0" w:space="0" w:color="auto"/>
      </w:divBdr>
    </w:div>
    <w:div w:id="1153762076">
      <w:bodyDiv w:val="1"/>
      <w:marLeft w:val="0"/>
      <w:marRight w:val="0"/>
      <w:marTop w:val="0"/>
      <w:marBottom w:val="0"/>
      <w:divBdr>
        <w:top w:val="none" w:sz="0" w:space="0" w:color="auto"/>
        <w:left w:val="none" w:sz="0" w:space="0" w:color="auto"/>
        <w:bottom w:val="none" w:sz="0" w:space="0" w:color="auto"/>
        <w:right w:val="none" w:sz="0" w:space="0" w:color="auto"/>
      </w:divBdr>
    </w:div>
    <w:div w:id="1250315542">
      <w:bodyDiv w:val="1"/>
      <w:marLeft w:val="0"/>
      <w:marRight w:val="0"/>
      <w:marTop w:val="0"/>
      <w:marBottom w:val="0"/>
      <w:divBdr>
        <w:top w:val="none" w:sz="0" w:space="0" w:color="auto"/>
        <w:left w:val="none" w:sz="0" w:space="0" w:color="auto"/>
        <w:bottom w:val="none" w:sz="0" w:space="0" w:color="auto"/>
        <w:right w:val="none" w:sz="0" w:space="0" w:color="auto"/>
      </w:divBdr>
    </w:div>
    <w:div w:id="1281642562">
      <w:bodyDiv w:val="1"/>
      <w:marLeft w:val="0"/>
      <w:marRight w:val="0"/>
      <w:marTop w:val="0"/>
      <w:marBottom w:val="0"/>
      <w:divBdr>
        <w:top w:val="none" w:sz="0" w:space="0" w:color="auto"/>
        <w:left w:val="none" w:sz="0" w:space="0" w:color="auto"/>
        <w:bottom w:val="none" w:sz="0" w:space="0" w:color="auto"/>
        <w:right w:val="none" w:sz="0" w:space="0" w:color="auto"/>
      </w:divBdr>
    </w:div>
    <w:div w:id="1285577514">
      <w:bodyDiv w:val="1"/>
      <w:marLeft w:val="0"/>
      <w:marRight w:val="0"/>
      <w:marTop w:val="0"/>
      <w:marBottom w:val="0"/>
      <w:divBdr>
        <w:top w:val="none" w:sz="0" w:space="0" w:color="auto"/>
        <w:left w:val="none" w:sz="0" w:space="0" w:color="auto"/>
        <w:bottom w:val="none" w:sz="0" w:space="0" w:color="auto"/>
        <w:right w:val="none" w:sz="0" w:space="0" w:color="auto"/>
      </w:divBdr>
    </w:div>
    <w:div w:id="1324819089">
      <w:bodyDiv w:val="1"/>
      <w:marLeft w:val="0"/>
      <w:marRight w:val="0"/>
      <w:marTop w:val="0"/>
      <w:marBottom w:val="0"/>
      <w:divBdr>
        <w:top w:val="none" w:sz="0" w:space="0" w:color="auto"/>
        <w:left w:val="none" w:sz="0" w:space="0" w:color="auto"/>
        <w:bottom w:val="none" w:sz="0" w:space="0" w:color="auto"/>
        <w:right w:val="none" w:sz="0" w:space="0" w:color="auto"/>
      </w:divBdr>
    </w:div>
    <w:div w:id="1387295308">
      <w:bodyDiv w:val="1"/>
      <w:marLeft w:val="0"/>
      <w:marRight w:val="0"/>
      <w:marTop w:val="0"/>
      <w:marBottom w:val="0"/>
      <w:divBdr>
        <w:top w:val="none" w:sz="0" w:space="0" w:color="auto"/>
        <w:left w:val="none" w:sz="0" w:space="0" w:color="auto"/>
        <w:bottom w:val="none" w:sz="0" w:space="0" w:color="auto"/>
        <w:right w:val="none" w:sz="0" w:space="0" w:color="auto"/>
      </w:divBdr>
    </w:div>
    <w:div w:id="1388185830">
      <w:bodyDiv w:val="1"/>
      <w:marLeft w:val="0"/>
      <w:marRight w:val="0"/>
      <w:marTop w:val="0"/>
      <w:marBottom w:val="0"/>
      <w:divBdr>
        <w:top w:val="none" w:sz="0" w:space="0" w:color="auto"/>
        <w:left w:val="none" w:sz="0" w:space="0" w:color="auto"/>
        <w:bottom w:val="none" w:sz="0" w:space="0" w:color="auto"/>
        <w:right w:val="none" w:sz="0" w:space="0" w:color="auto"/>
      </w:divBdr>
    </w:div>
    <w:div w:id="1395931891">
      <w:bodyDiv w:val="1"/>
      <w:marLeft w:val="0"/>
      <w:marRight w:val="0"/>
      <w:marTop w:val="0"/>
      <w:marBottom w:val="0"/>
      <w:divBdr>
        <w:top w:val="none" w:sz="0" w:space="0" w:color="auto"/>
        <w:left w:val="none" w:sz="0" w:space="0" w:color="auto"/>
        <w:bottom w:val="none" w:sz="0" w:space="0" w:color="auto"/>
        <w:right w:val="none" w:sz="0" w:space="0" w:color="auto"/>
      </w:divBdr>
    </w:div>
    <w:div w:id="1480923851">
      <w:bodyDiv w:val="1"/>
      <w:marLeft w:val="0"/>
      <w:marRight w:val="0"/>
      <w:marTop w:val="0"/>
      <w:marBottom w:val="0"/>
      <w:divBdr>
        <w:top w:val="none" w:sz="0" w:space="0" w:color="auto"/>
        <w:left w:val="none" w:sz="0" w:space="0" w:color="auto"/>
        <w:bottom w:val="none" w:sz="0" w:space="0" w:color="auto"/>
        <w:right w:val="none" w:sz="0" w:space="0" w:color="auto"/>
      </w:divBdr>
    </w:div>
    <w:div w:id="1499081333">
      <w:bodyDiv w:val="1"/>
      <w:marLeft w:val="0"/>
      <w:marRight w:val="0"/>
      <w:marTop w:val="0"/>
      <w:marBottom w:val="0"/>
      <w:divBdr>
        <w:top w:val="none" w:sz="0" w:space="0" w:color="auto"/>
        <w:left w:val="none" w:sz="0" w:space="0" w:color="auto"/>
        <w:bottom w:val="none" w:sz="0" w:space="0" w:color="auto"/>
        <w:right w:val="none" w:sz="0" w:space="0" w:color="auto"/>
      </w:divBdr>
    </w:div>
    <w:div w:id="1549754191">
      <w:bodyDiv w:val="1"/>
      <w:marLeft w:val="0"/>
      <w:marRight w:val="0"/>
      <w:marTop w:val="0"/>
      <w:marBottom w:val="0"/>
      <w:divBdr>
        <w:top w:val="none" w:sz="0" w:space="0" w:color="auto"/>
        <w:left w:val="none" w:sz="0" w:space="0" w:color="auto"/>
        <w:bottom w:val="none" w:sz="0" w:space="0" w:color="auto"/>
        <w:right w:val="none" w:sz="0" w:space="0" w:color="auto"/>
      </w:divBdr>
    </w:div>
    <w:div w:id="1574271366">
      <w:bodyDiv w:val="1"/>
      <w:marLeft w:val="0"/>
      <w:marRight w:val="0"/>
      <w:marTop w:val="0"/>
      <w:marBottom w:val="0"/>
      <w:divBdr>
        <w:top w:val="none" w:sz="0" w:space="0" w:color="auto"/>
        <w:left w:val="none" w:sz="0" w:space="0" w:color="auto"/>
        <w:bottom w:val="none" w:sz="0" w:space="0" w:color="auto"/>
        <w:right w:val="none" w:sz="0" w:space="0" w:color="auto"/>
      </w:divBdr>
    </w:div>
    <w:div w:id="1583371403">
      <w:bodyDiv w:val="1"/>
      <w:marLeft w:val="0"/>
      <w:marRight w:val="0"/>
      <w:marTop w:val="0"/>
      <w:marBottom w:val="0"/>
      <w:divBdr>
        <w:top w:val="none" w:sz="0" w:space="0" w:color="auto"/>
        <w:left w:val="none" w:sz="0" w:space="0" w:color="auto"/>
        <w:bottom w:val="none" w:sz="0" w:space="0" w:color="auto"/>
        <w:right w:val="none" w:sz="0" w:space="0" w:color="auto"/>
      </w:divBdr>
    </w:div>
    <w:div w:id="1612393636">
      <w:bodyDiv w:val="1"/>
      <w:marLeft w:val="0"/>
      <w:marRight w:val="0"/>
      <w:marTop w:val="0"/>
      <w:marBottom w:val="0"/>
      <w:divBdr>
        <w:top w:val="none" w:sz="0" w:space="0" w:color="auto"/>
        <w:left w:val="none" w:sz="0" w:space="0" w:color="auto"/>
        <w:bottom w:val="none" w:sz="0" w:space="0" w:color="auto"/>
        <w:right w:val="none" w:sz="0" w:space="0" w:color="auto"/>
      </w:divBdr>
    </w:div>
    <w:div w:id="1696300310">
      <w:bodyDiv w:val="1"/>
      <w:marLeft w:val="0"/>
      <w:marRight w:val="0"/>
      <w:marTop w:val="0"/>
      <w:marBottom w:val="0"/>
      <w:divBdr>
        <w:top w:val="none" w:sz="0" w:space="0" w:color="auto"/>
        <w:left w:val="none" w:sz="0" w:space="0" w:color="auto"/>
        <w:bottom w:val="none" w:sz="0" w:space="0" w:color="auto"/>
        <w:right w:val="none" w:sz="0" w:space="0" w:color="auto"/>
      </w:divBdr>
    </w:div>
    <w:div w:id="1712608825">
      <w:bodyDiv w:val="1"/>
      <w:marLeft w:val="0"/>
      <w:marRight w:val="0"/>
      <w:marTop w:val="0"/>
      <w:marBottom w:val="0"/>
      <w:divBdr>
        <w:top w:val="none" w:sz="0" w:space="0" w:color="auto"/>
        <w:left w:val="none" w:sz="0" w:space="0" w:color="auto"/>
        <w:bottom w:val="none" w:sz="0" w:space="0" w:color="auto"/>
        <w:right w:val="none" w:sz="0" w:space="0" w:color="auto"/>
      </w:divBdr>
    </w:div>
    <w:div w:id="1716418847">
      <w:bodyDiv w:val="1"/>
      <w:marLeft w:val="0"/>
      <w:marRight w:val="0"/>
      <w:marTop w:val="0"/>
      <w:marBottom w:val="0"/>
      <w:divBdr>
        <w:top w:val="none" w:sz="0" w:space="0" w:color="auto"/>
        <w:left w:val="none" w:sz="0" w:space="0" w:color="auto"/>
        <w:bottom w:val="none" w:sz="0" w:space="0" w:color="auto"/>
        <w:right w:val="none" w:sz="0" w:space="0" w:color="auto"/>
      </w:divBdr>
    </w:div>
    <w:div w:id="1724282895">
      <w:bodyDiv w:val="1"/>
      <w:marLeft w:val="0"/>
      <w:marRight w:val="0"/>
      <w:marTop w:val="0"/>
      <w:marBottom w:val="0"/>
      <w:divBdr>
        <w:top w:val="none" w:sz="0" w:space="0" w:color="auto"/>
        <w:left w:val="none" w:sz="0" w:space="0" w:color="auto"/>
        <w:bottom w:val="none" w:sz="0" w:space="0" w:color="auto"/>
        <w:right w:val="none" w:sz="0" w:space="0" w:color="auto"/>
      </w:divBdr>
      <w:divsChild>
        <w:div w:id="1223835852">
          <w:marLeft w:val="0"/>
          <w:marRight w:val="0"/>
          <w:marTop w:val="0"/>
          <w:marBottom w:val="0"/>
          <w:divBdr>
            <w:top w:val="none" w:sz="0" w:space="0" w:color="auto"/>
            <w:left w:val="none" w:sz="0" w:space="0" w:color="auto"/>
            <w:bottom w:val="none" w:sz="0" w:space="0" w:color="auto"/>
            <w:right w:val="none" w:sz="0" w:space="0" w:color="auto"/>
          </w:divBdr>
          <w:divsChild>
            <w:div w:id="523518989">
              <w:marLeft w:val="0"/>
              <w:marRight w:val="0"/>
              <w:marTop w:val="0"/>
              <w:marBottom w:val="0"/>
              <w:divBdr>
                <w:top w:val="none" w:sz="0" w:space="0" w:color="auto"/>
                <w:left w:val="none" w:sz="0" w:space="0" w:color="auto"/>
                <w:bottom w:val="none" w:sz="0" w:space="0" w:color="auto"/>
                <w:right w:val="none" w:sz="0" w:space="0" w:color="auto"/>
              </w:divBdr>
              <w:divsChild>
                <w:div w:id="369841449">
                  <w:marLeft w:val="0"/>
                  <w:marRight w:val="0"/>
                  <w:marTop w:val="0"/>
                  <w:marBottom w:val="0"/>
                  <w:divBdr>
                    <w:top w:val="none" w:sz="0" w:space="0" w:color="auto"/>
                    <w:left w:val="none" w:sz="0" w:space="0" w:color="auto"/>
                    <w:bottom w:val="none" w:sz="0" w:space="0" w:color="auto"/>
                    <w:right w:val="none" w:sz="0" w:space="0" w:color="auto"/>
                  </w:divBdr>
                  <w:divsChild>
                    <w:div w:id="1834029795">
                      <w:marLeft w:val="0"/>
                      <w:marRight w:val="0"/>
                      <w:marTop w:val="0"/>
                      <w:marBottom w:val="0"/>
                      <w:divBdr>
                        <w:top w:val="none" w:sz="0" w:space="0" w:color="auto"/>
                        <w:left w:val="none" w:sz="0" w:space="0" w:color="auto"/>
                        <w:bottom w:val="none" w:sz="0" w:space="0" w:color="auto"/>
                        <w:right w:val="none" w:sz="0" w:space="0" w:color="auto"/>
                      </w:divBdr>
                      <w:divsChild>
                        <w:div w:id="1488396603">
                          <w:marLeft w:val="0"/>
                          <w:marRight w:val="0"/>
                          <w:marTop w:val="0"/>
                          <w:marBottom w:val="0"/>
                          <w:divBdr>
                            <w:top w:val="single" w:sz="6" w:space="0" w:color="CCCCCC"/>
                            <w:left w:val="none" w:sz="0" w:space="0" w:color="auto"/>
                            <w:bottom w:val="none" w:sz="0" w:space="0" w:color="auto"/>
                            <w:right w:val="none" w:sz="0" w:space="0" w:color="auto"/>
                          </w:divBdr>
                          <w:divsChild>
                            <w:div w:id="1776250173">
                              <w:marLeft w:val="0"/>
                              <w:marRight w:val="0"/>
                              <w:marTop w:val="0"/>
                              <w:marBottom w:val="0"/>
                              <w:divBdr>
                                <w:top w:val="none" w:sz="0" w:space="0" w:color="auto"/>
                                <w:left w:val="none" w:sz="0" w:space="0" w:color="auto"/>
                                <w:bottom w:val="none" w:sz="0" w:space="0" w:color="auto"/>
                                <w:right w:val="none" w:sz="0" w:space="0" w:color="auto"/>
                              </w:divBdr>
                              <w:divsChild>
                                <w:div w:id="758523786">
                                  <w:marLeft w:val="0"/>
                                  <w:marRight w:val="0"/>
                                  <w:marTop w:val="0"/>
                                  <w:marBottom w:val="0"/>
                                  <w:divBdr>
                                    <w:top w:val="none" w:sz="0" w:space="0" w:color="auto"/>
                                    <w:left w:val="none" w:sz="0" w:space="0" w:color="auto"/>
                                    <w:bottom w:val="none" w:sz="0" w:space="0" w:color="auto"/>
                                    <w:right w:val="none" w:sz="0" w:space="0" w:color="auto"/>
                                  </w:divBdr>
                                  <w:divsChild>
                                    <w:div w:id="2079395669">
                                      <w:marLeft w:val="0"/>
                                      <w:marRight w:val="0"/>
                                      <w:marTop w:val="0"/>
                                      <w:marBottom w:val="0"/>
                                      <w:divBdr>
                                        <w:top w:val="none" w:sz="0" w:space="0" w:color="auto"/>
                                        <w:left w:val="single" w:sz="6" w:space="0" w:color="CCCCCC"/>
                                        <w:bottom w:val="single" w:sz="6" w:space="0" w:color="CCCCCC"/>
                                        <w:right w:val="none" w:sz="0" w:space="0" w:color="auto"/>
                                      </w:divBdr>
                                      <w:divsChild>
                                        <w:div w:id="1958297778">
                                          <w:marLeft w:val="0"/>
                                          <w:marRight w:val="0"/>
                                          <w:marTop w:val="0"/>
                                          <w:marBottom w:val="0"/>
                                          <w:divBdr>
                                            <w:top w:val="none" w:sz="0" w:space="0" w:color="auto"/>
                                            <w:left w:val="none" w:sz="0" w:space="0" w:color="auto"/>
                                            <w:bottom w:val="none" w:sz="0" w:space="0" w:color="auto"/>
                                            <w:right w:val="none" w:sz="0" w:space="0" w:color="auto"/>
                                          </w:divBdr>
                                          <w:divsChild>
                                            <w:div w:id="607664165">
                                              <w:marLeft w:val="0"/>
                                              <w:marRight w:val="0"/>
                                              <w:marTop w:val="0"/>
                                              <w:marBottom w:val="150"/>
                                              <w:divBdr>
                                                <w:top w:val="none" w:sz="0" w:space="0" w:color="auto"/>
                                                <w:left w:val="none" w:sz="0" w:space="0" w:color="auto"/>
                                                <w:bottom w:val="none" w:sz="0" w:space="0" w:color="auto"/>
                                                <w:right w:val="none" w:sz="0" w:space="0" w:color="auto"/>
                                              </w:divBdr>
                                              <w:divsChild>
                                                <w:div w:id="964847137">
                                                  <w:marLeft w:val="0"/>
                                                  <w:marRight w:val="0"/>
                                                  <w:marTop w:val="0"/>
                                                  <w:marBottom w:val="0"/>
                                                  <w:divBdr>
                                                    <w:top w:val="none" w:sz="0" w:space="0" w:color="auto"/>
                                                    <w:left w:val="none" w:sz="0" w:space="0" w:color="auto"/>
                                                    <w:bottom w:val="none" w:sz="0" w:space="0" w:color="auto"/>
                                                    <w:right w:val="none" w:sz="0" w:space="0" w:color="auto"/>
                                                  </w:divBdr>
                                                  <w:divsChild>
                                                    <w:div w:id="809440906">
                                                      <w:marLeft w:val="0"/>
                                                      <w:marRight w:val="0"/>
                                                      <w:marTop w:val="0"/>
                                                      <w:marBottom w:val="0"/>
                                                      <w:divBdr>
                                                        <w:top w:val="none" w:sz="0" w:space="0" w:color="auto"/>
                                                        <w:left w:val="none" w:sz="0" w:space="0" w:color="auto"/>
                                                        <w:bottom w:val="none" w:sz="0" w:space="0" w:color="auto"/>
                                                        <w:right w:val="none" w:sz="0" w:space="0" w:color="auto"/>
                                                      </w:divBdr>
                                                      <w:divsChild>
                                                        <w:div w:id="11199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7917113">
      <w:bodyDiv w:val="1"/>
      <w:marLeft w:val="0"/>
      <w:marRight w:val="0"/>
      <w:marTop w:val="0"/>
      <w:marBottom w:val="0"/>
      <w:divBdr>
        <w:top w:val="none" w:sz="0" w:space="0" w:color="auto"/>
        <w:left w:val="none" w:sz="0" w:space="0" w:color="auto"/>
        <w:bottom w:val="none" w:sz="0" w:space="0" w:color="auto"/>
        <w:right w:val="none" w:sz="0" w:space="0" w:color="auto"/>
      </w:divBdr>
    </w:div>
    <w:div w:id="1826510858">
      <w:bodyDiv w:val="1"/>
      <w:marLeft w:val="0"/>
      <w:marRight w:val="0"/>
      <w:marTop w:val="0"/>
      <w:marBottom w:val="0"/>
      <w:divBdr>
        <w:top w:val="none" w:sz="0" w:space="0" w:color="auto"/>
        <w:left w:val="none" w:sz="0" w:space="0" w:color="auto"/>
        <w:bottom w:val="none" w:sz="0" w:space="0" w:color="auto"/>
        <w:right w:val="none" w:sz="0" w:space="0" w:color="auto"/>
      </w:divBdr>
    </w:div>
    <w:div w:id="1880165873">
      <w:bodyDiv w:val="1"/>
      <w:marLeft w:val="0"/>
      <w:marRight w:val="0"/>
      <w:marTop w:val="0"/>
      <w:marBottom w:val="0"/>
      <w:divBdr>
        <w:top w:val="none" w:sz="0" w:space="0" w:color="auto"/>
        <w:left w:val="none" w:sz="0" w:space="0" w:color="auto"/>
        <w:bottom w:val="none" w:sz="0" w:space="0" w:color="auto"/>
        <w:right w:val="none" w:sz="0" w:space="0" w:color="auto"/>
      </w:divBdr>
    </w:div>
    <w:div w:id="1927422634">
      <w:bodyDiv w:val="1"/>
      <w:marLeft w:val="0"/>
      <w:marRight w:val="0"/>
      <w:marTop w:val="0"/>
      <w:marBottom w:val="0"/>
      <w:divBdr>
        <w:top w:val="none" w:sz="0" w:space="0" w:color="auto"/>
        <w:left w:val="none" w:sz="0" w:space="0" w:color="auto"/>
        <w:bottom w:val="none" w:sz="0" w:space="0" w:color="auto"/>
        <w:right w:val="none" w:sz="0" w:space="0" w:color="auto"/>
      </w:divBdr>
    </w:div>
    <w:div w:id="1951473924">
      <w:bodyDiv w:val="1"/>
      <w:marLeft w:val="0"/>
      <w:marRight w:val="0"/>
      <w:marTop w:val="0"/>
      <w:marBottom w:val="0"/>
      <w:divBdr>
        <w:top w:val="none" w:sz="0" w:space="0" w:color="auto"/>
        <w:left w:val="none" w:sz="0" w:space="0" w:color="auto"/>
        <w:bottom w:val="none" w:sz="0" w:space="0" w:color="auto"/>
        <w:right w:val="none" w:sz="0" w:space="0" w:color="auto"/>
      </w:divBdr>
    </w:div>
    <w:div w:id="1978996207">
      <w:bodyDiv w:val="1"/>
      <w:marLeft w:val="0"/>
      <w:marRight w:val="0"/>
      <w:marTop w:val="0"/>
      <w:marBottom w:val="0"/>
      <w:divBdr>
        <w:top w:val="none" w:sz="0" w:space="0" w:color="auto"/>
        <w:left w:val="none" w:sz="0" w:space="0" w:color="auto"/>
        <w:bottom w:val="none" w:sz="0" w:space="0" w:color="auto"/>
        <w:right w:val="none" w:sz="0" w:space="0" w:color="auto"/>
      </w:divBdr>
    </w:div>
    <w:div w:id="1992832693">
      <w:bodyDiv w:val="1"/>
      <w:marLeft w:val="0"/>
      <w:marRight w:val="0"/>
      <w:marTop w:val="0"/>
      <w:marBottom w:val="0"/>
      <w:divBdr>
        <w:top w:val="none" w:sz="0" w:space="0" w:color="auto"/>
        <w:left w:val="none" w:sz="0" w:space="0" w:color="auto"/>
        <w:bottom w:val="none" w:sz="0" w:space="0" w:color="auto"/>
        <w:right w:val="none" w:sz="0" w:space="0" w:color="auto"/>
      </w:divBdr>
      <w:divsChild>
        <w:div w:id="671100711">
          <w:marLeft w:val="0"/>
          <w:marRight w:val="0"/>
          <w:marTop w:val="0"/>
          <w:marBottom w:val="0"/>
          <w:divBdr>
            <w:top w:val="none" w:sz="0" w:space="0" w:color="auto"/>
            <w:left w:val="none" w:sz="0" w:space="0" w:color="auto"/>
            <w:bottom w:val="none" w:sz="0" w:space="0" w:color="auto"/>
            <w:right w:val="none" w:sz="0" w:space="0" w:color="auto"/>
          </w:divBdr>
          <w:divsChild>
            <w:div w:id="1262108924">
              <w:marLeft w:val="0"/>
              <w:marRight w:val="0"/>
              <w:marTop w:val="0"/>
              <w:marBottom w:val="0"/>
              <w:divBdr>
                <w:top w:val="none" w:sz="0" w:space="0" w:color="auto"/>
                <w:left w:val="none" w:sz="0" w:space="0" w:color="auto"/>
                <w:bottom w:val="none" w:sz="0" w:space="0" w:color="auto"/>
                <w:right w:val="none" w:sz="0" w:space="0" w:color="auto"/>
              </w:divBdr>
              <w:divsChild>
                <w:div w:id="1300107971">
                  <w:marLeft w:val="0"/>
                  <w:marRight w:val="0"/>
                  <w:marTop w:val="0"/>
                  <w:marBottom w:val="0"/>
                  <w:divBdr>
                    <w:top w:val="none" w:sz="0" w:space="0" w:color="auto"/>
                    <w:left w:val="none" w:sz="0" w:space="0" w:color="auto"/>
                    <w:bottom w:val="none" w:sz="0" w:space="0" w:color="auto"/>
                    <w:right w:val="none" w:sz="0" w:space="0" w:color="auto"/>
                  </w:divBdr>
                  <w:divsChild>
                    <w:div w:id="1956399681">
                      <w:marLeft w:val="0"/>
                      <w:marRight w:val="0"/>
                      <w:marTop w:val="0"/>
                      <w:marBottom w:val="0"/>
                      <w:divBdr>
                        <w:top w:val="none" w:sz="0" w:space="0" w:color="auto"/>
                        <w:left w:val="none" w:sz="0" w:space="0" w:color="auto"/>
                        <w:bottom w:val="none" w:sz="0" w:space="0" w:color="auto"/>
                        <w:right w:val="none" w:sz="0" w:space="0" w:color="auto"/>
                      </w:divBdr>
                      <w:divsChild>
                        <w:div w:id="2142190289">
                          <w:marLeft w:val="0"/>
                          <w:marRight w:val="0"/>
                          <w:marTop w:val="150"/>
                          <w:marBottom w:val="0"/>
                          <w:divBdr>
                            <w:top w:val="none" w:sz="0" w:space="0" w:color="auto"/>
                            <w:left w:val="none" w:sz="0" w:space="0" w:color="auto"/>
                            <w:bottom w:val="none" w:sz="0" w:space="0" w:color="auto"/>
                            <w:right w:val="none" w:sz="0" w:space="0" w:color="auto"/>
                          </w:divBdr>
                          <w:divsChild>
                            <w:div w:id="167908387">
                              <w:marLeft w:val="0"/>
                              <w:marRight w:val="0"/>
                              <w:marTop w:val="0"/>
                              <w:marBottom w:val="0"/>
                              <w:divBdr>
                                <w:top w:val="none" w:sz="0" w:space="0" w:color="auto"/>
                                <w:left w:val="none" w:sz="0" w:space="0" w:color="auto"/>
                                <w:bottom w:val="none" w:sz="0" w:space="0" w:color="auto"/>
                                <w:right w:val="none" w:sz="0" w:space="0" w:color="auto"/>
                              </w:divBdr>
                              <w:divsChild>
                                <w:div w:id="1582326908">
                                  <w:marLeft w:val="0"/>
                                  <w:marRight w:val="0"/>
                                  <w:marTop w:val="0"/>
                                  <w:marBottom w:val="0"/>
                                  <w:divBdr>
                                    <w:top w:val="none" w:sz="0" w:space="0" w:color="auto"/>
                                    <w:left w:val="none" w:sz="0" w:space="0" w:color="auto"/>
                                    <w:bottom w:val="none" w:sz="0" w:space="0" w:color="auto"/>
                                    <w:right w:val="none" w:sz="0" w:space="0" w:color="auto"/>
                                  </w:divBdr>
                                  <w:divsChild>
                                    <w:div w:id="1049453377">
                                      <w:marLeft w:val="0"/>
                                      <w:marRight w:val="0"/>
                                      <w:marTop w:val="0"/>
                                      <w:marBottom w:val="0"/>
                                      <w:divBdr>
                                        <w:top w:val="none" w:sz="0" w:space="0" w:color="auto"/>
                                        <w:left w:val="none" w:sz="0" w:space="0" w:color="auto"/>
                                        <w:bottom w:val="none" w:sz="0" w:space="0" w:color="auto"/>
                                        <w:right w:val="none" w:sz="0" w:space="0" w:color="auto"/>
                                      </w:divBdr>
                                      <w:divsChild>
                                        <w:div w:id="1162627185">
                                          <w:marLeft w:val="0"/>
                                          <w:marRight w:val="0"/>
                                          <w:marTop w:val="0"/>
                                          <w:marBottom w:val="0"/>
                                          <w:divBdr>
                                            <w:top w:val="none" w:sz="0" w:space="0" w:color="auto"/>
                                            <w:left w:val="none" w:sz="0" w:space="0" w:color="auto"/>
                                            <w:bottom w:val="none" w:sz="0" w:space="0" w:color="auto"/>
                                            <w:right w:val="none" w:sz="0" w:space="0" w:color="auto"/>
                                          </w:divBdr>
                                          <w:divsChild>
                                            <w:div w:id="7782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4912008">
      <w:bodyDiv w:val="1"/>
      <w:marLeft w:val="0"/>
      <w:marRight w:val="0"/>
      <w:marTop w:val="0"/>
      <w:marBottom w:val="0"/>
      <w:divBdr>
        <w:top w:val="none" w:sz="0" w:space="0" w:color="auto"/>
        <w:left w:val="none" w:sz="0" w:space="0" w:color="auto"/>
        <w:bottom w:val="none" w:sz="0" w:space="0" w:color="auto"/>
        <w:right w:val="none" w:sz="0" w:space="0" w:color="auto"/>
      </w:divBdr>
    </w:div>
    <w:div w:id="2029021689">
      <w:bodyDiv w:val="1"/>
      <w:marLeft w:val="0"/>
      <w:marRight w:val="0"/>
      <w:marTop w:val="0"/>
      <w:marBottom w:val="0"/>
      <w:divBdr>
        <w:top w:val="none" w:sz="0" w:space="0" w:color="auto"/>
        <w:left w:val="none" w:sz="0" w:space="0" w:color="auto"/>
        <w:bottom w:val="none" w:sz="0" w:space="0" w:color="auto"/>
        <w:right w:val="none" w:sz="0" w:space="0" w:color="auto"/>
      </w:divBdr>
    </w:div>
    <w:div w:id="2048291686">
      <w:bodyDiv w:val="1"/>
      <w:marLeft w:val="0"/>
      <w:marRight w:val="0"/>
      <w:marTop w:val="0"/>
      <w:marBottom w:val="0"/>
      <w:divBdr>
        <w:top w:val="none" w:sz="0" w:space="0" w:color="auto"/>
        <w:left w:val="none" w:sz="0" w:space="0" w:color="auto"/>
        <w:bottom w:val="none" w:sz="0" w:space="0" w:color="auto"/>
        <w:right w:val="none" w:sz="0" w:space="0" w:color="auto"/>
      </w:divBdr>
    </w:div>
    <w:div w:id="2076736214">
      <w:bodyDiv w:val="1"/>
      <w:marLeft w:val="0"/>
      <w:marRight w:val="0"/>
      <w:marTop w:val="0"/>
      <w:marBottom w:val="0"/>
      <w:divBdr>
        <w:top w:val="none" w:sz="0" w:space="0" w:color="auto"/>
        <w:left w:val="none" w:sz="0" w:space="0" w:color="auto"/>
        <w:bottom w:val="none" w:sz="0" w:space="0" w:color="auto"/>
        <w:right w:val="none" w:sz="0" w:space="0" w:color="auto"/>
      </w:divBdr>
    </w:div>
    <w:div w:id="2142260866">
      <w:bodyDiv w:val="1"/>
      <w:marLeft w:val="0"/>
      <w:marRight w:val="0"/>
      <w:marTop w:val="0"/>
      <w:marBottom w:val="0"/>
      <w:divBdr>
        <w:top w:val="none" w:sz="0" w:space="0" w:color="auto"/>
        <w:left w:val="none" w:sz="0" w:space="0" w:color="auto"/>
        <w:bottom w:val="none" w:sz="0" w:space="0" w:color="auto"/>
        <w:right w:val="none" w:sz="0" w:space="0" w:color="auto"/>
      </w:divBdr>
    </w:div>
    <w:div w:id="214480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ncisvn.nci.nih.gov/svn/iscs/greensheets/Requirements/Specs/GreenSheets%20Redesign%20Project%20Scope.docx" TargetMode="External"/><Relationship Id="rId17" Type="http://schemas.openxmlformats.org/officeDocument/2006/relationships/hyperlink" Target="http://jwysiwyg.github.io/jwysiwyg/help/examples/01-basic.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isvn.nci.nih.gov/svn/iscs/greensheets/Requirements/Specs/GreenSheets%20Redesign%20Project%20Scope.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racker.nci.nih.gov/browse/GREENSHEET-507" TargetMode="External"/><Relationship Id="rId10" Type="http://schemas.openxmlformats.org/officeDocument/2006/relationships/hyperlink" Target="https://ncisvn.nci.nih.gov/svn/iscs/greensheets/Requirements/Specs/GreenSheets%20-%20Scope.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oleObject" Target="embeddings/oleObject1.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EB05B-717B-4A13-AA2E-E70EE8B8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NIH</Company>
  <LinksUpToDate>false</LinksUpToDate>
  <CharactersWithSpaces>9212</CharactersWithSpaces>
  <SharedDoc>false</SharedDoc>
  <HLinks>
    <vt:vector size="234" baseType="variant">
      <vt:variant>
        <vt:i4>1769525</vt:i4>
      </vt:variant>
      <vt:variant>
        <vt:i4>230</vt:i4>
      </vt:variant>
      <vt:variant>
        <vt:i4>0</vt:i4>
      </vt:variant>
      <vt:variant>
        <vt:i4>5</vt:i4>
      </vt:variant>
      <vt:variant>
        <vt:lpwstr/>
      </vt:variant>
      <vt:variant>
        <vt:lpwstr>_Toc219279966</vt:lpwstr>
      </vt:variant>
      <vt:variant>
        <vt:i4>1769525</vt:i4>
      </vt:variant>
      <vt:variant>
        <vt:i4>224</vt:i4>
      </vt:variant>
      <vt:variant>
        <vt:i4>0</vt:i4>
      </vt:variant>
      <vt:variant>
        <vt:i4>5</vt:i4>
      </vt:variant>
      <vt:variant>
        <vt:lpwstr/>
      </vt:variant>
      <vt:variant>
        <vt:lpwstr>_Toc219279965</vt:lpwstr>
      </vt:variant>
      <vt:variant>
        <vt:i4>1769525</vt:i4>
      </vt:variant>
      <vt:variant>
        <vt:i4>218</vt:i4>
      </vt:variant>
      <vt:variant>
        <vt:i4>0</vt:i4>
      </vt:variant>
      <vt:variant>
        <vt:i4>5</vt:i4>
      </vt:variant>
      <vt:variant>
        <vt:lpwstr/>
      </vt:variant>
      <vt:variant>
        <vt:lpwstr>_Toc219279964</vt:lpwstr>
      </vt:variant>
      <vt:variant>
        <vt:i4>1769525</vt:i4>
      </vt:variant>
      <vt:variant>
        <vt:i4>212</vt:i4>
      </vt:variant>
      <vt:variant>
        <vt:i4>0</vt:i4>
      </vt:variant>
      <vt:variant>
        <vt:i4>5</vt:i4>
      </vt:variant>
      <vt:variant>
        <vt:lpwstr/>
      </vt:variant>
      <vt:variant>
        <vt:lpwstr>_Toc219279963</vt:lpwstr>
      </vt:variant>
      <vt:variant>
        <vt:i4>1769525</vt:i4>
      </vt:variant>
      <vt:variant>
        <vt:i4>206</vt:i4>
      </vt:variant>
      <vt:variant>
        <vt:i4>0</vt:i4>
      </vt:variant>
      <vt:variant>
        <vt:i4>5</vt:i4>
      </vt:variant>
      <vt:variant>
        <vt:lpwstr/>
      </vt:variant>
      <vt:variant>
        <vt:lpwstr>_Toc219279962</vt:lpwstr>
      </vt:variant>
      <vt:variant>
        <vt:i4>1769525</vt:i4>
      </vt:variant>
      <vt:variant>
        <vt:i4>200</vt:i4>
      </vt:variant>
      <vt:variant>
        <vt:i4>0</vt:i4>
      </vt:variant>
      <vt:variant>
        <vt:i4>5</vt:i4>
      </vt:variant>
      <vt:variant>
        <vt:lpwstr/>
      </vt:variant>
      <vt:variant>
        <vt:lpwstr>_Toc219279961</vt:lpwstr>
      </vt:variant>
      <vt:variant>
        <vt:i4>1769525</vt:i4>
      </vt:variant>
      <vt:variant>
        <vt:i4>194</vt:i4>
      </vt:variant>
      <vt:variant>
        <vt:i4>0</vt:i4>
      </vt:variant>
      <vt:variant>
        <vt:i4>5</vt:i4>
      </vt:variant>
      <vt:variant>
        <vt:lpwstr/>
      </vt:variant>
      <vt:variant>
        <vt:lpwstr>_Toc219279960</vt:lpwstr>
      </vt:variant>
      <vt:variant>
        <vt:i4>1572917</vt:i4>
      </vt:variant>
      <vt:variant>
        <vt:i4>188</vt:i4>
      </vt:variant>
      <vt:variant>
        <vt:i4>0</vt:i4>
      </vt:variant>
      <vt:variant>
        <vt:i4>5</vt:i4>
      </vt:variant>
      <vt:variant>
        <vt:lpwstr/>
      </vt:variant>
      <vt:variant>
        <vt:lpwstr>_Toc219279959</vt:lpwstr>
      </vt:variant>
      <vt:variant>
        <vt:i4>1572917</vt:i4>
      </vt:variant>
      <vt:variant>
        <vt:i4>182</vt:i4>
      </vt:variant>
      <vt:variant>
        <vt:i4>0</vt:i4>
      </vt:variant>
      <vt:variant>
        <vt:i4>5</vt:i4>
      </vt:variant>
      <vt:variant>
        <vt:lpwstr/>
      </vt:variant>
      <vt:variant>
        <vt:lpwstr>_Toc219279958</vt:lpwstr>
      </vt:variant>
      <vt:variant>
        <vt:i4>1572917</vt:i4>
      </vt:variant>
      <vt:variant>
        <vt:i4>176</vt:i4>
      </vt:variant>
      <vt:variant>
        <vt:i4>0</vt:i4>
      </vt:variant>
      <vt:variant>
        <vt:i4>5</vt:i4>
      </vt:variant>
      <vt:variant>
        <vt:lpwstr/>
      </vt:variant>
      <vt:variant>
        <vt:lpwstr>_Toc219279957</vt:lpwstr>
      </vt:variant>
      <vt:variant>
        <vt:i4>1572917</vt:i4>
      </vt:variant>
      <vt:variant>
        <vt:i4>170</vt:i4>
      </vt:variant>
      <vt:variant>
        <vt:i4>0</vt:i4>
      </vt:variant>
      <vt:variant>
        <vt:i4>5</vt:i4>
      </vt:variant>
      <vt:variant>
        <vt:lpwstr/>
      </vt:variant>
      <vt:variant>
        <vt:lpwstr>_Toc219279956</vt:lpwstr>
      </vt:variant>
      <vt:variant>
        <vt:i4>1572917</vt:i4>
      </vt:variant>
      <vt:variant>
        <vt:i4>164</vt:i4>
      </vt:variant>
      <vt:variant>
        <vt:i4>0</vt:i4>
      </vt:variant>
      <vt:variant>
        <vt:i4>5</vt:i4>
      </vt:variant>
      <vt:variant>
        <vt:lpwstr/>
      </vt:variant>
      <vt:variant>
        <vt:lpwstr>_Toc219279955</vt:lpwstr>
      </vt:variant>
      <vt:variant>
        <vt:i4>1572917</vt:i4>
      </vt:variant>
      <vt:variant>
        <vt:i4>158</vt:i4>
      </vt:variant>
      <vt:variant>
        <vt:i4>0</vt:i4>
      </vt:variant>
      <vt:variant>
        <vt:i4>5</vt:i4>
      </vt:variant>
      <vt:variant>
        <vt:lpwstr/>
      </vt:variant>
      <vt:variant>
        <vt:lpwstr>_Toc219279954</vt:lpwstr>
      </vt:variant>
      <vt:variant>
        <vt:i4>1572917</vt:i4>
      </vt:variant>
      <vt:variant>
        <vt:i4>152</vt:i4>
      </vt:variant>
      <vt:variant>
        <vt:i4>0</vt:i4>
      </vt:variant>
      <vt:variant>
        <vt:i4>5</vt:i4>
      </vt:variant>
      <vt:variant>
        <vt:lpwstr/>
      </vt:variant>
      <vt:variant>
        <vt:lpwstr>_Toc219279953</vt:lpwstr>
      </vt:variant>
      <vt:variant>
        <vt:i4>1572917</vt:i4>
      </vt:variant>
      <vt:variant>
        <vt:i4>146</vt:i4>
      </vt:variant>
      <vt:variant>
        <vt:i4>0</vt:i4>
      </vt:variant>
      <vt:variant>
        <vt:i4>5</vt:i4>
      </vt:variant>
      <vt:variant>
        <vt:lpwstr/>
      </vt:variant>
      <vt:variant>
        <vt:lpwstr>_Toc219279952</vt:lpwstr>
      </vt:variant>
      <vt:variant>
        <vt:i4>1572917</vt:i4>
      </vt:variant>
      <vt:variant>
        <vt:i4>140</vt:i4>
      </vt:variant>
      <vt:variant>
        <vt:i4>0</vt:i4>
      </vt:variant>
      <vt:variant>
        <vt:i4>5</vt:i4>
      </vt:variant>
      <vt:variant>
        <vt:lpwstr/>
      </vt:variant>
      <vt:variant>
        <vt:lpwstr>_Toc219279951</vt:lpwstr>
      </vt:variant>
      <vt:variant>
        <vt:i4>1572917</vt:i4>
      </vt:variant>
      <vt:variant>
        <vt:i4>134</vt:i4>
      </vt:variant>
      <vt:variant>
        <vt:i4>0</vt:i4>
      </vt:variant>
      <vt:variant>
        <vt:i4>5</vt:i4>
      </vt:variant>
      <vt:variant>
        <vt:lpwstr/>
      </vt:variant>
      <vt:variant>
        <vt:lpwstr>_Toc219279950</vt:lpwstr>
      </vt:variant>
      <vt:variant>
        <vt:i4>1638453</vt:i4>
      </vt:variant>
      <vt:variant>
        <vt:i4>128</vt:i4>
      </vt:variant>
      <vt:variant>
        <vt:i4>0</vt:i4>
      </vt:variant>
      <vt:variant>
        <vt:i4>5</vt:i4>
      </vt:variant>
      <vt:variant>
        <vt:lpwstr/>
      </vt:variant>
      <vt:variant>
        <vt:lpwstr>_Toc219279949</vt:lpwstr>
      </vt:variant>
      <vt:variant>
        <vt:i4>1638453</vt:i4>
      </vt:variant>
      <vt:variant>
        <vt:i4>122</vt:i4>
      </vt:variant>
      <vt:variant>
        <vt:i4>0</vt:i4>
      </vt:variant>
      <vt:variant>
        <vt:i4>5</vt:i4>
      </vt:variant>
      <vt:variant>
        <vt:lpwstr/>
      </vt:variant>
      <vt:variant>
        <vt:lpwstr>_Toc219279948</vt:lpwstr>
      </vt:variant>
      <vt:variant>
        <vt:i4>1638453</vt:i4>
      </vt:variant>
      <vt:variant>
        <vt:i4>116</vt:i4>
      </vt:variant>
      <vt:variant>
        <vt:i4>0</vt:i4>
      </vt:variant>
      <vt:variant>
        <vt:i4>5</vt:i4>
      </vt:variant>
      <vt:variant>
        <vt:lpwstr/>
      </vt:variant>
      <vt:variant>
        <vt:lpwstr>_Toc219279947</vt:lpwstr>
      </vt:variant>
      <vt:variant>
        <vt:i4>1638453</vt:i4>
      </vt:variant>
      <vt:variant>
        <vt:i4>110</vt:i4>
      </vt:variant>
      <vt:variant>
        <vt:i4>0</vt:i4>
      </vt:variant>
      <vt:variant>
        <vt:i4>5</vt:i4>
      </vt:variant>
      <vt:variant>
        <vt:lpwstr/>
      </vt:variant>
      <vt:variant>
        <vt:lpwstr>_Toc219279946</vt:lpwstr>
      </vt:variant>
      <vt:variant>
        <vt:i4>1638453</vt:i4>
      </vt:variant>
      <vt:variant>
        <vt:i4>104</vt:i4>
      </vt:variant>
      <vt:variant>
        <vt:i4>0</vt:i4>
      </vt:variant>
      <vt:variant>
        <vt:i4>5</vt:i4>
      </vt:variant>
      <vt:variant>
        <vt:lpwstr/>
      </vt:variant>
      <vt:variant>
        <vt:lpwstr>_Toc219279945</vt:lpwstr>
      </vt:variant>
      <vt:variant>
        <vt:i4>1638453</vt:i4>
      </vt:variant>
      <vt:variant>
        <vt:i4>98</vt:i4>
      </vt:variant>
      <vt:variant>
        <vt:i4>0</vt:i4>
      </vt:variant>
      <vt:variant>
        <vt:i4>5</vt:i4>
      </vt:variant>
      <vt:variant>
        <vt:lpwstr/>
      </vt:variant>
      <vt:variant>
        <vt:lpwstr>_Toc219279944</vt:lpwstr>
      </vt:variant>
      <vt:variant>
        <vt:i4>1638453</vt:i4>
      </vt:variant>
      <vt:variant>
        <vt:i4>92</vt:i4>
      </vt:variant>
      <vt:variant>
        <vt:i4>0</vt:i4>
      </vt:variant>
      <vt:variant>
        <vt:i4>5</vt:i4>
      </vt:variant>
      <vt:variant>
        <vt:lpwstr/>
      </vt:variant>
      <vt:variant>
        <vt:lpwstr>_Toc219279943</vt:lpwstr>
      </vt:variant>
      <vt:variant>
        <vt:i4>1638453</vt:i4>
      </vt:variant>
      <vt:variant>
        <vt:i4>86</vt:i4>
      </vt:variant>
      <vt:variant>
        <vt:i4>0</vt:i4>
      </vt:variant>
      <vt:variant>
        <vt:i4>5</vt:i4>
      </vt:variant>
      <vt:variant>
        <vt:lpwstr/>
      </vt:variant>
      <vt:variant>
        <vt:lpwstr>_Toc219279942</vt:lpwstr>
      </vt:variant>
      <vt:variant>
        <vt:i4>1638453</vt:i4>
      </vt:variant>
      <vt:variant>
        <vt:i4>80</vt:i4>
      </vt:variant>
      <vt:variant>
        <vt:i4>0</vt:i4>
      </vt:variant>
      <vt:variant>
        <vt:i4>5</vt:i4>
      </vt:variant>
      <vt:variant>
        <vt:lpwstr/>
      </vt:variant>
      <vt:variant>
        <vt:lpwstr>_Toc219279941</vt:lpwstr>
      </vt:variant>
      <vt:variant>
        <vt:i4>1638453</vt:i4>
      </vt:variant>
      <vt:variant>
        <vt:i4>74</vt:i4>
      </vt:variant>
      <vt:variant>
        <vt:i4>0</vt:i4>
      </vt:variant>
      <vt:variant>
        <vt:i4>5</vt:i4>
      </vt:variant>
      <vt:variant>
        <vt:lpwstr/>
      </vt:variant>
      <vt:variant>
        <vt:lpwstr>_Toc219279940</vt:lpwstr>
      </vt:variant>
      <vt:variant>
        <vt:i4>1966133</vt:i4>
      </vt:variant>
      <vt:variant>
        <vt:i4>68</vt:i4>
      </vt:variant>
      <vt:variant>
        <vt:i4>0</vt:i4>
      </vt:variant>
      <vt:variant>
        <vt:i4>5</vt:i4>
      </vt:variant>
      <vt:variant>
        <vt:lpwstr/>
      </vt:variant>
      <vt:variant>
        <vt:lpwstr>_Toc219279939</vt:lpwstr>
      </vt:variant>
      <vt:variant>
        <vt:i4>1966133</vt:i4>
      </vt:variant>
      <vt:variant>
        <vt:i4>62</vt:i4>
      </vt:variant>
      <vt:variant>
        <vt:i4>0</vt:i4>
      </vt:variant>
      <vt:variant>
        <vt:i4>5</vt:i4>
      </vt:variant>
      <vt:variant>
        <vt:lpwstr/>
      </vt:variant>
      <vt:variant>
        <vt:lpwstr>_Toc219279938</vt:lpwstr>
      </vt:variant>
      <vt:variant>
        <vt:i4>1966133</vt:i4>
      </vt:variant>
      <vt:variant>
        <vt:i4>56</vt:i4>
      </vt:variant>
      <vt:variant>
        <vt:i4>0</vt:i4>
      </vt:variant>
      <vt:variant>
        <vt:i4>5</vt:i4>
      </vt:variant>
      <vt:variant>
        <vt:lpwstr/>
      </vt:variant>
      <vt:variant>
        <vt:lpwstr>_Toc219279937</vt:lpwstr>
      </vt:variant>
      <vt:variant>
        <vt:i4>1966133</vt:i4>
      </vt:variant>
      <vt:variant>
        <vt:i4>50</vt:i4>
      </vt:variant>
      <vt:variant>
        <vt:i4>0</vt:i4>
      </vt:variant>
      <vt:variant>
        <vt:i4>5</vt:i4>
      </vt:variant>
      <vt:variant>
        <vt:lpwstr/>
      </vt:variant>
      <vt:variant>
        <vt:lpwstr>_Toc219279936</vt:lpwstr>
      </vt:variant>
      <vt:variant>
        <vt:i4>1966133</vt:i4>
      </vt:variant>
      <vt:variant>
        <vt:i4>44</vt:i4>
      </vt:variant>
      <vt:variant>
        <vt:i4>0</vt:i4>
      </vt:variant>
      <vt:variant>
        <vt:i4>5</vt:i4>
      </vt:variant>
      <vt:variant>
        <vt:lpwstr/>
      </vt:variant>
      <vt:variant>
        <vt:lpwstr>_Toc219279935</vt:lpwstr>
      </vt:variant>
      <vt:variant>
        <vt:i4>1966133</vt:i4>
      </vt:variant>
      <vt:variant>
        <vt:i4>38</vt:i4>
      </vt:variant>
      <vt:variant>
        <vt:i4>0</vt:i4>
      </vt:variant>
      <vt:variant>
        <vt:i4>5</vt:i4>
      </vt:variant>
      <vt:variant>
        <vt:lpwstr/>
      </vt:variant>
      <vt:variant>
        <vt:lpwstr>_Toc219279934</vt:lpwstr>
      </vt:variant>
      <vt:variant>
        <vt:i4>1966133</vt:i4>
      </vt:variant>
      <vt:variant>
        <vt:i4>32</vt:i4>
      </vt:variant>
      <vt:variant>
        <vt:i4>0</vt:i4>
      </vt:variant>
      <vt:variant>
        <vt:i4>5</vt:i4>
      </vt:variant>
      <vt:variant>
        <vt:lpwstr/>
      </vt:variant>
      <vt:variant>
        <vt:lpwstr>_Toc219279933</vt:lpwstr>
      </vt:variant>
      <vt:variant>
        <vt:i4>1966133</vt:i4>
      </vt:variant>
      <vt:variant>
        <vt:i4>26</vt:i4>
      </vt:variant>
      <vt:variant>
        <vt:i4>0</vt:i4>
      </vt:variant>
      <vt:variant>
        <vt:i4>5</vt:i4>
      </vt:variant>
      <vt:variant>
        <vt:lpwstr/>
      </vt:variant>
      <vt:variant>
        <vt:lpwstr>_Toc219279932</vt:lpwstr>
      </vt:variant>
      <vt:variant>
        <vt:i4>1966133</vt:i4>
      </vt:variant>
      <vt:variant>
        <vt:i4>20</vt:i4>
      </vt:variant>
      <vt:variant>
        <vt:i4>0</vt:i4>
      </vt:variant>
      <vt:variant>
        <vt:i4>5</vt:i4>
      </vt:variant>
      <vt:variant>
        <vt:lpwstr/>
      </vt:variant>
      <vt:variant>
        <vt:lpwstr>_Toc219279931</vt:lpwstr>
      </vt:variant>
      <vt:variant>
        <vt:i4>1966133</vt:i4>
      </vt:variant>
      <vt:variant>
        <vt:i4>14</vt:i4>
      </vt:variant>
      <vt:variant>
        <vt:i4>0</vt:i4>
      </vt:variant>
      <vt:variant>
        <vt:i4>5</vt:i4>
      </vt:variant>
      <vt:variant>
        <vt:lpwstr/>
      </vt:variant>
      <vt:variant>
        <vt:lpwstr>_Toc219279930</vt:lpwstr>
      </vt:variant>
      <vt:variant>
        <vt:i4>2031669</vt:i4>
      </vt:variant>
      <vt:variant>
        <vt:i4>8</vt:i4>
      </vt:variant>
      <vt:variant>
        <vt:i4>0</vt:i4>
      </vt:variant>
      <vt:variant>
        <vt:i4>5</vt:i4>
      </vt:variant>
      <vt:variant>
        <vt:lpwstr/>
      </vt:variant>
      <vt:variant>
        <vt:lpwstr>_Toc219279929</vt:lpwstr>
      </vt:variant>
      <vt:variant>
        <vt:i4>2031669</vt:i4>
      </vt:variant>
      <vt:variant>
        <vt:i4>2</vt:i4>
      </vt:variant>
      <vt:variant>
        <vt:i4>0</vt:i4>
      </vt:variant>
      <vt:variant>
        <vt:i4>5</vt:i4>
      </vt:variant>
      <vt:variant>
        <vt:lpwstr/>
      </vt:variant>
      <vt:variant>
        <vt:lpwstr>_Toc219279928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hermidan</dc:creator>
  <cp:lastModifiedBy>Tulchinskaya, Gaby (NIH/NCI) [C]</cp:lastModifiedBy>
  <cp:revision>22</cp:revision>
  <cp:lastPrinted>2013-10-21T20:05:00Z</cp:lastPrinted>
  <dcterms:created xsi:type="dcterms:W3CDTF">2016-09-12T18:33:00Z</dcterms:created>
  <dcterms:modified xsi:type="dcterms:W3CDTF">2016-09-13T15:11:00Z</dcterms:modified>
</cp:coreProperties>
</file>