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FC" w:rsidRDefault="00E60712" w:rsidP="00B14EFC">
      <w:pPr>
        <w:pStyle w:val="NIHTitle"/>
      </w:pPr>
      <w:r>
        <w:t>NCI/CBIIT</w:t>
      </w: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Default="00B14EFC" w:rsidP="00B14EFC">
      <w:pPr>
        <w:pStyle w:val="CoverPage1"/>
      </w:pPr>
    </w:p>
    <w:p w:rsidR="00B14EFC" w:rsidRPr="0024266B" w:rsidRDefault="00E60712" w:rsidP="00B14EFC">
      <w:pPr>
        <w:pStyle w:val="CoverPage1"/>
        <w:rPr>
          <w:color w:val="0000FF"/>
        </w:rPr>
      </w:pPr>
      <w:proofErr w:type="spellStart"/>
      <w:r>
        <w:rPr>
          <w:color w:val="0000FF"/>
        </w:rPr>
        <w:t>Green</w:t>
      </w:r>
      <w:r w:rsidR="002506FF">
        <w:rPr>
          <w:color w:val="0000FF"/>
        </w:rPr>
        <w:t>S</w:t>
      </w:r>
      <w:r>
        <w:rPr>
          <w:color w:val="0000FF"/>
        </w:rPr>
        <w:t>heets</w:t>
      </w:r>
      <w:proofErr w:type="spellEnd"/>
      <w:r w:rsidR="008B2A99">
        <w:rPr>
          <w:color w:val="0000FF"/>
        </w:rPr>
        <w:t xml:space="preserve"> System</w:t>
      </w:r>
    </w:p>
    <w:p w:rsidR="00B14EFC" w:rsidRDefault="00E60712" w:rsidP="00B14EFC">
      <w:pPr>
        <w:pStyle w:val="CoverPage1"/>
      </w:pPr>
      <w:r>
        <w:t>High Level Scope</w:t>
      </w:r>
    </w:p>
    <w:p w:rsidR="00B14EFC" w:rsidRDefault="00B14EFC" w:rsidP="00B14EFC">
      <w:pPr>
        <w:pStyle w:val="CoverPage1"/>
      </w:pPr>
    </w:p>
    <w:p w:rsidR="00B976BB" w:rsidRDefault="00B14EFC" w:rsidP="00B14EFC">
      <w:pPr>
        <w:pStyle w:val="CoverPage2"/>
        <w:sectPr w:rsidR="00B976BB" w:rsidSect="00045429">
          <w:headerReference w:type="default" r:id="rId9"/>
          <w:footerReference w:type="default" r:id="rId10"/>
          <w:pgSz w:w="12240" w:h="15840"/>
          <w:pgMar w:top="1440" w:right="1440" w:bottom="1440" w:left="1440" w:header="720" w:footer="720" w:gutter="0"/>
          <w:cols w:space="720"/>
          <w:titlePg/>
          <w:docGrid w:linePitch="360"/>
        </w:sectPr>
      </w:pPr>
      <w:r>
        <w:t xml:space="preserve">Version </w:t>
      </w:r>
      <w:r w:rsidR="00E60712">
        <w:rPr>
          <w:color w:val="0000FF"/>
        </w:rPr>
        <w:t>1.0</w:t>
      </w:r>
    </w:p>
    <w:p w:rsidR="00320F9D" w:rsidRDefault="00320F9D" w:rsidP="00320F9D">
      <w:pPr>
        <w:pStyle w:val="Header1"/>
      </w:pPr>
      <w:r>
        <w:lastRenderedPageBreak/>
        <w:t>Document History</w:t>
      </w:r>
    </w:p>
    <w:p w:rsidR="00320F9D" w:rsidRDefault="00320F9D" w:rsidP="00320F9D">
      <w:pPr>
        <w:pStyle w:val="Header2"/>
      </w:pPr>
      <w:r>
        <w:t>Document Location</w:t>
      </w:r>
    </w:p>
    <w:p w:rsidR="007D18F9" w:rsidRDefault="00320F9D" w:rsidP="0056198A">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1" w:history="1">
        <w:r w:rsidR="007A5421">
          <w:rPr>
            <w:rStyle w:val="Hyperlink"/>
          </w:rPr>
          <w:t>GreenSheets - Scope.docx</w:t>
        </w:r>
      </w:hyperlink>
    </w:p>
    <w:p w:rsidR="00320F9D" w:rsidRDefault="00320F9D" w:rsidP="00320F9D">
      <w:pPr>
        <w:pStyle w:val="Header2"/>
      </w:pPr>
      <w:r>
        <w:t>Revision History</w:t>
      </w:r>
    </w:p>
    <w:p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rsidTr="002C11E9">
        <w:trPr>
          <w:cantSplit/>
          <w:tblHeader/>
        </w:trPr>
        <w:tc>
          <w:tcPr>
            <w:tcW w:w="1099" w:type="dxa"/>
            <w:shd w:val="clear" w:color="auto" w:fill="000080"/>
            <w:vAlign w:val="center"/>
          </w:tcPr>
          <w:p w:rsidR="00320F9D" w:rsidRDefault="00320F9D" w:rsidP="00320F9D">
            <w:pPr>
              <w:pStyle w:val="CellColumn"/>
              <w:widowControl w:val="0"/>
            </w:pPr>
            <w:r>
              <w:t>Version Number</w:t>
            </w:r>
          </w:p>
        </w:tc>
        <w:tc>
          <w:tcPr>
            <w:tcW w:w="1311" w:type="dxa"/>
            <w:shd w:val="clear" w:color="auto" w:fill="000080"/>
            <w:vAlign w:val="center"/>
          </w:tcPr>
          <w:p w:rsidR="00320F9D" w:rsidRDefault="00320F9D" w:rsidP="00320F9D">
            <w:pPr>
              <w:pStyle w:val="CellColumn"/>
              <w:widowControl w:val="0"/>
            </w:pPr>
            <w:r>
              <w:t>Revision Date</w:t>
            </w:r>
          </w:p>
        </w:tc>
        <w:tc>
          <w:tcPr>
            <w:tcW w:w="1683" w:type="dxa"/>
            <w:gridSpan w:val="2"/>
            <w:shd w:val="clear" w:color="auto" w:fill="000080"/>
            <w:vAlign w:val="center"/>
          </w:tcPr>
          <w:p w:rsidR="00320F9D" w:rsidRDefault="00320F9D" w:rsidP="00320F9D">
            <w:pPr>
              <w:pStyle w:val="CellColumn"/>
              <w:widowControl w:val="0"/>
            </w:pPr>
            <w:r>
              <w:t>Author</w:t>
            </w:r>
          </w:p>
        </w:tc>
        <w:tc>
          <w:tcPr>
            <w:tcW w:w="5353" w:type="dxa"/>
            <w:shd w:val="clear" w:color="auto" w:fill="000080"/>
            <w:vAlign w:val="center"/>
          </w:tcPr>
          <w:p w:rsidR="00320F9D" w:rsidRDefault="00320F9D" w:rsidP="00320F9D">
            <w:pPr>
              <w:pStyle w:val="CellColumn"/>
              <w:widowControl w:val="0"/>
            </w:pPr>
            <w:r>
              <w:t>Summary of Changes</w:t>
            </w:r>
          </w:p>
        </w:tc>
      </w:tr>
      <w:tr w:rsidR="000B2F0E" w:rsidTr="002C11E9">
        <w:trPr>
          <w:cantSplit/>
        </w:trPr>
        <w:tc>
          <w:tcPr>
            <w:tcW w:w="1099" w:type="dxa"/>
            <w:vAlign w:val="center"/>
          </w:tcPr>
          <w:p w:rsidR="000B2F0E" w:rsidRDefault="000B2F0E" w:rsidP="000B2F0E">
            <w:pPr>
              <w:pStyle w:val="Cell"/>
              <w:widowControl w:val="0"/>
              <w:jc w:val="center"/>
            </w:pPr>
            <w:r>
              <w:t>1.0</w:t>
            </w:r>
          </w:p>
        </w:tc>
        <w:tc>
          <w:tcPr>
            <w:tcW w:w="1311" w:type="dxa"/>
            <w:vAlign w:val="center"/>
          </w:tcPr>
          <w:p w:rsidR="000B2F0E" w:rsidRDefault="000B2F0E" w:rsidP="00E60712">
            <w:pPr>
              <w:pStyle w:val="Cell"/>
              <w:widowControl w:val="0"/>
              <w:jc w:val="center"/>
            </w:pPr>
            <w:r>
              <w:t>0</w:t>
            </w:r>
            <w:r w:rsidR="00E60712">
              <w:t>5</w:t>
            </w:r>
            <w:r>
              <w:t>/0</w:t>
            </w:r>
            <w:r w:rsidR="00E60712">
              <w:t>4</w:t>
            </w:r>
            <w:r>
              <w:t>/201</w:t>
            </w:r>
            <w:r w:rsidR="00E60712">
              <w:t>6</w:t>
            </w:r>
          </w:p>
        </w:tc>
        <w:tc>
          <w:tcPr>
            <w:tcW w:w="1593" w:type="dxa"/>
            <w:vAlign w:val="center"/>
          </w:tcPr>
          <w:p w:rsidR="000B2F0E" w:rsidRDefault="000B2F0E" w:rsidP="000B2F0E">
            <w:pPr>
              <w:pStyle w:val="Cell"/>
              <w:widowControl w:val="0"/>
            </w:pPr>
            <w:r>
              <w:t>G. Tulchinskaya</w:t>
            </w:r>
          </w:p>
        </w:tc>
        <w:tc>
          <w:tcPr>
            <w:tcW w:w="5443" w:type="dxa"/>
            <w:gridSpan w:val="2"/>
            <w:vAlign w:val="center"/>
          </w:tcPr>
          <w:p w:rsidR="000B2F0E" w:rsidRDefault="000B2F0E" w:rsidP="000B2F0E">
            <w:pPr>
              <w:pStyle w:val="Cell"/>
              <w:widowControl w:val="0"/>
            </w:pPr>
            <w:r>
              <w:t>Initial version</w:t>
            </w: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r w:rsidR="00320F9D" w:rsidTr="002C11E9">
        <w:trPr>
          <w:cantSplit/>
        </w:trPr>
        <w:tc>
          <w:tcPr>
            <w:tcW w:w="1099" w:type="dxa"/>
            <w:vAlign w:val="center"/>
          </w:tcPr>
          <w:p w:rsidR="00320F9D" w:rsidRDefault="00320F9D" w:rsidP="00320F9D">
            <w:pPr>
              <w:pStyle w:val="Cell"/>
              <w:widowControl w:val="0"/>
              <w:jc w:val="center"/>
            </w:pPr>
          </w:p>
        </w:tc>
        <w:tc>
          <w:tcPr>
            <w:tcW w:w="1311" w:type="dxa"/>
            <w:vAlign w:val="center"/>
          </w:tcPr>
          <w:p w:rsidR="00320F9D" w:rsidRDefault="00320F9D" w:rsidP="00320F9D">
            <w:pPr>
              <w:pStyle w:val="Cell"/>
              <w:widowControl w:val="0"/>
              <w:jc w:val="center"/>
            </w:pPr>
          </w:p>
        </w:tc>
        <w:tc>
          <w:tcPr>
            <w:tcW w:w="1593" w:type="dxa"/>
            <w:vAlign w:val="center"/>
          </w:tcPr>
          <w:p w:rsidR="00320F9D" w:rsidRDefault="00320F9D" w:rsidP="00320F9D">
            <w:pPr>
              <w:pStyle w:val="Cell"/>
              <w:widowControl w:val="0"/>
            </w:pPr>
          </w:p>
        </w:tc>
        <w:tc>
          <w:tcPr>
            <w:tcW w:w="5443" w:type="dxa"/>
            <w:gridSpan w:val="2"/>
            <w:vAlign w:val="center"/>
          </w:tcPr>
          <w:p w:rsidR="00320F9D" w:rsidRDefault="00320F9D" w:rsidP="00320F9D">
            <w:pPr>
              <w:pStyle w:val="Cell"/>
              <w:widowControl w:val="0"/>
            </w:pPr>
          </w:p>
        </w:tc>
      </w:tr>
    </w:tbl>
    <w:p w:rsidR="00320F9D" w:rsidRDefault="00320F9D" w:rsidP="00320F9D">
      <w:pPr>
        <w:pStyle w:val="Header1"/>
      </w:pPr>
      <w:r>
        <w:t>Reference Documents</w:t>
      </w:r>
    </w:p>
    <w:p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rsidTr="00371CF6">
        <w:trPr>
          <w:cantSplit/>
          <w:tblHeader/>
        </w:trPr>
        <w:tc>
          <w:tcPr>
            <w:tcW w:w="5000" w:type="pct"/>
            <w:shd w:val="clear" w:color="auto" w:fill="000080"/>
            <w:vAlign w:val="center"/>
          </w:tcPr>
          <w:p w:rsidR="00371CF6" w:rsidRDefault="00371CF6" w:rsidP="00320F9D">
            <w:pPr>
              <w:pStyle w:val="CellColumn"/>
              <w:widowControl w:val="0"/>
            </w:pPr>
            <w:r>
              <w:t>Document Name</w:t>
            </w:r>
          </w:p>
        </w:tc>
      </w:tr>
      <w:tr w:rsidR="00371CF6" w:rsidTr="00371CF6">
        <w:trPr>
          <w:cantSplit/>
        </w:trPr>
        <w:tc>
          <w:tcPr>
            <w:tcW w:w="5000" w:type="pct"/>
            <w:vAlign w:val="center"/>
          </w:tcPr>
          <w:p w:rsidR="00292497" w:rsidRDefault="00292497" w:rsidP="0056198A">
            <w:r>
              <w:t xml:space="preserve">Program </w:t>
            </w:r>
            <w:proofErr w:type="spellStart"/>
            <w:r>
              <w:t>Greensheets</w:t>
            </w:r>
            <w:proofErr w:type="spellEnd"/>
            <w:r>
              <w:t xml:space="preserve"> User Documentation</w:t>
            </w:r>
          </w:p>
          <w:p w:rsidR="00292497" w:rsidRDefault="008B621E" w:rsidP="0056198A">
            <w:pPr>
              <w:pStyle w:val="BodyText"/>
            </w:pPr>
            <w:hyperlink r:id="rId12" w:history="1">
              <w:r w:rsidR="00292497" w:rsidRPr="00640E25">
                <w:rPr>
                  <w:rStyle w:val="Hyperlink"/>
                </w:rPr>
                <w:t>https://i2e-test.nci.nih.gov/greensheets/help/GreensheetsPgmGuide.pdf</w:t>
              </w:r>
            </w:hyperlink>
            <w:r w:rsidR="00292497">
              <w:t xml:space="preserve"> </w:t>
            </w:r>
          </w:p>
          <w:p w:rsidR="00371CF6" w:rsidRDefault="00371CF6" w:rsidP="00320F9D">
            <w:pPr>
              <w:pStyle w:val="Cell"/>
              <w:widowControl w:val="0"/>
            </w:pPr>
          </w:p>
        </w:tc>
      </w:tr>
      <w:tr w:rsidR="00371CF6" w:rsidTr="00371CF6">
        <w:trPr>
          <w:cantSplit/>
        </w:trPr>
        <w:tc>
          <w:tcPr>
            <w:tcW w:w="5000" w:type="pct"/>
            <w:vAlign w:val="center"/>
          </w:tcPr>
          <w:p w:rsidR="00371CF6" w:rsidRDefault="00371CF6" w:rsidP="00320F9D">
            <w:pPr>
              <w:pStyle w:val="Cell"/>
              <w:widowControl w:val="0"/>
            </w:pPr>
          </w:p>
        </w:tc>
      </w:tr>
      <w:tr w:rsidR="00371CF6" w:rsidTr="00371CF6">
        <w:trPr>
          <w:cantSplit/>
        </w:trPr>
        <w:tc>
          <w:tcPr>
            <w:tcW w:w="5000" w:type="pct"/>
            <w:vAlign w:val="center"/>
          </w:tcPr>
          <w:p w:rsidR="00371CF6" w:rsidRPr="00F65AB1" w:rsidRDefault="00371CF6" w:rsidP="00320F9D">
            <w:pPr>
              <w:pStyle w:val="Cell"/>
              <w:widowControl w:val="0"/>
            </w:pPr>
          </w:p>
        </w:tc>
      </w:tr>
    </w:tbl>
    <w:p w:rsidR="00320F9D" w:rsidRDefault="00320F9D" w:rsidP="00320F9D">
      <w:pPr>
        <w:pStyle w:val="Header1"/>
      </w:pPr>
      <w:r>
        <w:t>Key Terms</w:t>
      </w:r>
    </w:p>
    <w:p w:rsidR="007D18F9" w:rsidRDefault="00320F9D" w:rsidP="0056198A">
      <w:pPr>
        <w:pStyle w:val="BodyText"/>
      </w:pPr>
      <w:r>
        <w:t>The following table provides definitions and explanations for terms and acronyms relevant to the content presented within this document.</w:t>
      </w:r>
    </w:p>
    <w:p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2605"/>
        <w:gridCol w:w="6841"/>
      </w:tblGrid>
      <w:tr w:rsidR="00320F9D" w:rsidTr="00320F9D">
        <w:trPr>
          <w:cantSplit/>
          <w:tblHeader/>
        </w:trPr>
        <w:tc>
          <w:tcPr>
            <w:tcW w:w="1379" w:type="pct"/>
            <w:shd w:val="clear" w:color="auto" w:fill="000080"/>
            <w:vAlign w:val="center"/>
          </w:tcPr>
          <w:p w:rsidR="00320F9D" w:rsidRDefault="00320F9D" w:rsidP="00320F9D">
            <w:pPr>
              <w:pStyle w:val="CellColumn"/>
              <w:widowControl w:val="0"/>
            </w:pPr>
            <w:r>
              <w:t>Term/Acronym</w:t>
            </w:r>
          </w:p>
        </w:tc>
        <w:tc>
          <w:tcPr>
            <w:tcW w:w="3621" w:type="pct"/>
            <w:shd w:val="clear" w:color="auto" w:fill="000080"/>
            <w:vAlign w:val="center"/>
          </w:tcPr>
          <w:p w:rsidR="00320F9D" w:rsidRDefault="00320F9D" w:rsidP="00320F9D">
            <w:pPr>
              <w:pStyle w:val="CellColumn"/>
              <w:widowControl w:val="0"/>
            </w:pPr>
            <w:r>
              <w:t>Definition</w:t>
            </w:r>
          </w:p>
        </w:tc>
      </w:tr>
      <w:tr w:rsidR="00244866" w:rsidTr="00320F9D">
        <w:trPr>
          <w:cantSplit/>
        </w:trPr>
        <w:tc>
          <w:tcPr>
            <w:tcW w:w="1379" w:type="pct"/>
            <w:vAlign w:val="center"/>
          </w:tcPr>
          <w:p w:rsidR="00244866" w:rsidRDefault="00244866" w:rsidP="00320F9D">
            <w:pPr>
              <w:pStyle w:val="Cell"/>
              <w:widowControl w:val="0"/>
            </w:pPr>
            <w:proofErr w:type="spellStart"/>
            <w:r>
              <w:t>Greensheet</w:t>
            </w:r>
            <w:proofErr w:type="spellEnd"/>
          </w:p>
        </w:tc>
        <w:tc>
          <w:tcPr>
            <w:tcW w:w="3621" w:type="pct"/>
            <w:vAlign w:val="center"/>
          </w:tcPr>
          <w:p w:rsidR="00244866" w:rsidRPr="00A377D3" w:rsidRDefault="00244866" w:rsidP="00551F61">
            <w:pPr>
              <w:pStyle w:val="Cell"/>
              <w:widowControl w:val="0"/>
            </w:pPr>
          </w:p>
        </w:tc>
      </w:tr>
      <w:tr w:rsidR="00320F9D" w:rsidTr="00320F9D">
        <w:trPr>
          <w:cantSplit/>
        </w:trPr>
        <w:tc>
          <w:tcPr>
            <w:tcW w:w="1379" w:type="pct"/>
            <w:vAlign w:val="center"/>
          </w:tcPr>
          <w:p w:rsidR="00320F9D" w:rsidRPr="00A377D3" w:rsidRDefault="00244866" w:rsidP="00320F9D">
            <w:pPr>
              <w:pStyle w:val="Cell"/>
              <w:widowControl w:val="0"/>
            </w:pPr>
            <w:proofErr w:type="spellStart"/>
            <w:r>
              <w:t>Payline</w:t>
            </w:r>
            <w:proofErr w:type="spellEnd"/>
          </w:p>
        </w:tc>
        <w:tc>
          <w:tcPr>
            <w:tcW w:w="3621" w:type="pct"/>
            <w:vAlign w:val="center"/>
          </w:tcPr>
          <w:p w:rsidR="00320F9D" w:rsidRPr="00A377D3" w:rsidRDefault="00320F9D" w:rsidP="00551F61">
            <w:pPr>
              <w:pStyle w:val="Cell"/>
              <w:widowControl w:val="0"/>
            </w:pPr>
          </w:p>
        </w:tc>
      </w:tr>
      <w:tr w:rsidR="00320F9D" w:rsidTr="00320F9D">
        <w:trPr>
          <w:cantSplit/>
        </w:trPr>
        <w:tc>
          <w:tcPr>
            <w:tcW w:w="1379" w:type="pct"/>
            <w:vAlign w:val="center"/>
          </w:tcPr>
          <w:p w:rsidR="00320F9D" w:rsidRDefault="00244866" w:rsidP="00320F9D">
            <w:pPr>
              <w:pStyle w:val="Cell"/>
              <w:widowControl w:val="0"/>
            </w:pPr>
            <w:r>
              <w:t>Control system</w:t>
            </w:r>
          </w:p>
        </w:tc>
        <w:tc>
          <w:tcPr>
            <w:tcW w:w="3621" w:type="pct"/>
            <w:vAlign w:val="center"/>
          </w:tcPr>
          <w:p w:rsidR="00320F9D" w:rsidRDefault="00320F9D" w:rsidP="00320F9D">
            <w:pPr>
              <w:pStyle w:val="Cell"/>
              <w:widowControl w:val="0"/>
            </w:pPr>
          </w:p>
        </w:tc>
      </w:tr>
      <w:tr w:rsidR="00B4165A" w:rsidTr="00320F9D">
        <w:trPr>
          <w:cantSplit/>
        </w:trPr>
        <w:tc>
          <w:tcPr>
            <w:tcW w:w="1379" w:type="pct"/>
            <w:vAlign w:val="center"/>
          </w:tcPr>
          <w:p w:rsidR="00B4165A" w:rsidRDefault="00B24D28" w:rsidP="00320F9D">
            <w:pPr>
              <w:pStyle w:val="Cell"/>
              <w:widowControl w:val="0"/>
            </w:pPr>
            <w:r w:rsidRPr="00B24D28">
              <w:t xml:space="preserve">Exception </w:t>
            </w:r>
            <w:proofErr w:type="spellStart"/>
            <w:r w:rsidRPr="00B24D28">
              <w:t>greensheet</w:t>
            </w:r>
            <w:proofErr w:type="spellEnd"/>
            <w:r w:rsidRPr="00B24D28">
              <w:t xml:space="preserve"> indicator</w:t>
            </w:r>
          </w:p>
        </w:tc>
        <w:tc>
          <w:tcPr>
            <w:tcW w:w="3621" w:type="pct"/>
            <w:vAlign w:val="center"/>
          </w:tcPr>
          <w:p w:rsidR="00B4165A" w:rsidRDefault="00B4165A" w:rsidP="00320F9D">
            <w:pPr>
              <w:pStyle w:val="Cell"/>
              <w:widowControl w:val="0"/>
            </w:pPr>
          </w:p>
        </w:tc>
      </w:tr>
      <w:tr w:rsidR="00B22CAE" w:rsidTr="00320F9D">
        <w:trPr>
          <w:cantSplit/>
        </w:trPr>
        <w:tc>
          <w:tcPr>
            <w:tcW w:w="1379" w:type="pct"/>
            <w:vAlign w:val="center"/>
          </w:tcPr>
          <w:p w:rsidR="00B22CAE" w:rsidRPr="00B24D28" w:rsidRDefault="00B22CAE" w:rsidP="00320F9D">
            <w:pPr>
              <w:pStyle w:val="Cell"/>
              <w:widowControl w:val="0"/>
            </w:pPr>
            <w:r w:rsidRPr="00B22CAE">
              <w:t>Grant's "revision number" in GPMATS</w:t>
            </w:r>
          </w:p>
        </w:tc>
        <w:tc>
          <w:tcPr>
            <w:tcW w:w="3621" w:type="pct"/>
            <w:vAlign w:val="center"/>
          </w:tcPr>
          <w:p w:rsidR="00B22CAE" w:rsidRDefault="00B22CAE" w:rsidP="00320F9D">
            <w:pPr>
              <w:pStyle w:val="Cell"/>
              <w:widowControl w:val="0"/>
            </w:pPr>
          </w:p>
        </w:tc>
      </w:tr>
    </w:tbl>
    <w:p w:rsidR="007D18F9" w:rsidRDefault="007D18F9" w:rsidP="0056198A">
      <w:pPr>
        <w:pStyle w:val="BodyText"/>
      </w:pPr>
    </w:p>
    <w:p w:rsidR="00320F9D" w:rsidRDefault="00320F9D" w:rsidP="00320F9D">
      <w:pPr>
        <w:pStyle w:val="Header1"/>
      </w:pPr>
      <w:r>
        <w:br w:type="page"/>
      </w:r>
      <w:r>
        <w:lastRenderedPageBreak/>
        <w:t>Table of Contents</w:t>
      </w:r>
    </w:p>
    <w:p w:rsidR="0056198A" w:rsidRDefault="007D18F9">
      <w:pPr>
        <w:pStyle w:val="TOC1"/>
        <w:rPr>
          <w:rFonts w:asciiTheme="minorHAnsi" w:eastAsiaTheme="minorEastAsia" w:hAnsiTheme="minorHAnsi" w:cstheme="minorBidi"/>
          <w:b w:val="0"/>
          <w:bCs w:val="0"/>
          <w:caps w:val="0"/>
          <w:noProof/>
          <w:color w:val="auto"/>
          <w:sz w:val="22"/>
          <w:szCs w:val="22"/>
          <w:lang w:val="en-US"/>
        </w:rPr>
      </w:pPr>
      <w:r>
        <w:fldChar w:fldCharType="begin"/>
      </w:r>
      <w:r w:rsidR="00320F9D">
        <w:instrText xml:space="preserve"> TOC \o "2-3" \h \z \t "Heading 1,1" </w:instrText>
      </w:r>
      <w:r>
        <w:fldChar w:fldCharType="separate"/>
      </w:r>
      <w:hyperlink w:anchor="_Toc450315769" w:history="1">
        <w:r w:rsidR="0056198A" w:rsidRPr="00BF4E82">
          <w:rPr>
            <w:rStyle w:val="Hyperlink"/>
            <w:noProof/>
          </w:rPr>
          <w:t>1.</w:t>
        </w:r>
        <w:r w:rsidR="0056198A">
          <w:rPr>
            <w:rFonts w:asciiTheme="minorHAnsi" w:eastAsiaTheme="minorEastAsia" w:hAnsiTheme="minorHAnsi" w:cstheme="minorBidi"/>
            <w:b w:val="0"/>
            <w:bCs w:val="0"/>
            <w:caps w:val="0"/>
            <w:noProof/>
            <w:color w:val="auto"/>
            <w:sz w:val="22"/>
            <w:szCs w:val="22"/>
            <w:lang w:val="en-US"/>
          </w:rPr>
          <w:tab/>
        </w:r>
        <w:r w:rsidR="0056198A" w:rsidRPr="00BF4E82">
          <w:rPr>
            <w:rStyle w:val="Hyperlink"/>
            <w:noProof/>
          </w:rPr>
          <w:t>Document scope</w:t>
        </w:r>
        <w:r w:rsidR="0056198A">
          <w:rPr>
            <w:noProof/>
            <w:webHidden/>
          </w:rPr>
          <w:tab/>
        </w:r>
        <w:r w:rsidR="0056198A">
          <w:rPr>
            <w:noProof/>
            <w:webHidden/>
          </w:rPr>
          <w:fldChar w:fldCharType="begin"/>
        </w:r>
        <w:r w:rsidR="0056198A">
          <w:rPr>
            <w:noProof/>
            <w:webHidden/>
          </w:rPr>
          <w:instrText xml:space="preserve"> PAGEREF _Toc450315769 \h </w:instrText>
        </w:r>
        <w:r w:rsidR="0056198A">
          <w:rPr>
            <w:noProof/>
            <w:webHidden/>
          </w:rPr>
        </w:r>
        <w:r w:rsidR="0056198A">
          <w:rPr>
            <w:noProof/>
            <w:webHidden/>
          </w:rPr>
          <w:fldChar w:fldCharType="separate"/>
        </w:r>
        <w:r w:rsidR="0056198A">
          <w:rPr>
            <w:noProof/>
            <w:webHidden/>
          </w:rPr>
          <w:t>4</w:t>
        </w:r>
        <w:r w:rsidR="0056198A">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70" w:history="1">
        <w:r w:rsidRPr="00BF4E82">
          <w:rPr>
            <w:rStyle w:val="Hyperlink"/>
            <w:noProof/>
          </w:rPr>
          <w:t>2.</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Business Need Description</w:t>
        </w:r>
        <w:r>
          <w:rPr>
            <w:noProof/>
            <w:webHidden/>
          </w:rPr>
          <w:tab/>
        </w:r>
        <w:r>
          <w:rPr>
            <w:noProof/>
            <w:webHidden/>
          </w:rPr>
          <w:fldChar w:fldCharType="begin"/>
        </w:r>
        <w:r>
          <w:rPr>
            <w:noProof/>
            <w:webHidden/>
          </w:rPr>
          <w:instrText xml:space="preserve"> PAGEREF _Toc450315770 \h </w:instrText>
        </w:r>
        <w:r>
          <w:rPr>
            <w:noProof/>
            <w:webHidden/>
          </w:rPr>
        </w:r>
        <w:r>
          <w:rPr>
            <w:noProof/>
            <w:webHidden/>
          </w:rPr>
          <w:fldChar w:fldCharType="separate"/>
        </w:r>
        <w:r>
          <w:rPr>
            <w:noProof/>
            <w:webHidden/>
          </w:rPr>
          <w:t>4</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71" w:history="1">
        <w:r w:rsidRPr="00BF4E82">
          <w:rPr>
            <w:rStyle w:val="Hyperlink"/>
            <w:noProof/>
          </w:rPr>
          <w:t>3.</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GreenSheets users</w:t>
        </w:r>
        <w:r>
          <w:rPr>
            <w:noProof/>
            <w:webHidden/>
          </w:rPr>
          <w:tab/>
        </w:r>
        <w:r>
          <w:rPr>
            <w:noProof/>
            <w:webHidden/>
          </w:rPr>
          <w:fldChar w:fldCharType="begin"/>
        </w:r>
        <w:r>
          <w:rPr>
            <w:noProof/>
            <w:webHidden/>
          </w:rPr>
          <w:instrText xml:space="preserve"> PAGEREF _Toc450315771 \h </w:instrText>
        </w:r>
        <w:r>
          <w:rPr>
            <w:noProof/>
            <w:webHidden/>
          </w:rPr>
        </w:r>
        <w:r>
          <w:rPr>
            <w:noProof/>
            <w:webHidden/>
          </w:rPr>
          <w:fldChar w:fldCharType="separate"/>
        </w:r>
        <w:r>
          <w:rPr>
            <w:noProof/>
            <w:webHidden/>
          </w:rPr>
          <w:t>4</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2" w:history="1">
        <w:r w:rsidRPr="00BF4E82">
          <w:rPr>
            <w:rStyle w:val="Hyperlink"/>
            <w:noProof/>
          </w:rPr>
          <w:t>3.1</w:t>
        </w:r>
        <w:r>
          <w:rPr>
            <w:rFonts w:asciiTheme="minorHAnsi" w:eastAsiaTheme="minorEastAsia" w:hAnsiTheme="minorHAnsi" w:cstheme="minorBidi"/>
            <w:smallCaps w:val="0"/>
            <w:noProof/>
            <w:color w:val="auto"/>
            <w:sz w:val="22"/>
            <w:szCs w:val="22"/>
            <w:lang w:val="en-US"/>
          </w:rPr>
          <w:tab/>
        </w:r>
        <w:r w:rsidRPr="00BF4E82">
          <w:rPr>
            <w:rStyle w:val="Hyperlink"/>
            <w:noProof/>
          </w:rPr>
          <w:t>User roles</w:t>
        </w:r>
        <w:r>
          <w:rPr>
            <w:noProof/>
            <w:webHidden/>
          </w:rPr>
          <w:tab/>
        </w:r>
        <w:r>
          <w:rPr>
            <w:noProof/>
            <w:webHidden/>
          </w:rPr>
          <w:fldChar w:fldCharType="begin"/>
        </w:r>
        <w:r>
          <w:rPr>
            <w:noProof/>
            <w:webHidden/>
          </w:rPr>
          <w:instrText xml:space="preserve"> PAGEREF _Toc450315772 \h </w:instrText>
        </w:r>
        <w:r>
          <w:rPr>
            <w:noProof/>
            <w:webHidden/>
          </w:rPr>
        </w:r>
        <w:r>
          <w:rPr>
            <w:noProof/>
            <w:webHidden/>
          </w:rPr>
          <w:fldChar w:fldCharType="separate"/>
        </w:r>
        <w:r>
          <w:rPr>
            <w:noProof/>
            <w:webHidden/>
          </w:rPr>
          <w:t>4</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3" w:history="1">
        <w:r w:rsidRPr="00BF4E82">
          <w:rPr>
            <w:rStyle w:val="Hyperlink"/>
            <w:noProof/>
          </w:rPr>
          <w:t>3.2</w:t>
        </w:r>
        <w:r>
          <w:rPr>
            <w:rFonts w:asciiTheme="minorHAnsi" w:eastAsiaTheme="minorEastAsia" w:hAnsiTheme="minorHAnsi" w:cstheme="minorBidi"/>
            <w:smallCaps w:val="0"/>
            <w:noProof/>
            <w:color w:val="auto"/>
            <w:sz w:val="22"/>
            <w:szCs w:val="22"/>
            <w:lang w:val="en-US"/>
          </w:rPr>
          <w:tab/>
        </w:r>
        <w:r w:rsidRPr="00BF4E82">
          <w:rPr>
            <w:rStyle w:val="Hyperlink"/>
            <w:noProof/>
          </w:rPr>
          <w:t>User roles maintenance</w:t>
        </w:r>
        <w:r>
          <w:rPr>
            <w:noProof/>
            <w:webHidden/>
          </w:rPr>
          <w:tab/>
        </w:r>
        <w:r>
          <w:rPr>
            <w:noProof/>
            <w:webHidden/>
          </w:rPr>
          <w:fldChar w:fldCharType="begin"/>
        </w:r>
        <w:r>
          <w:rPr>
            <w:noProof/>
            <w:webHidden/>
          </w:rPr>
          <w:instrText xml:space="preserve"> PAGEREF _Toc450315773 \h </w:instrText>
        </w:r>
        <w:r>
          <w:rPr>
            <w:noProof/>
            <w:webHidden/>
          </w:rPr>
        </w:r>
        <w:r>
          <w:rPr>
            <w:noProof/>
            <w:webHidden/>
          </w:rPr>
          <w:fldChar w:fldCharType="separate"/>
        </w:r>
        <w:r>
          <w:rPr>
            <w:noProof/>
            <w:webHidden/>
          </w:rPr>
          <w:t>6</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74" w:history="1">
        <w:r w:rsidRPr="00BF4E82">
          <w:rPr>
            <w:rStyle w:val="Hyperlink"/>
            <w:noProof/>
          </w:rPr>
          <w:t>4.</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Greensheets Types</w:t>
        </w:r>
        <w:r>
          <w:rPr>
            <w:noProof/>
            <w:webHidden/>
          </w:rPr>
          <w:tab/>
        </w:r>
        <w:r>
          <w:rPr>
            <w:noProof/>
            <w:webHidden/>
          </w:rPr>
          <w:fldChar w:fldCharType="begin"/>
        </w:r>
        <w:r>
          <w:rPr>
            <w:noProof/>
            <w:webHidden/>
          </w:rPr>
          <w:instrText xml:space="preserve"> PAGEREF _Toc450315774 \h </w:instrText>
        </w:r>
        <w:r>
          <w:rPr>
            <w:noProof/>
            <w:webHidden/>
          </w:rPr>
        </w:r>
        <w:r>
          <w:rPr>
            <w:noProof/>
            <w:webHidden/>
          </w:rPr>
          <w:fldChar w:fldCharType="separate"/>
        </w:r>
        <w:r>
          <w:rPr>
            <w:noProof/>
            <w:webHidden/>
          </w:rPr>
          <w:t>6</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5" w:history="1">
        <w:r w:rsidRPr="00BF4E82">
          <w:rPr>
            <w:rStyle w:val="Hyperlink"/>
            <w:noProof/>
          </w:rPr>
          <w:t>4.1</w:t>
        </w:r>
        <w:r>
          <w:rPr>
            <w:rFonts w:asciiTheme="minorHAnsi" w:eastAsiaTheme="minorEastAsia" w:hAnsiTheme="minorHAnsi" w:cstheme="minorBidi"/>
            <w:smallCaps w:val="0"/>
            <w:noProof/>
            <w:color w:val="auto"/>
            <w:sz w:val="22"/>
            <w:szCs w:val="22"/>
            <w:lang w:val="en-US"/>
          </w:rPr>
          <w:tab/>
        </w:r>
        <w:r w:rsidRPr="00BF4E82">
          <w:rPr>
            <w:rStyle w:val="Hyperlink"/>
            <w:noProof/>
          </w:rPr>
          <w:t>Program greensheets</w:t>
        </w:r>
        <w:r>
          <w:rPr>
            <w:noProof/>
            <w:webHidden/>
          </w:rPr>
          <w:tab/>
        </w:r>
        <w:r>
          <w:rPr>
            <w:noProof/>
            <w:webHidden/>
          </w:rPr>
          <w:fldChar w:fldCharType="begin"/>
        </w:r>
        <w:r>
          <w:rPr>
            <w:noProof/>
            <w:webHidden/>
          </w:rPr>
          <w:instrText xml:space="preserve"> PAGEREF _Toc450315775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6" w:history="1">
        <w:r w:rsidRPr="00BF4E82">
          <w:rPr>
            <w:rStyle w:val="Hyperlink"/>
            <w:noProof/>
          </w:rPr>
          <w:t>4.2</w:t>
        </w:r>
        <w:r>
          <w:rPr>
            <w:rFonts w:asciiTheme="minorHAnsi" w:eastAsiaTheme="minorEastAsia" w:hAnsiTheme="minorHAnsi" w:cstheme="minorBidi"/>
            <w:smallCaps w:val="0"/>
            <w:noProof/>
            <w:color w:val="auto"/>
            <w:sz w:val="22"/>
            <w:szCs w:val="22"/>
            <w:lang w:val="en-US"/>
          </w:rPr>
          <w:tab/>
        </w:r>
        <w:r w:rsidRPr="00BF4E82">
          <w:rPr>
            <w:rStyle w:val="Hyperlink"/>
            <w:noProof/>
          </w:rPr>
          <w:t>Specialist greensheets</w:t>
        </w:r>
        <w:r>
          <w:rPr>
            <w:noProof/>
            <w:webHidden/>
          </w:rPr>
          <w:tab/>
        </w:r>
        <w:r>
          <w:rPr>
            <w:noProof/>
            <w:webHidden/>
          </w:rPr>
          <w:fldChar w:fldCharType="begin"/>
        </w:r>
        <w:r>
          <w:rPr>
            <w:noProof/>
            <w:webHidden/>
          </w:rPr>
          <w:instrText xml:space="preserve"> PAGEREF _Toc450315776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7" w:history="1">
        <w:r w:rsidRPr="00BF4E82">
          <w:rPr>
            <w:rStyle w:val="Hyperlink"/>
            <w:noProof/>
          </w:rPr>
          <w:t>4.3</w:t>
        </w:r>
        <w:r>
          <w:rPr>
            <w:rFonts w:asciiTheme="minorHAnsi" w:eastAsiaTheme="minorEastAsia" w:hAnsiTheme="minorHAnsi" w:cstheme="minorBidi"/>
            <w:smallCaps w:val="0"/>
            <w:noProof/>
            <w:color w:val="auto"/>
            <w:sz w:val="22"/>
            <w:szCs w:val="22"/>
            <w:lang w:val="en-US"/>
          </w:rPr>
          <w:tab/>
        </w:r>
        <w:r w:rsidRPr="00BF4E82">
          <w:rPr>
            <w:rStyle w:val="Hyperlink"/>
            <w:noProof/>
          </w:rPr>
          <w:t>Document Management (DM) greensheets</w:t>
        </w:r>
        <w:r>
          <w:rPr>
            <w:noProof/>
            <w:webHidden/>
          </w:rPr>
          <w:tab/>
        </w:r>
        <w:r>
          <w:rPr>
            <w:noProof/>
            <w:webHidden/>
          </w:rPr>
          <w:fldChar w:fldCharType="begin"/>
        </w:r>
        <w:r>
          <w:rPr>
            <w:noProof/>
            <w:webHidden/>
          </w:rPr>
          <w:instrText xml:space="preserve"> PAGEREF _Toc450315777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78" w:history="1">
        <w:r w:rsidRPr="00BF4E82">
          <w:rPr>
            <w:rStyle w:val="Hyperlink"/>
            <w:noProof/>
          </w:rPr>
          <w:t>5.</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Dependencies with other systems</w:t>
        </w:r>
        <w:r>
          <w:rPr>
            <w:noProof/>
            <w:webHidden/>
          </w:rPr>
          <w:tab/>
        </w:r>
        <w:r>
          <w:rPr>
            <w:noProof/>
            <w:webHidden/>
          </w:rPr>
          <w:fldChar w:fldCharType="begin"/>
        </w:r>
        <w:r>
          <w:rPr>
            <w:noProof/>
            <w:webHidden/>
          </w:rPr>
          <w:instrText xml:space="preserve"> PAGEREF _Toc450315778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79" w:history="1">
        <w:r w:rsidRPr="00BF4E82">
          <w:rPr>
            <w:rStyle w:val="Hyperlink"/>
            <w:noProof/>
          </w:rPr>
          <w:t>5.1</w:t>
        </w:r>
        <w:r>
          <w:rPr>
            <w:rFonts w:asciiTheme="minorHAnsi" w:eastAsiaTheme="minorEastAsia" w:hAnsiTheme="minorHAnsi" w:cstheme="minorBidi"/>
            <w:smallCaps w:val="0"/>
            <w:noProof/>
            <w:color w:val="auto"/>
            <w:sz w:val="22"/>
            <w:szCs w:val="22"/>
            <w:lang w:val="en-US"/>
          </w:rPr>
          <w:tab/>
        </w:r>
        <w:r w:rsidRPr="00BF4E82">
          <w:rPr>
            <w:rStyle w:val="Hyperlink"/>
            <w:noProof/>
          </w:rPr>
          <w:t>Form Builder</w:t>
        </w:r>
        <w:r>
          <w:rPr>
            <w:noProof/>
            <w:webHidden/>
          </w:rPr>
          <w:tab/>
        </w:r>
        <w:r>
          <w:rPr>
            <w:noProof/>
            <w:webHidden/>
          </w:rPr>
          <w:fldChar w:fldCharType="begin"/>
        </w:r>
        <w:r>
          <w:rPr>
            <w:noProof/>
            <w:webHidden/>
          </w:rPr>
          <w:instrText xml:space="preserve"> PAGEREF _Toc450315779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0" w:history="1">
        <w:r w:rsidRPr="00BF4E82">
          <w:rPr>
            <w:rStyle w:val="Hyperlink"/>
            <w:noProof/>
          </w:rPr>
          <w:t>5.2</w:t>
        </w:r>
        <w:r>
          <w:rPr>
            <w:rFonts w:asciiTheme="minorHAnsi" w:eastAsiaTheme="minorEastAsia" w:hAnsiTheme="minorHAnsi" w:cstheme="minorBidi"/>
            <w:smallCaps w:val="0"/>
            <w:noProof/>
            <w:color w:val="auto"/>
            <w:sz w:val="22"/>
            <w:szCs w:val="22"/>
            <w:lang w:val="en-US"/>
          </w:rPr>
          <w:tab/>
        </w:r>
        <w:r w:rsidRPr="00BF4E82">
          <w:rPr>
            <w:rStyle w:val="Hyperlink"/>
            <w:noProof/>
          </w:rPr>
          <w:t>GPMATS</w:t>
        </w:r>
        <w:r>
          <w:rPr>
            <w:noProof/>
            <w:webHidden/>
          </w:rPr>
          <w:tab/>
        </w:r>
        <w:r>
          <w:rPr>
            <w:noProof/>
            <w:webHidden/>
          </w:rPr>
          <w:fldChar w:fldCharType="begin"/>
        </w:r>
        <w:r>
          <w:rPr>
            <w:noProof/>
            <w:webHidden/>
          </w:rPr>
          <w:instrText xml:space="preserve"> PAGEREF _Toc450315780 \h </w:instrText>
        </w:r>
        <w:r>
          <w:rPr>
            <w:noProof/>
            <w:webHidden/>
          </w:rPr>
        </w:r>
        <w:r>
          <w:rPr>
            <w:noProof/>
            <w:webHidden/>
          </w:rPr>
          <w:fldChar w:fldCharType="separate"/>
        </w:r>
        <w:r>
          <w:rPr>
            <w:noProof/>
            <w:webHidden/>
          </w:rPr>
          <w:t>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1" w:history="1">
        <w:r w:rsidRPr="00BF4E82">
          <w:rPr>
            <w:rStyle w:val="Hyperlink"/>
            <w:noProof/>
          </w:rPr>
          <w:t>5.3</w:t>
        </w:r>
        <w:r>
          <w:rPr>
            <w:rFonts w:asciiTheme="minorHAnsi" w:eastAsiaTheme="minorEastAsia" w:hAnsiTheme="minorHAnsi" w:cstheme="minorBidi"/>
            <w:smallCaps w:val="0"/>
            <w:noProof/>
            <w:color w:val="auto"/>
            <w:sz w:val="22"/>
            <w:szCs w:val="22"/>
            <w:lang w:val="en-US"/>
          </w:rPr>
          <w:tab/>
        </w:r>
        <w:r w:rsidRPr="00BF4E82">
          <w:rPr>
            <w:rStyle w:val="Hyperlink"/>
            <w:noProof/>
          </w:rPr>
          <w:t>Paylist</w:t>
        </w:r>
        <w:r>
          <w:rPr>
            <w:noProof/>
            <w:webHidden/>
          </w:rPr>
          <w:tab/>
        </w:r>
        <w:r>
          <w:rPr>
            <w:noProof/>
            <w:webHidden/>
          </w:rPr>
          <w:fldChar w:fldCharType="begin"/>
        </w:r>
        <w:r>
          <w:rPr>
            <w:noProof/>
            <w:webHidden/>
          </w:rPr>
          <w:instrText xml:space="preserve"> PAGEREF _Toc450315781 \h </w:instrText>
        </w:r>
        <w:r>
          <w:rPr>
            <w:noProof/>
            <w:webHidden/>
          </w:rPr>
        </w:r>
        <w:r>
          <w:rPr>
            <w:noProof/>
            <w:webHidden/>
          </w:rPr>
          <w:fldChar w:fldCharType="separate"/>
        </w:r>
        <w:r>
          <w:rPr>
            <w:noProof/>
            <w:webHidden/>
          </w:rPr>
          <w:t>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2" w:history="1">
        <w:r w:rsidRPr="00BF4E82">
          <w:rPr>
            <w:rStyle w:val="Hyperlink"/>
            <w:noProof/>
          </w:rPr>
          <w:t>5.4</w:t>
        </w:r>
        <w:r>
          <w:rPr>
            <w:rFonts w:asciiTheme="minorHAnsi" w:eastAsiaTheme="minorEastAsia" w:hAnsiTheme="minorHAnsi" w:cstheme="minorBidi"/>
            <w:smallCaps w:val="0"/>
            <w:noProof/>
            <w:color w:val="auto"/>
            <w:sz w:val="22"/>
            <w:szCs w:val="22"/>
            <w:lang w:val="en-US"/>
          </w:rPr>
          <w:tab/>
        </w:r>
        <w:r w:rsidRPr="00BF4E82">
          <w:rPr>
            <w:rStyle w:val="Hyperlink"/>
            <w:noProof/>
          </w:rPr>
          <w:t>iTrust</w:t>
        </w:r>
        <w:r>
          <w:rPr>
            <w:noProof/>
            <w:webHidden/>
          </w:rPr>
          <w:tab/>
        </w:r>
        <w:r>
          <w:rPr>
            <w:noProof/>
            <w:webHidden/>
          </w:rPr>
          <w:fldChar w:fldCharType="begin"/>
        </w:r>
        <w:r>
          <w:rPr>
            <w:noProof/>
            <w:webHidden/>
          </w:rPr>
          <w:instrText xml:space="preserve"> PAGEREF _Toc450315782 \h </w:instrText>
        </w:r>
        <w:r>
          <w:rPr>
            <w:noProof/>
            <w:webHidden/>
          </w:rPr>
        </w:r>
        <w:r>
          <w:rPr>
            <w:noProof/>
            <w:webHidden/>
          </w:rPr>
          <w:fldChar w:fldCharType="separate"/>
        </w:r>
        <w:r>
          <w:rPr>
            <w:noProof/>
            <w:webHidden/>
          </w:rPr>
          <w:t>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3" w:history="1">
        <w:r w:rsidRPr="00BF4E82">
          <w:rPr>
            <w:rStyle w:val="Hyperlink"/>
            <w:noProof/>
          </w:rPr>
          <w:t>5.5</w:t>
        </w:r>
        <w:r>
          <w:rPr>
            <w:rFonts w:asciiTheme="minorHAnsi" w:eastAsiaTheme="minorEastAsia" w:hAnsiTheme="minorHAnsi" w:cstheme="minorBidi"/>
            <w:smallCaps w:val="0"/>
            <w:noProof/>
            <w:color w:val="auto"/>
            <w:sz w:val="22"/>
            <w:szCs w:val="22"/>
            <w:lang w:val="en-US"/>
          </w:rPr>
          <w:tab/>
        </w:r>
        <w:r w:rsidRPr="00BF4E82">
          <w:rPr>
            <w:rStyle w:val="Hyperlink"/>
            <w:noProof/>
          </w:rPr>
          <w:t>Workbench</w:t>
        </w:r>
        <w:r>
          <w:rPr>
            <w:noProof/>
            <w:webHidden/>
          </w:rPr>
          <w:tab/>
        </w:r>
        <w:r>
          <w:rPr>
            <w:noProof/>
            <w:webHidden/>
          </w:rPr>
          <w:fldChar w:fldCharType="begin"/>
        </w:r>
        <w:r>
          <w:rPr>
            <w:noProof/>
            <w:webHidden/>
          </w:rPr>
          <w:instrText xml:space="preserve"> PAGEREF _Toc450315783 \h </w:instrText>
        </w:r>
        <w:r>
          <w:rPr>
            <w:noProof/>
            <w:webHidden/>
          </w:rPr>
        </w:r>
        <w:r>
          <w:rPr>
            <w:noProof/>
            <w:webHidden/>
          </w:rPr>
          <w:fldChar w:fldCharType="separate"/>
        </w:r>
        <w:r>
          <w:rPr>
            <w:noProof/>
            <w:webHidden/>
          </w:rPr>
          <w:t>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4" w:history="1">
        <w:r w:rsidRPr="00BF4E82">
          <w:rPr>
            <w:rStyle w:val="Hyperlink"/>
            <w:noProof/>
          </w:rPr>
          <w:t>5.6</w:t>
        </w:r>
        <w:r>
          <w:rPr>
            <w:rFonts w:asciiTheme="minorHAnsi" w:eastAsiaTheme="minorEastAsia" w:hAnsiTheme="minorHAnsi" w:cstheme="minorBidi"/>
            <w:smallCaps w:val="0"/>
            <w:noProof/>
            <w:color w:val="auto"/>
            <w:sz w:val="22"/>
            <w:szCs w:val="22"/>
            <w:lang w:val="en-US"/>
          </w:rPr>
          <w:tab/>
        </w:r>
        <w:r w:rsidRPr="00BF4E82">
          <w:rPr>
            <w:rStyle w:val="Hyperlink"/>
            <w:noProof/>
          </w:rPr>
          <w:t>Enterprise maintenance</w:t>
        </w:r>
        <w:r>
          <w:rPr>
            <w:noProof/>
            <w:webHidden/>
          </w:rPr>
          <w:tab/>
        </w:r>
        <w:r>
          <w:rPr>
            <w:noProof/>
            <w:webHidden/>
          </w:rPr>
          <w:fldChar w:fldCharType="begin"/>
        </w:r>
        <w:r>
          <w:rPr>
            <w:noProof/>
            <w:webHidden/>
          </w:rPr>
          <w:instrText xml:space="preserve"> PAGEREF _Toc450315784 \h </w:instrText>
        </w:r>
        <w:r>
          <w:rPr>
            <w:noProof/>
            <w:webHidden/>
          </w:rPr>
        </w:r>
        <w:r>
          <w:rPr>
            <w:noProof/>
            <w:webHidden/>
          </w:rPr>
          <w:fldChar w:fldCharType="separate"/>
        </w:r>
        <w:r>
          <w:rPr>
            <w:noProof/>
            <w:webHidden/>
          </w:rPr>
          <w:t>8</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85" w:history="1">
        <w:r w:rsidRPr="00BF4E82">
          <w:rPr>
            <w:rStyle w:val="Hyperlink"/>
            <w:noProof/>
          </w:rPr>
          <w:t>6.</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Greensheet Statuses</w:t>
        </w:r>
        <w:r>
          <w:rPr>
            <w:noProof/>
            <w:webHidden/>
          </w:rPr>
          <w:tab/>
        </w:r>
        <w:r>
          <w:rPr>
            <w:noProof/>
            <w:webHidden/>
          </w:rPr>
          <w:fldChar w:fldCharType="begin"/>
        </w:r>
        <w:r>
          <w:rPr>
            <w:noProof/>
            <w:webHidden/>
          </w:rPr>
          <w:instrText xml:space="preserve"> PAGEREF _Toc450315785 \h </w:instrText>
        </w:r>
        <w:r>
          <w:rPr>
            <w:noProof/>
            <w:webHidden/>
          </w:rPr>
        </w:r>
        <w:r>
          <w:rPr>
            <w:noProof/>
            <w:webHidden/>
          </w:rPr>
          <w:fldChar w:fldCharType="separate"/>
        </w:r>
        <w:r>
          <w:rPr>
            <w:noProof/>
            <w:webHidden/>
          </w:rPr>
          <w:t>8</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86" w:history="1">
        <w:r w:rsidRPr="00BF4E82">
          <w:rPr>
            <w:rStyle w:val="Hyperlink"/>
            <w:noProof/>
          </w:rPr>
          <w:t>7.</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Diagrams</w:t>
        </w:r>
        <w:r>
          <w:rPr>
            <w:noProof/>
            <w:webHidden/>
          </w:rPr>
          <w:tab/>
        </w:r>
        <w:r>
          <w:rPr>
            <w:noProof/>
            <w:webHidden/>
          </w:rPr>
          <w:fldChar w:fldCharType="begin"/>
        </w:r>
        <w:r>
          <w:rPr>
            <w:noProof/>
            <w:webHidden/>
          </w:rPr>
          <w:instrText xml:space="preserve"> PAGEREF _Toc450315786 \h </w:instrText>
        </w:r>
        <w:r>
          <w:rPr>
            <w:noProof/>
            <w:webHidden/>
          </w:rPr>
        </w:r>
        <w:r>
          <w:rPr>
            <w:noProof/>
            <w:webHidden/>
          </w:rPr>
          <w:fldChar w:fldCharType="separate"/>
        </w:r>
        <w:r>
          <w:rPr>
            <w:noProof/>
            <w:webHidden/>
          </w:rPr>
          <w:t>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7" w:history="1">
        <w:r w:rsidRPr="00BF4E82">
          <w:rPr>
            <w:rStyle w:val="Hyperlink"/>
            <w:noProof/>
          </w:rPr>
          <w:t>7.1</w:t>
        </w:r>
        <w:r>
          <w:rPr>
            <w:rFonts w:asciiTheme="minorHAnsi" w:eastAsiaTheme="minorEastAsia" w:hAnsiTheme="minorHAnsi" w:cstheme="minorBidi"/>
            <w:smallCaps w:val="0"/>
            <w:noProof/>
            <w:color w:val="auto"/>
            <w:sz w:val="22"/>
            <w:szCs w:val="22"/>
            <w:lang w:val="en-US"/>
          </w:rPr>
          <w:tab/>
        </w:r>
        <w:r w:rsidRPr="00BF4E82">
          <w:rPr>
            <w:rStyle w:val="Hyperlink"/>
            <w:noProof/>
          </w:rPr>
          <w:t>Greensheets system place in overall grants management business process</w:t>
        </w:r>
        <w:r>
          <w:rPr>
            <w:noProof/>
            <w:webHidden/>
          </w:rPr>
          <w:tab/>
        </w:r>
        <w:r>
          <w:rPr>
            <w:noProof/>
            <w:webHidden/>
          </w:rPr>
          <w:fldChar w:fldCharType="begin"/>
        </w:r>
        <w:r>
          <w:rPr>
            <w:noProof/>
            <w:webHidden/>
          </w:rPr>
          <w:instrText xml:space="preserve"> PAGEREF _Toc450315787 \h </w:instrText>
        </w:r>
        <w:r>
          <w:rPr>
            <w:noProof/>
            <w:webHidden/>
          </w:rPr>
        </w:r>
        <w:r>
          <w:rPr>
            <w:noProof/>
            <w:webHidden/>
          </w:rPr>
          <w:fldChar w:fldCharType="separate"/>
        </w:r>
        <w:r>
          <w:rPr>
            <w:noProof/>
            <w:webHidden/>
          </w:rPr>
          <w:t>10</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88" w:history="1">
        <w:r w:rsidRPr="00BF4E82">
          <w:rPr>
            <w:rStyle w:val="Hyperlink"/>
            <w:noProof/>
          </w:rPr>
          <w:t>7.2</w:t>
        </w:r>
        <w:r>
          <w:rPr>
            <w:rFonts w:asciiTheme="minorHAnsi" w:eastAsiaTheme="minorEastAsia" w:hAnsiTheme="minorHAnsi" w:cstheme="minorBidi"/>
            <w:smallCaps w:val="0"/>
            <w:noProof/>
            <w:color w:val="auto"/>
            <w:sz w:val="22"/>
            <w:szCs w:val="22"/>
            <w:lang w:val="en-US"/>
          </w:rPr>
          <w:tab/>
        </w:r>
        <w:r w:rsidRPr="00BF4E82">
          <w:rPr>
            <w:rStyle w:val="Hyperlink"/>
            <w:noProof/>
          </w:rPr>
          <w:t>Workflow diagrams within Greensheets system</w:t>
        </w:r>
        <w:r>
          <w:rPr>
            <w:noProof/>
            <w:webHidden/>
          </w:rPr>
          <w:tab/>
        </w:r>
        <w:r>
          <w:rPr>
            <w:noProof/>
            <w:webHidden/>
          </w:rPr>
          <w:fldChar w:fldCharType="begin"/>
        </w:r>
        <w:r>
          <w:rPr>
            <w:noProof/>
            <w:webHidden/>
          </w:rPr>
          <w:instrText xml:space="preserve"> PAGEREF _Toc450315788 \h </w:instrText>
        </w:r>
        <w:r>
          <w:rPr>
            <w:noProof/>
            <w:webHidden/>
          </w:rPr>
        </w:r>
        <w:r>
          <w:rPr>
            <w:noProof/>
            <w:webHidden/>
          </w:rPr>
          <w:fldChar w:fldCharType="separate"/>
        </w:r>
        <w:r>
          <w:rPr>
            <w:noProof/>
            <w:webHidden/>
          </w:rPr>
          <w:t>11</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789" w:history="1">
        <w:r w:rsidRPr="00BF4E82">
          <w:rPr>
            <w:rStyle w:val="Hyperlink"/>
            <w:noProof/>
          </w:rPr>
          <w:t>8.</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High Level Functional Requirements</w:t>
        </w:r>
        <w:r>
          <w:rPr>
            <w:noProof/>
            <w:webHidden/>
          </w:rPr>
          <w:tab/>
        </w:r>
        <w:r>
          <w:rPr>
            <w:noProof/>
            <w:webHidden/>
          </w:rPr>
          <w:fldChar w:fldCharType="begin"/>
        </w:r>
        <w:r>
          <w:rPr>
            <w:noProof/>
            <w:webHidden/>
          </w:rPr>
          <w:instrText xml:space="preserve"> PAGEREF _Toc450315789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90" w:history="1">
        <w:r w:rsidRPr="00BF4E82">
          <w:rPr>
            <w:rStyle w:val="Hyperlink"/>
            <w:noProof/>
          </w:rPr>
          <w:t>8.1</w:t>
        </w:r>
        <w:r>
          <w:rPr>
            <w:rFonts w:asciiTheme="minorHAnsi" w:eastAsiaTheme="minorEastAsia" w:hAnsiTheme="minorHAnsi" w:cstheme="minorBidi"/>
            <w:smallCaps w:val="0"/>
            <w:noProof/>
            <w:color w:val="auto"/>
            <w:sz w:val="22"/>
            <w:szCs w:val="22"/>
            <w:lang w:val="en-US"/>
          </w:rPr>
          <w:tab/>
        </w:r>
        <w:r w:rsidRPr="00BF4E82">
          <w:rPr>
            <w:rStyle w:val="Hyperlink"/>
            <w:noProof/>
          </w:rPr>
          <w:t>Search for a grant(s)</w:t>
        </w:r>
        <w:r>
          <w:rPr>
            <w:noProof/>
            <w:webHidden/>
          </w:rPr>
          <w:tab/>
        </w:r>
        <w:r>
          <w:rPr>
            <w:noProof/>
            <w:webHidden/>
          </w:rPr>
          <w:fldChar w:fldCharType="begin"/>
        </w:r>
        <w:r>
          <w:rPr>
            <w:noProof/>
            <w:webHidden/>
          </w:rPr>
          <w:instrText xml:space="preserve"> PAGEREF _Toc450315790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1" w:history="1">
        <w:r w:rsidRPr="00BF4E82">
          <w:rPr>
            <w:rStyle w:val="Hyperlink"/>
            <w:noProof/>
          </w:rPr>
          <w:t>8.1.1</w:t>
        </w:r>
        <w:r>
          <w:rPr>
            <w:rFonts w:asciiTheme="minorHAnsi" w:eastAsiaTheme="minorEastAsia" w:hAnsiTheme="minorHAnsi" w:cstheme="minorBidi"/>
            <w:i w:val="0"/>
            <w:iCs w:val="0"/>
            <w:noProof/>
            <w:color w:val="auto"/>
            <w:sz w:val="22"/>
            <w:szCs w:val="22"/>
            <w:lang w:val="en-US"/>
          </w:rPr>
          <w:tab/>
        </w:r>
        <w:r w:rsidRPr="00BF4E82">
          <w:rPr>
            <w:rStyle w:val="Hyperlink"/>
            <w:noProof/>
          </w:rPr>
          <w:t>Search Options</w:t>
        </w:r>
        <w:r>
          <w:rPr>
            <w:noProof/>
            <w:webHidden/>
          </w:rPr>
          <w:tab/>
        </w:r>
        <w:r>
          <w:rPr>
            <w:noProof/>
            <w:webHidden/>
          </w:rPr>
          <w:fldChar w:fldCharType="begin"/>
        </w:r>
        <w:r>
          <w:rPr>
            <w:noProof/>
            <w:webHidden/>
          </w:rPr>
          <w:instrText xml:space="preserve"> PAGEREF _Toc450315791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2" w:history="1">
        <w:r w:rsidRPr="00BF4E82">
          <w:rPr>
            <w:rStyle w:val="Hyperlink"/>
            <w:noProof/>
          </w:rPr>
          <w:t>8.1.2</w:t>
        </w:r>
        <w:r>
          <w:rPr>
            <w:rFonts w:asciiTheme="minorHAnsi" w:eastAsiaTheme="minorEastAsia" w:hAnsiTheme="minorHAnsi" w:cstheme="minorBidi"/>
            <w:i w:val="0"/>
            <w:iCs w:val="0"/>
            <w:noProof/>
            <w:color w:val="auto"/>
            <w:sz w:val="22"/>
            <w:szCs w:val="22"/>
            <w:lang w:val="en-US"/>
          </w:rPr>
          <w:tab/>
        </w:r>
        <w:r w:rsidRPr="00BF4E82">
          <w:rPr>
            <w:rStyle w:val="Hyperlink"/>
            <w:noProof/>
          </w:rPr>
          <w:t>Manage search preferences</w:t>
        </w:r>
        <w:r>
          <w:rPr>
            <w:noProof/>
            <w:webHidden/>
          </w:rPr>
          <w:tab/>
        </w:r>
        <w:r>
          <w:rPr>
            <w:noProof/>
            <w:webHidden/>
          </w:rPr>
          <w:fldChar w:fldCharType="begin"/>
        </w:r>
        <w:r>
          <w:rPr>
            <w:noProof/>
            <w:webHidden/>
          </w:rPr>
          <w:instrText xml:space="preserve"> PAGEREF _Toc450315792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93" w:history="1">
        <w:r w:rsidRPr="00BF4E82">
          <w:rPr>
            <w:rStyle w:val="Hyperlink"/>
            <w:noProof/>
          </w:rPr>
          <w:t>8.1</w:t>
        </w:r>
        <w:r>
          <w:rPr>
            <w:rFonts w:asciiTheme="minorHAnsi" w:eastAsiaTheme="minorEastAsia" w:hAnsiTheme="minorHAnsi" w:cstheme="minorBidi"/>
            <w:smallCaps w:val="0"/>
            <w:noProof/>
            <w:color w:val="auto"/>
            <w:sz w:val="22"/>
            <w:szCs w:val="22"/>
            <w:lang w:val="en-US"/>
          </w:rPr>
          <w:tab/>
        </w:r>
        <w:r w:rsidRPr="00BF4E82">
          <w:rPr>
            <w:rStyle w:val="Hyperlink"/>
            <w:noProof/>
          </w:rPr>
          <w:t>View Grants Hit List</w:t>
        </w:r>
        <w:r>
          <w:rPr>
            <w:noProof/>
            <w:webHidden/>
          </w:rPr>
          <w:tab/>
        </w:r>
        <w:r>
          <w:rPr>
            <w:noProof/>
            <w:webHidden/>
          </w:rPr>
          <w:fldChar w:fldCharType="begin"/>
        </w:r>
        <w:r>
          <w:rPr>
            <w:noProof/>
            <w:webHidden/>
          </w:rPr>
          <w:instrText xml:space="preserve"> PAGEREF _Toc450315793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4" w:history="1">
        <w:r w:rsidRPr="00BF4E82">
          <w:rPr>
            <w:rStyle w:val="Hyperlink"/>
            <w:noProof/>
          </w:rPr>
          <w:t>8.1.1</w:t>
        </w:r>
        <w:r>
          <w:rPr>
            <w:rFonts w:asciiTheme="minorHAnsi" w:eastAsiaTheme="minorEastAsia" w:hAnsiTheme="minorHAnsi" w:cstheme="minorBidi"/>
            <w:i w:val="0"/>
            <w:iCs w:val="0"/>
            <w:noProof/>
            <w:color w:val="auto"/>
            <w:sz w:val="22"/>
            <w:szCs w:val="22"/>
            <w:lang w:val="en-US"/>
          </w:rPr>
          <w:tab/>
        </w:r>
        <w:r w:rsidRPr="00BF4E82">
          <w:rPr>
            <w:rStyle w:val="Hyperlink"/>
            <w:noProof/>
          </w:rPr>
          <w:t>General rules</w:t>
        </w:r>
        <w:r>
          <w:rPr>
            <w:noProof/>
            <w:webHidden/>
          </w:rPr>
          <w:tab/>
        </w:r>
        <w:r>
          <w:rPr>
            <w:noProof/>
            <w:webHidden/>
          </w:rPr>
          <w:fldChar w:fldCharType="begin"/>
        </w:r>
        <w:r>
          <w:rPr>
            <w:noProof/>
            <w:webHidden/>
          </w:rPr>
          <w:instrText xml:space="preserve"> PAGEREF _Toc450315794 \h </w:instrText>
        </w:r>
        <w:r>
          <w:rPr>
            <w:noProof/>
            <w:webHidden/>
          </w:rPr>
        </w:r>
        <w:r>
          <w:rPr>
            <w:noProof/>
            <w:webHidden/>
          </w:rPr>
          <w:fldChar w:fldCharType="separate"/>
        </w:r>
        <w:r>
          <w:rPr>
            <w:noProof/>
            <w:webHidden/>
          </w:rPr>
          <w:t>12</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5" w:history="1">
        <w:r w:rsidRPr="00BF4E82">
          <w:rPr>
            <w:rStyle w:val="Hyperlink"/>
            <w:noProof/>
          </w:rPr>
          <w:t>8.1.2</w:t>
        </w:r>
        <w:r>
          <w:rPr>
            <w:rFonts w:asciiTheme="minorHAnsi" w:eastAsiaTheme="minorEastAsia" w:hAnsiTheme="minorHAnsi" w:cstheme="minorBidi"/>
            <w:i w:val="0"/>
            <w:iCs w:val="0"/>
            <w:noProof/>
            <w:color w:val="auto"/>
            <w:sz w:val="22"/>
            <w:szCs w:val="22"/>
            <w:lang w:val="en-US"/>
          </w:rPr>
          <w:tab/>
        </w:r>
        <w:r w:rsidRPr="00BF4E82">
          <w:rPr>
            <w:rStyle w:val="Hyperlink"/>
            <w:noProof/>
          </w:rPr>
          <w:t>Additional rules for “Browse (To-Do)” List</w:t>
        </w:r>
        <w:r>
          <w:rPr>
            <w:noProof/>
            <w:webHidden/>
          </w:rPr>
          <w:tab/>
        </w:r>
        <w:r>
          <w:rPr>
            <w:noProof/>
            <w:webHidden/>
          </w:rPr>
          <w:fldChar w:fldCharType="begin"/>
        </w:r>
        <w:r>
          <w:rPr>
            <w:noProof/>
            <w:webHidden/>
          </w:rPr>
          <w:instrText xml:space="preserve"> PAGEREF _Toc450315795 \h </w:instrText>
        </w:r>
        <w:r>
          <w:rPr>
            <w:noProof/>
            <w:webHidden/>
          </w:rPr>
        </w:r>
        <w:r>
          <w:rPr>
            <w:noProof/>
            <w:webHidden/>
          </w:rPr>
          <w:fldChar w:fldCharType="separate"/>
        </w:r>
        <w:r>
          <w:rPr>
            <w:noProof/>
            <w:webHidden/>
          </w:rPr>
          <w:t>14</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6" w:history="1">
        <w:r w:rsidRPr="00BF4E82">
          <w:rPr>
            <w:rStyle w:val="Hyperlink"/>
            <w:noProof/>
          </w:rPr>
          <w:t>8.1.3</w:t>
        </w:r>
        <w:r>
          <w:rPr>
            <w:rFonts w:asciiTheme="minorHAnsi" w:eastAsiaTheme="minorEastAsia" w:hAnsiTheme="minorHAnsi" w:cstheme="minorBidi"/>
            <w:i w:val="0"/>
            <w:iCs w:val="0"/>
            <w:noProof/>
            <w:color w:val="auto"/>
            <w:sz w:val="22"/>
            <w:szCs w:val="22"/>
            <w:lang w:val="en-US"/>
          </w:rPr>
          <w:tab/>
        </w:r>
        <w:r w:rsidRPr="00BF4E82">
          <w:rPr>
            <w:rStyle w:val="Hyperlink"/>
            <w:noProof/>
          </w:rPr>
          <w:t>Additional rules for “Search Results” List</w:t>
        </w:r>
        <w:r>
          <w:rPr>
            <w:noProof/>
            <w:webHidden/>
          </w:rPr>
          <w:tab/>
        </w:r>
        <w:r>
          <w:rPr>
            <w:noProof/>
            <w:webHidden/>
          </w:rPr>
          <w:fldChar w:fldCharType="begin"/>
        </w:r>
        <w:r>
          <w:rPr>
            <w:noProof/>
            <w:webHidden/>
          </w:rPr>
          <w:instrText xml:space="preserve"> PAGEREF _Toc450315796 \h </w:instrText>
        </w:r>
        <w:r>
          <w:rPr>
            <w:noProof/>
            <w:webHidden/>
          </w:rPr>
        </w:r>
        <w:r>
          <w:rPr>
            <w:noProof/>
            <w:webHidden/>
          </w:rPr>
          <w:fldChar w:fldCharType="separate"/>
        </w:r>
        <w:r>
          <w:rPr>
            <w:noProof/>
            <w:webHidden/>
          </w:rPr>
          <w:t>15</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797" w:history="1">
        <w:r w:rsidRPr="00BF4E82">
          <w:rPr>
            <w:rStyle w:val="Hyperlink"/>
            <w:noProof/>
          </w:rPr>
          <w:t>8.2</w:t>
        </w:r>
        <w:r>
          <w:rPr>
            <w:rFonts w:asciiTheme="minorHAnsi" w:eastAsiaTheme="minorEastAsia" w:hAnsiTheme="minorHAnsi" w:cstheme="minorBidi"/>
            <w:smallCaps w:val="0"/>
            <w:noProof/>
            <w:color w:val="auto"/>
            <w:sz w:val="22"/>
            <w:szCs w:val="22"/>
            <w:lang w:val="en-US"/>
          </w:rPr>
          <w:tab/>
        </w:r>
        <w:r w:rsidRPr="00BF4E82">
          <w:rPr>
            <w:rStyle w:val="Hyperlink"/>
            <w:noProof/>
          </w:rPr>
          <w:t>Manage a greensheet</w:t>
        </w:r>
        <w:r>
          <w:rPr>
            <w:noProof/>
            <w:webHidden/>
          </w:rPr>
          <w:tab/>
        </w:r>
        <w:r>
          <w:rPr>
            <w:noProof/>
            <w:webHidden/>
          </w:rPr>
          <w:fldChar w:fldCharType="begin"/>
        </w:r>
        <w:r>
          <w:rPr>
            <w:noProof/>
            <w:webHidden/>
          </w:rPr>
          <w:instrText xml:space="preserve"> PAGEREF _Toc450315797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8" w:history="1">
        <w:r w:rsidRPr="00BF4E82">
          <w:rPr>
            <w:rStyle w:val="Hyperlink"/>
            <w:noProof/>
          </w:rPr>
          <w:t>8.2.1</w:t>
        </w:r>
        <w:r>
          <w:rPr>
            <w:rFonts w:asciiTheme="minorHAnsi" w:eastAsiaTheme="minorEastAsia" w:hAnsiTheme="minorHAnsi" w:cstheme="minorBidi"/>
            <w:i w:val="0"/>
            <w:iCs w:val="0"/>
            <w:noProof/>
            <w:color w:val="auto"/>
            <w:sz w:val="22"/>
            <w:szCs w:val="22"/>
            <w:lang w:val="en-US"/>
          </w:rPr>
          <w:tab/>
        </w:r>
        <w:r w:rsidRPr="00BF4E82">
          <w:rPr>
            <w:rStyle w:val="Hyperlink"/>
            <w:noProof/>
          </w:rPr>
          <w:t>Edit</w:t>
        </w:r>
        <w:r>
          <w:rPr>
            <w:noProof/>
            <w:webHidden/>
          </w:rPr>
          <w:tab/>
        </w:r>
        <w:r>
          <w:rPr>
            <w:noProof/>
            <w:webHidden/>
          </w:rPr>
          <w:fldChar w:fldCharType="begin"/>
        </w:r>
        <w:r>
          <w:rPr>
            <w:noProof/>
            <w:webHidden/>
          </w:rPr>
          <w:instrText xml:space="preserve"> PAGEREF _Toc450315798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799" w:history="1">
        <w:r w:rsidRPr="00BF4E82">
          <w:rPr>
            <w:rStyle w:val="Hyperlink"/>
            <w:noProof/>
          </w:rPr>
          <w:t>8.2.2</w:t>
        </w:r>
        <w:r>
          <w:rPr>
            <w:rFonts w:asciiTheme="minorHAnsi" w:eastAsiaTheme="minorEastAsia" w:hAnsiTheme="minorHAnsi" w:cstheme="minorBidi"/>
            <w:i w:val="0"/>
            <w:iCs w:val="0"/>
            <w:noProof/>
            <w:color w:val="auto"/>
            <w:sz w:val="22"/>
            <w:szCs w:val="22"/>
            <w:lang w:val="en-US"/>
          </w:rPr>
          <w:tab/>
        </w:r>
        <w:r w:rsidRPr="00BF4E82">
          <w:rPr>
            <w:rStyle w:val="Hyperlink"/>
            <w:noProof/>
          </w:rPr>
          <w:t>Submit</w:t>
        </w:r>
        <w:r>
          <w:rPr>
            <w:noProof/>
            <w:webHidden/>
          </w:rPr>
          <w:tab/>
        </w:r>
        <w:r>
          <w:rPr>
            <w:noProof/>
            <w:webHidden/>
          </w:rPr>
          <w:fldChar w:fldCharType="begin"/>
        </w:r>
        <w:r>
          <w:rPr>
            <w:noProof/>
            <w:webHidden/>
          </w:rPr>
          <w:instrText xml:space="preserve"> PAGEREF _Toc450315799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0" w:history="1">
        <w:r w:rsidRPr="00BF4E82">
          <w:rPr>
            <w:rStyle w:val="Hyperlink"/>
            <w:noProof/>
          </w:rPr>
          <w:t>8.2.3</w:t>
        </w:r>
        <w:r>
          <w:rPr>
            <w:rFonts w:asciiTheme="minorHAnsi" w:eastAsiaTheme="minorEastAsia" w:hAnsiTheme="minorHAnsi" w:cstheme="minorBidi"/>
            <w:i w:val="0"/>
            <w:iCs w:val="0"/>
            <w:noProof/>
            <w:color w:val="auto"/>
            <w:sz w:val="22"/>
            <w:szCs w:val="22"/>
            <w:lang w:val="en-US"/>
          </w:rPr>
          <w:tab/>
        </w:r>
        <w:r w:rsidRPr="00BF4E82">
          <w:rPr>
            <w:rStyle w:val="Hyperlink"/>
            <w:noProof/>
          </w:rPr>
          <w:t>Close</w:t>
        </w:r>
        <w:r>
          <w:rPr>
            <w:noProof/>
            <w:webHidden/>
          </w:rPr>
          <w:tab/>
        </w:r>
        <w:r>
          <w:rPr>
            <w:noProof/>
            <w:webHidden/>
          </w:rPr>
          <w:fldChar w:fldCharType="begin"/>
        </w:r>
        <w:r>
          <w:rPr>
            <w:noProof/>
            <w:webHidden/>
          </w:rPr>
          <w:instrText xml:space="preserve"> PAGEREF _Toc450315800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1" w:history="1">
        <w:r w:rsidRPr="00BF4E82">
          <w:rPr>
            <w:rStyle w:val="Hyperlink"/>
            <w:noProof/>
          </w:rPr>
          <w:t>8.2.4</w:t>
        </w:r>
        <w:r>
          <w:rPr>
            <w:rFonts w:asciiTheme="minorHAnsi" w:eastAsiaTheme="minorEastAsia" w:hAnsiTheme="minorHAnsi" w:cstheme="minorBidi"/>
            <w:i w:val="0"/>
            <w:iCs w:val="0"/>
            <w:noProof/>
            <w:color w:val="auto"/>
            <w:sz w:val="22"/>
            <w:szCs w:val="22"/>
            <w:lang w:val="en-US"/>
          </w:rPr>
          <w:tab/>
        </w:r>
        <w:r w:rsidRPr="00BF4E82">
          <w:rPr>
            <w:rStyle w:val="Hyperlink"/>
            <w:noProof/>
          </w:rPr>
          <w:t>Change Lock Status</w:t>
        </w:r>
        <w:r>
          <w:rPr>
            <w:noProof/>
            <w:webHidden/>
          </w:rPr>
          <w:tab/>
        </w:r>
        <w:r>
          <w:rPr>
            <w:noProof/>
            <w:webHidden/>
          </w:rPr>
          <w:fldChar w:fldCharType="begin"/>
        </w:r>
        <w:r>
          <w:rPr>
            <w:noProof/>
            <w:webHidden/>
          </w:rPr>
          <w:instrText xml:space="preserve"> PAGEREF _Toc450315801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02" w:history="1">
        <w:r w:rsidRPr="00BF4E82">
          <w:rPr>
            <w:rStyle w:val="Hyperlink"/>
            <w:noProof/>
          </w:rPr>
          <w:t>8.3</w:t>
        </w:r>
        <w:r>
          <w:rPr>
            <w:rFonts w:asciiTheme="minorHAnsi" w:eastAsiaTheme="minorEastAsia" w:hAnsiTheme="minorHAnsi" w:cstheme="minorBidi"/>
            <w:smallCaps w:val="0"/>
            <w:noProof/>
            <w:color w:val="auto"/>
            <w:sz w:val="22"/>
            <w:szCs w:val="22"/>
            <w:lang w:val="en-US"/>
          </w:rPr>
          <w:tab/>
        </w:r>
        <w:r w:rsidRPr="00BF4E82">
          <w:rPr>
            <w:rStyle w:val="Hyperlink"/>
            <w:noProof/>
          </w:rPr>
          <w:t>Generate Greensheet form templates</w:t>
        </w:r>
        <w:r>
          <w:rPr>
            <w:noProof/>
            <w:webHidden/>
          </w:rPr>
          <w:tab/>
        </w:r>
        <w:r>
          <w:rPr>
            <w:noProof/>
            <w:webHidden/>
          </w:rPr>
          <w:fldChar w:fldCharType="begin"/>
        </w:r>
        <w:r>
          <w:rPr>
            <w:noProof/>
            <w:webHidden/>
          </w:rPr>
          <w:instrText xml:space="preserve"> PAGEREF _Toc450315802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03" w:history="1">
        <w:r w:rsidRPr="00BF4E82">
          <w:rPr>
            <w:rStyle w:val="Hyperlink"/>
            <w:noProof/>
          </w:rPr>
          <w:t>8.4</w:t>
        </w:r>
        <w:r>
          <w:rPr>
            <w:rFonts w:asciiTheme="minorHAnsi" w:eastAsiaTheme="minorEastAsia" w:hAnsiTheme="minorHAnsi" w:cstheme="minorBidi"/>
            <w:smallCaps w:val="0"/>
            <w:noProof/>
            <w:color w:val="auto"/>
            <w:sz w:val="22"/>
            <w:szCs w:val="22"/>
            <w:lang w:val="en-US"/>
          </w:rPr>
          <w:tab/>
        </w:r>
        <w:r w:rsidRPr="00BF4E82">
          <w:rPr>
            <w:rStyle w:val="Hyperlink"/>
            <w:noProof/>
          </w:rPr>
          <w:t>Reporting</w:t>
        </w:r>
        <w:r>
          <w:rPr>
            <w:noProof/>
            <w:webHidden/>
          </w:rPr>
          <w:tab/>
        </w:r>
        <w:r>
          <w:rPr>
            <w:noProof/>
            <w:webHidden/>
          </w:rPr>
          <w:fldChar w:fldCharType="begin"/>
        </w:r>
        <w:r>
          <w:rPr>
            <w:noProof/>
            <w:webHidden/>
          </w:rPr>
          <w:instrText xml:space="preserve"> PAGEREF _Toc450315803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4" w:history="1">
        <w:r w:rsidRPr="00BF4E82">
          <w:rPr>
            <w:rStyle w:val="Hyperlink"/>
            <w:noProof/>
          </w:rPr>
          <w:t>8.4.1</w:t>
        </w:r>
        <w:r>
          <w:rPr>
            <w:rFonts w:asciiTheme="minorHAnsi" w:eastAsiaTheme="minorEastAsia" w:hAnsiTheme="minorHAnsi" w:cstheme="minorBidi"/>
            <w:i w:val="0"/>
            <w:iCs w:val="0"/>
            <w:noProof/>
            <w:color w:val="auto"/>
            <w:sz w:val="22"/>
            <w:szCs w:val="22"/>
            <w:lang w:val="en-US"/>
          </w:rPr>
          <w:tab/>
        </w:r>
        <w:r w:rsidRPr="00BF4E82">
          <w:rPr>
            <w:rStyle w:val="Hyperlink"/>
            <w:noProof/>
          </w:rPr>
          <w:t>Attachment Reconciliation report</w:t>
        </w:r>
        <w:r>
          <w:rPr>
            <w:noProof/>
            <w:webHidden/>
          </w:rPr>
          <w:tab/>
        </w:r>
        <w:r>
          <w:rPr>
            <w:noProof/>
            <w:webHidden/>
          </w:rPr>
          <w:fldChar w:fldCharType="begin"/>
        </w:r>
        <w:r>
          <w:rPr>
            <w:noProof/>
            <w:webHidden/>
          </w:rPr>
          <w:instrText xml:space="preserve"> PAGEREF _Toc450315804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05" w:history="1">
        <w:r w:rsidRPr="00BF4E82">
          <w:rPr>
            <w:rStyle w:val="Hyperlink"/>
            <w:noProof/>
          </w:rPr>
          <w:t>8.5</w:t>
        </w:r>
        <w:r>
          <w:rPr>
            <w:rFonts w:asciiTheme="minorHAnsi" w:eastAsiaTheme="minorEastAsia" w:hAnsiTheme="minorHAnsi" w:cstheme="minorBidi"/>
            <w:smallCaps w:val="0"/>
            <w:noProof/>
            <w:color w:val="auto"/>
            <w:sz w:val="22"/>
            <w:szCs w:val="22"/>
            <w:lang w:val="en-US"/>
          </w:rPr>
          <w:tab/>
        </w:r>
        <w:r w:rsidRPr="00BF4E82">
          <w:rPr>
            <w:rStyle w:val="Hyperlink"/>
            <w:noProof/>
          </w:rPr>
          <w:t>Change User</w:t>
        </w:r>
        <w:r>
          <w:rPr>
            <w:noProof/>
            <w:webHidden/>
          </w:rPr>
          <w:tab/>
        </w:r>
        <w:r>
          <w:rPr>
            <w:noProof/>
            <w:webHidden/>
          </w:rPr>
          <w:fldChar w:fldCharType="begin"/>
        </w:r>
        <w:r>
          <w:rPr>
            <w:noProof/>
            <w:webHidden/>
          </w:rPr>
          <w:instrText xml:space="preserve"> PAGEREF _Toc450315805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06" w:history="1">
        <w:r w:rsidRPr="00BF4E82">
          <w:rPr>
            <w:rStyle w:val="Hyperlink"/>
            <w:noProof/>
          </w:rPr>
          <w:t>8.6</w:t>
        </w:r>
        <w:r>
          <w:rPr>
            <w:rFonts w:asciiTheme="minorHAnsi" w:eastAsiaTheme="minorEastAsia" w:hAnsiTheme="minorHAnsi" w:cstheme="minorBidi"/>
            <w:smallCaps w:val="0"/>
            <w:noProof/>
            <w:color w:val="auto"/>
            <w:sz w:val="22"/>
            <w:szCs w:val="22"/>
            <w:lang w:val="en-US"/>
          </w:rPr>
          <w:tab/>
        </w:r>
        <w:r w:rsidRPr="00BF4E82">
          <w:rPr>
            <w:rStyle w:val="Hyperlink"/>
            <w:noProof/>
          </w:rPr>
          <w:t>Additional high level requirements</w:t>
        </w:r>
        <w:r>
          <w:rPr>
            <w:noProof/>
            <w:webHidden/>
          </w:rPr>
          <w:tab/>
        </w:r>
        <w:r>
          <w:rPr>
            <w:noProof/>
            <w:webHidden/>
          </w:rPr>
          <w:fldChar w:fldCharType="begin"/>
        </w:r>
        <w:r>
          <w:rPr>
            <w:noProof/>
            <w:webHidden/>
          </w:rPr>
          <w:instrText xml:space="preserve"> PAGEREF _Toc450315806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7" w:history="1">
        <w:r w:rsidRPr="00BF4E82">
          <w:rPr>
            <w:rStyle w:val="Hyperlink"/>
            <w:noProof/>
          </w:rPr>
          <w:t>8.6.1</w:t>
        </w:r>
        <w:r>
          <w:rPr>
            <w:rFonts w:asciiTheme="minorHAnsi" w:eastAsiaTheme="minorEastAsia" w:hAnsiTheme="minorHAnsi" w:cstheme="minorBidi"/>
            <w:i w:val="0"/>
            <w:iCs w:val="0"/>
            <w:noProof/>
            <w:color w:val="auto"/>
            <w:sz w:val="22"/>
            <w:szCs w:val="22"/>
            <w:lang w:val="en-US"/>
          </w:rPr>
          <w:tab/>
        </w:r>
        <w:r w:rsidRPr="00BF4E82">
          <w:rPr>
            <w:rStyle w:val="Hyperlink"/>
            <w:noProof/>
          </w:rPr>
          <w:t>Grants in Control System</w:t>
        </w:r>
        <w:r>
          <w:rPr>
            <w:noProof/>
            <w:webHidden/>
          </w:rPr>
          <w:tab/>
        </w:r>
        <w:r>
          <w:rPr>
            <w:noProof/>
            <w:webHidden/>
          </w:rPr>
          <w:fldChar w:fldCharType="begin"/>
        </w:r>
        <w:r>
          <w:rPr>
            <w:noProof/>
            <w:webHidden/>
          </w:rPr>
          <w:instrText xml:space="preserve"> PAGEREF _Toc450315807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8" w:history="1">
        <w:r w:rsidRPr="00BF4E82">
          <w:rPr>
            <w:rStyle w:val="Hyperlink"/>
            <w:noProof/>
          </w:rPr>
          <w:t>8.6.2</w:t>
        </w:r>
        <w:r>
          <w:rPr>
            <w:rFonts w:asciiTheme="minorHAnsi" w:eastAsiaTheme="minorEastAsia" w:hAnsiTheme="minorHAnsi" w:cstheme="minorBidi"/>
            <w:i w:val="0"/>
            <w:iCs w:val="0"/>
            <w:noProof/>
            <w:color w:val="auto"/>
            <w:sz w:val="22"/>
            <w:szCs w:val="22"/>
            <w:lang w:val="en-US"/>
          </w:rPr>
          <w:tab/>
        </w:r>
        <w:r w:rsidRPr="00BF4E82">
          <w:rPr>
            <w:rStyle w:val="Hyperlink"/>
            <w:noProof/>
          </w:rPr>
          <w:t>Grants with/without Payline</w:t>
        </w:r>
        <w:r>
          <w:rPr>
            <w:noProof/>
            <w:webHidden/>
          </w:rPr>
          <w:tab/>
        </w:r>
        <w:r>
          <w:rPr>
            <w:noProof/>
            <w:webHidden/>
          </w:rPr>
          <w:fldChar w:fldCharType="begin"/>
        </w:r>
        <w:r>
          <w:rPr>
            <w:noProof/>
            <w:webHidden/>
          </w:rPr>
          <w:instrText xml:space="preserve"> PAGEREF _Toc450315808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09" w:history="1">
        <w:r w:rsidRPr="00BF4E82">
          <w:rPr>
            <w:rStyle w:val="Hyperlink"/>
            <w:noProof/>
          </w:rPr>
          <w:t>8.6.3</w:t>
        </w:r>
        <w:r>
          <w:rPr>
            <w:rFonts w:asciiTheme="minorHAnsi" w:eastAsiaTheme="minorEastAsia" w:hAnsiTheme="minorHAnsi" w:cstheme="minorBidi"/>
            <w:i w:val="0"/>
            <w:iCs w:val="0"/>
            <w:noProof/>
            <w:color w:val="auto"/>
            <w:sz w:val="22"/>
            <w:szCs w:val="22"/>
            <w:lang w:val="en-US"/>
          </w:rPr>
          <w:tab/>
        </w:r>
        <w:r w:rsidRPr="00BF4E82">
          <w:rPr>
            <w:rStyle w:val="Hyperlink"/>
            <w:noProof/>
          </w:rPr>
          <w:t>System validation</w:t>
        </w:r>
        <w:r>
          <w:rPr>
            <w:noProof/>
            <w:webHidden/>
          </w:rPr>
          <w:tab/>
        </w:r>
        <w:r>
          <w:rPr>
            <w:noProof/>
            <w:webHidden/>
          </w:rPr>
          <w:fldChar w:fldCharType="begin"/>
        </w:r>
        <w:r>
          <w:rPr>
            <w:noProof/>
            <w:webHidden/>
          </w:rPr>
          <w:instrText xml:space="preserve"> PAGEREF _Toc450315809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10" w:history="1">
        <w:r w:rsidRPr="00BF4E82">
          <w:rPr>
            <w:rStyle w:val="Hyperlink"/>
            <w:noProof/>
          </w:rPr>
          <w:t>8.6.4</w:t>
        </w:r>
        <w:r>
          <w:rPr>
            <w:rFonts w:asciiTheme="minorHAnsi" w:eastAsiaTheme="minorEastAsia" w:hAnsiTheme="minorHAnsi" w:cstheme="minorBidi"/>
            <w:i w:val="0"/>
            <w:iCs w:val="0"/>
            <w:noProof/>
            <w:color w:val="auto"/>
            <w:sz w:val="22"/>
            <w:szCs w:val="22"/>
            <w:lang w:val="en-US"/>
          </w:rPr>
          <w:tab/>
        </w:r>
        <w:r w:rsidRPr="00BF4E82">
          <w:rPr>
            <w:rStyle w:val="Hyperlink"/>
            <w:noProof/>
          </w:rPr>
          <w:t>Attachments Rules</w:t>
        </w:r>
        <w:r>
          <w:rPr>
            <w:noProof/>
            <w:webHidden/>
          </w:rPr>
          <w:tab/>
        </w:r>
        <w:r>
          <w:rPr>
            <w:noProof/>
            <w:webHidden/>
          </w:rPr>
          <w:fldChar w:fldCharType="begin"/>
        </w:r>
        <w:r>
          <w:rPr>
            <w:noProof/>
            <w:webHidden/>
          </w:rPr>
          <w:instrText xml:space="preserve"> PAGEREF _Toc450315810 \h </w:instrText>
        </w:r>
        <w:r>
          <w:rPr>
            <w:noProof/>
            <w:webHidden/>
          </w:rPr>
        </w:r>
        <w:r>
          <w:rPr>
            <w:noProof/>
            <w:webHidden/>
          </w:rPr>
          <w:fldChar w:fldCharType="separate"/>
        </w:r>
        <w:r>
          <w:rPr>
            <w:noProof/>
            <w:webHidden/>
          </w:rPr>
          <w:t>16</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11" w:history="1">
        <w:r w:rsidRPr="00BF4E82">
          <w:rPr>
            <w:rStyle w:val="Hyperlink"/>
            <w:noProof/>
          </w:rPr>
          <w:t>8.6.5</w:t>
        </w:r>
        <w:r>
          <w:rPr>
            <w:rFonts w:asciiTheme="minorHAnsi" w:eastAsiaTheme="minorEastAsia" w:hAnsiTheme="minorHAnsi" w:cstheme="minorBidi"/>
            <w:i w:val="0"/>
            <w:iCs w:val="0"/>
            <w:noProof/>
            <w:color w:val="auto"/>
            <w:sz w:val="22"/>
            <w:szCs w:val="22"/>
            <w:lang w:val="en-US"/>
          </w:rPr>
          <w:tab/>
        </w:r>
        <w:r w:rsidRPr="00BF4E82">
          <w:rPr>
            <w:rStyle w:val="Hyperlink"/>
            <w:noProof/>
          </w:rPr>
          <w:t>Printing options</w:t>
        </w:r>
        <w:r>
          <w:rPr>
            <w:noProof/>
            <w:webHidden/>
          </w:rPr>
          <w:tab/>
        </w:r>
        <w:r>
          <w:rPr>
            <w:noProof/>
            <w:webHidden/>
          </w:rPr>
          <w:fldChar w:fldCharType="begin"/>
        </w:r>
        <w:r>
          <w:rPr>
            <w:noProof/>
            <w:webHidden/>
          </w:rPr>
          <w:instrText xml:space="preserve"> PAGEREF _Toc450315811 \h </w:instrText>
        </w:r>
        <w:r>
          <w:rPr>
            <w:noProof/>
            <w:webHidden/>
          </w:rPr>
        </w:r>
        <w:r>
          <w:rPr>
            <w:noProof/>
            <w:webHidden/>
          </w:rPr>
          <w:fldChar w:fldCharType="separate"/>
        </w:r>
        <w:r>
          <w:rPr>
            <w:noProof/>
            <w:webHidden/>
          </w:rPr>
          <w:t>17</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12" w:history="1">
        <w:r w:rsidRPr="00BF4E82">
          <w:rPr>
            <w:rStyle w:val="Hyperlink"/>
            <w:noProof/>
          </w:rPr>
          <w:t>9.</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General Business Rules</w:t>
        </w:r>
        <w:r>
          <w:rPr>
            <w:noProof/>
            <w:webHidden/>
          </w:rPr>
          <w:tab/>
        </w:r>
        <w:r>
          <w:rPr>
            <w:noProof/>
            <w:webHidden/>
          </w:rPr>
          <w:fldChar w:fldCharType="begin"/>
        </w:r>
        <w:r>
          <w:rPr>
            <w:noProof/>
            <w:webHidden/>
          </w:rPr>
          <w:instrText xml:space="preserve"> PAGEREF _Toc450315812 \h </w:instrText>
        </w:r>
        <w:r>
          <w:rPr>
            <w:noProof/>
            <w:webHidden/>
          </w:rPr>
        </w:r>
        <w:r>
          <w:rPr>
            <w:noProof/>
            <w:webHidden/>
          </w:rPr>
          <w:fldChar w:fldCharType="separate"/>
        </w:r>
        <w:r>
          <w:rPr>
            <w:noProof/>
            <w:webHidden/>
          </w:rPr>
          <w:t>17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3" w:history="1">
        <w:r w:rsidRPr="00BF4E82">
          <w:rPr>
            <w:rStyle w:val="Hyperlink"/>
            <w:noProof/>
          </w:rPr>
          <w:t>9.1</w:t>
        </w:r>
        <w:r>
          <w:rPr>
            <w:rFonts w:asciiTheme="minorHAnsi" w:eastAsiaTheme="minorEastAsia" w:hAnsiTheme="minorHAnsi" w:cstheme="minorBidi"/>
            <w:smallCaps w:val="0"/>
            <w:noProof/>
            <w:color w:val="auto"/>
            <w:sz w:val="22"/>
            <w:szCs w:val="22"/>
            <w:lang w:val="en-US"/>
          </w:rPr>
          <w:tab/>
        </w:r>
        <w:r w:rsidRPr="00BF4E82">
          <w:rPr>
            <w:rStyle w:val="Hyperlink"/>
            <w:noProof/>
          </w:rPr>
          <w:t>Access to the system</w:t>
        </w:r>
        <w:r>
          <w:rPr>
            <w:noProof/>
            <w:webHidden/>
          </w:rPr>
          <w:tab/>
        </w:r>
        <w:r>
          <w:rPr>
            <w:noProof/>
            <w:webHidden/>
          </w:rPr>
          <w:fldChar w:fldCharType="begin"/>
        </w:r>
        <w:r>
          <w:rPr>
            <w:noProof/>
            <w:webHidden/>
          </w:rPr>
          <w:instrText xml:space="preserve"> PAGEREF _Toc450315813 \h </w:instrText>
        </w:r>
        <w:r>
          <w:rPr>
            <w:noProof/>
            <w:webHidden/>
          </w:rPr>
        </w:r>
        <w:r>
          <w:rPr>
            <w:noProof/>
            <w:webHidden/>
          </w:rPr>
          <w:fldChar w:fldCharType="separate"/>
        </w:r>
        <w:r>
          <w:rPr>
            <w:noProof/>
            <w:webHidden/>
          </w:rPr>
          <w:t>17</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4" w:history="1">
        <w:r w:rsidRPr="00BF4E82">
          <w:rPr>
            <w:rStyle w:val="Hyperlink"/>
            <w:noProof/>
          </w:rPr>
          <w:t>9.2</w:t>
        </w:r>
        <w:r>
          <w:rPr>
            <w:rFonts w:asciiTheme="minorHAnsi" w:eastAsiaTheme="minorEastAsia" w:hAnsiTheme="minorHAnsi" w:cstheme="minorBidi"/>
            <w:smallCaps w:val="0"/>
            <w:noProof/>
            <w:color w:val="auto"/>
            <w:sz w:val="22"/>
            <w:szCs w:val="22"/>
            <w:lang w:val="en-US"/>
          </w:rPr>
          <w:tab/>
        </w:r>
        <w:r w:rsidRPr="00BF4E82">
          <w:rPr>
            <w:rStyle w:val="Hyperlink"/>
            <w:noProof/>
          </w:rPr>
          <w:t>Navigation to other NCI systems</w:t>
        </w:r>
        <w:r>
          <w:rPr>
            <w:noProof/>
            <w:webHidden/>
          </w:rPr>
          <w:tab/>
        </w:r>
        <w:r>
          <w:rPr>
            <w:noProof/>
            <w:webHidden/>
          </w:rPr>
          <w:fldChar w:fldCharType="begin"/>
        </w:r>
        <w:r>
          <w:rPr>
            <w:noProof/>
            <w:webHidden/>
          </w:rPr>
          <w:instrText xml:space="preserve"> PAGEREF _Toc450315814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5" w:history="1">
        <w:r w:rsidRPr="00BF4E82">
          <w:rPr>
            <w:rStyle w:val="Hyperlink"/>
            <w:noProof/>
          </w:rPr>
          <w:t>9.3</w:t>
        </w:r>
        <w:r>
          <w:rPr>
            <w:rFonts w:asciiTheme="minorHAnsi" w:eastAsiaTheme="minorEastAsia" w:hAnsiTheme="minorHAnsi" w:cstheme="minorBidi"/>
            <w:smallCaps w:val="0"/>
            <w:noProof/>
            <w:color w:val="auto"/>
            <w:sz w:val="22"/>
            <w:szCs w:val="22"/>
            <w:lang w:val="en-US"/>
          </w:rPr>
          <w:tab/>
        </w:r>
        <w:r w:rsidRPr="00BF4E82">
          <w:rPr>
            <w:rStyle w:val="Hyperlink"/>
            <w:noProof/>
          </w:rPr>
          <w:t>TBD</w:t>
        </w:r>
        <w:r>
          <w:rPr>
            <w:noProof/>
            <w:webHidden/>
          </w:rPr>
          <w:tab/>
        </w:r>
        <w:r>
          <w:rPr>
            <w:noProof/>
            <w:webHidden/>
          </w:rPr>
          <w:fldChar w:fldCharType="begin"/>
        </w:r>
        <w:r>
          <w:rPr>
            <w:noProof/>
            <w:webHidden/>
          </w:rPr>
          <w:instrText xml:space="preserve"> PAGEREF _Toc450315815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6" w:history="1">
        <w:r w:rsidRPr="00BF4E82">
          <w:rPr>
            <w:rStyle w:val="Hyperlink"/>
            <w:noProof/>
          </w:rPr>
          <w:t>9.4</w:t>
        </w:r>
        <w:r>
          <w:rPr>
            <w:rFonts w:asciiTheme="minorHAnsi" w:eastAsiaTheme="minorEastAsia" w:hAnsiTheme="minorHAnsi" w:cstheme="minorBidi"/>
            <w:smallCaps w:val="0"/>
            <w:noProof/>
            <w:color w:val="auto"/>
            <w:sz w:val="22"/>
            <w:szCs w:val="22"/>
            <w:lang w:val="en-US"/>
          </w:rPr>
          <w:tab/>
        </w:r>
        <w:r w:rsidRPr="00BF4E82">
          <w:rPr>
            <w:rStyle w:val="Hyperlink"/>
            <w:noProof/>
          </w:rPr>
          <w:t>Relationship between a grant and Green Sheet</w:t>
        </w:r>
        <w:r>
          <w:rPr>
            <w:noProof/>
            <w:webHidden/>
          </w:rPr>
          <w:tab/>
        </w:r>
        <w:r>
          <w:rPr>
            <w:noProof/>
            <w:webHidden/>
          </w:rPr>
          <w:fldChar w:fldCharType="begin"/>
        </w:r>
        <w:r>
          <w:rPr>
            <w:noProof/>
            <w:webHidden/>
          </w:rPr>
          <w:instrText xml:space="preserve"> PAGEREF _Toc450315816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7" w:history="1">
        <w:r w:rsidRPr="00BF4E82">
          <w:rPr>
            <w:rStyle w:val="Hyperlink"/>
            <w:noProof/>
          </w:rPr>
          <w:t>9.5</w:t>
        </w:r>
        <w:r>
          <w:rPr>
            <w:rFonts w:asciiTheme="minorHAnsi" w:eastAsiaTheme="minorEastAsia" w:hAnsiTheme="minorHAnsi" w:cstheme="minorBidi"/>
            <w:smallCaps w:val="0"/>
            <w:noProof/>
            <w:color w:val="auto"/>
            <w:sz w:val="22"/>
            <w:szCs w:val="22"/>
            <w:lang w:val="en-US"/>
          </w:rPr>
          <w:tab/>
        </w:r>
        <w:r w:rsidRPr="00BF4E82">
          <w:rPr>
            <w:rStyle w:val="Hyperlink"/>
            <w:noProof/>
          </w:rPr>
          <w:t>Data Versioning</w:t>
        </w:r>
        <w:r>
          <w:rPr>
            <w:noProof/>
            <w:webHidden/>
          </w:rPr>
          <w:tab/>
        </w:r>
        <w:r>
          <w:rPr>
            <w:noProof/>
            <w:webHidden/>
          </w:rPr>
          <w:fldChar w:fldCharType="begin"/>
        </w:r>
        <w:r>
          <w:rPr>
            <w:noProof/>
            <w:webHidden/>
          </w:rPr>
          <w:instrText xml:space="preserve"> PAGEREF _Toc450315817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18" w:history="1">
        <w:r w:rsidRPr="00BF4E82">
          <w:rPr>
            <w:rStyle w:val="Hyperlink"/>
            <w:noProof/>
          </w:rPr>
          <w:t>9.6</w:t>
        </w:r>
        <w:r>
          <w:rPr>
            <w:rFonts w:asciiTheme="minorHAnsi" w:eastAsiaTheme="minorEastAsia" w:hAnsiTheme="minorHAnsi" w:cstheme="minorBidi"/>
            <w:smallCaps w:val="0"/>
            <w:noProof/>
            <w:color w:val="auto"/>
            <w:sz w:val="22"/>
            <w:szCs w:val="22"/>
            <w:lang w:val="en-US"/>
          </w:rPr>
          <w:tab/>
        </w:r>
        <w:r w:rsidRPr="00BF4E82">
          <w:rPr>
            <w:rStyle w:val="Hyperlink"/>
            <w:noProof/>
          </w:rPr>
          <w:t>E-mail notifications to Support Staff</w:t>
        </w:r>
        <w:r>
          <w:rPr>
            <w:noProof/>
            <w:webHidden/>
          </w:rPr>
          <w:tab/>
        </w:r>
        <w:r>
          <w:rPr>
            <w:noProof/>
            <w:webHidden/>
          </w:rPr>
          <w:fldChar w:fldCharType="begin"/>
        </w:r>
        <w:r>
          <w:rPr>
            <w:noProof/>
            <w:webHidden/>
          </w:rPr>
          <w:instrText xml:space="preserve"> PAGEREF _Toc450315818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19" w:history="1">
        <w:r w:rsidRPr="00BF4E82">
          <w:rPr>
            <w:rStyle w:val="Hyperlink"/>
            <w:noProof/>
          </w:rPr>
          <w:t>9.6.1</w:t>
        </w:r>
        <w:r>
          <w:rPr>
            <w:rFonts w:asciiTheme="minorHAnsi" w:eastAsiaTheme="minorEastAsia" w:hAnsiTheme="minorHAnsi" w:cstheme="minorBidi"/>
            <w:i w:val="0"/>
            <w:iCs w:val="0"/>
            <w:noProof/>
            <w:color w:val="auto"/>
            <w:sz w:val="22"/>
            <w:szCs w:val="22"/>
            <w:lang w:val="en-US"/>
          </w:rPr>
          <w:tab/>
        </w:r>
        <w:r w:rsidRPr="00BF4E82">
          <w:rPr>
            <w:rStyle w:val="Hyperlink"/>
            <w:noProof/>
          </w:rPr>
          <w:t>Unexpected errors</w:t>
        </w:r>
        <w:r>
          <w:rPr>
            <w:noProof/>
            <w:webHidden/>
          </w:rPr>
          <w:tab/>
        </w:r>
        <w:r>
          <w:rPr>
            <w:noProof/>
            <w:webHidden/>
          </w:rPr>
          <w:fldChar w:fldCharType="begin"/>
        </w:r>
        <w:r>
          <w:rPr>
            <w:noProof/>
            <w:webHidden/>
          </w:rPr>
          <w:instrText xml:space="preserve"> PAGEREF _Toc450315819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20" w:history="1">
        <w:r w:rsidRPr="00BF4E82">
          <w:rPr>
            <w:rStyle w:val="Hyperlink"/>
            <w:noProof/>
          </w:rPr>
          <w:t>9.6.2</w:t>
        </w:r>
        <w:r>
          <w:rPr>
            <w:rFonts w:asciiTheme="minorHAnsi" w:eastAsiaTheme="minorEastAsia" w:hAnsiTheme="minorHAnsi" w:cstheme="minorBidi"/>
            <w:i w:val="0"/>
            <w:iCs w:val="0"/>
            <w:noProof/>
            <w:color w:val="auto"/>
            <w:sz w:val="22"/>
            <w:szCs w:val="22"/>
            <w:lang w:val="en-US"/>
          </w:rPr>
          <w:tab/>
        </w:r>
        <w:r w:rsidRPr="00BF4E82">
          <w:rPr>
            <w:rStyle w:val="Hyperlink"/>
            <w:noProof/>
          </w:rPr>
          <w:t>Redundant Records</w:t>
        </w:r>
        <w:r>
          <w:rPr>
            <w:noProof/>
            <w:webHidden/>
          </w:rPr>
          <w:tab/>
        </w:r>
        <w:r>
          <w:rPr>
            <w:noProof/>
            <w:webHidden/>
          </w:rPr>
          <w:fldChar w:fldCharType="begin"/>
        </w:r>
        <w:r>
          <w:rPr>
            <w:noProof/>
            <w:webHidden/>
          </w:rPr>
          <w:instrText xml:space="preserve"> PAGEREF _Toc450315820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1" w:history="1">
        <w:r w:rsidRPr="00BF4E82">
          <w:rPr>
            <w:rStyle w:val="Hyperlink"/>
            <w:noProof/>
          </w:rPr>
          <w:t>9.7</w:t>
        </w:r>
        <w:r>
          <w:rPr>
            <w:rFonts w:asciiTheme="minorHAnsi" w:eastAsiaTheme="minorEastAsia" w:hAnsiTheme="minorHAnsi" w:cstheme="minorBidi"/>
            <w:smallCaps w:val="0"/>
            <w:noProof/>
            <w:color w:val="auto"/>
            <w:sz w:val="22"/>
            <w:szCs w:val="22"/>
            <w:lang w:val="en-US"/>
          </w:rPr>
          <w:tab/>
        </w:r>
        <w:r w:rsidRPr="00BF4E82">
          <w:rPr>
            <w:rStyle w:val="Hyperlink"/>
            <w:noProof/>
          </w:rPr>
          <w:t>Pagination</w:t>
        </w:r>
        <w:r>
          <w:rPr>
            <w:noProof/>
            <w:webHidden/>
          </w:rPr>
          <w:tab/>
        </w:r>
        <w:r>
          <w:rPr>
            <w:noProof/>
            <w:webHidden/>
          </w:rPr>
          <w:fldChar w:fldCharType="begin"/>
        </w:r>
        <w:r>
          <w:rPr>
            <w:noProof/>
            <w:webHidden/>
          </w:rPr>
          <w:instrText xml:space="preserve"> PAGEREF _Toc450315821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2" w:history="1">
        <w:r w:rsidRPr="00BF4E82">
          <w:rPr>
            <w:rStyle w:val="Hyperlink"/>
            <w:noProof/>
          </w:rPr>
          <w:t>9.8</w:t>
        </w:r>
        <w:r>
          <w:rPr>
            <w:rFonts w:asciiTheme="minorHAnsi" w:eastAsiaTheme="minorEastAsia" w:hAnsiTheme="minorHAnsi" w:cstheme="minorBidi"/>
            <w:smallCaps w:val="0"/>
            <w:noProof/>
            <w:color w:val="auto"/>
            <w:sz w:val="22"/>
            <w:szCs w:val="22"/>
            <w:lang w:val="en-US"/>
          </w:rPr>
          <w:tab/>
        </w:r>
        <w:r w:rsidRPr="00BF4E82">
          <w:rPr>
            <w:rStyle w:val="Hyperlink"/>
            <w:noProof/>
          </w:rPr>
          <w:t>Sort options</w:t>
        </w:r>
        <w:r>
          <w:rPr>
            <w:noProof/>
            <w:webHidden/>
          </w:rPr>
          <w:tab/>
        </w:r>
        <w:r>
          <w:rPr>
            <w:noProof/>
            <w:webHidden/>
          </w:rPr>
          <w:fldChar w:fldCharType="begin"/>
        </w:r>
        <w:r>
          <w:rPr>
            <w:noProof/>
            <w:webHidden/>
          </w:rPr>
          <w:instrText xml:space="preserve"> PAGEREF _Toc450315822 \h </w:instrText>
        </w:r>
        <w:r>
          <w:rPr>
            <w:noProof/>
            <w:webHidden/>
          </w:rPr>
        </w:r>
        <w:r>
          <w:rPr>
            <w:noProof/>
            <w:webHidden/>
          </w:rPr>
          <w:fldChar w:fldCharType="separate"/>
        </w:r>
        <w:r>
          <w:rPr>
            <w:noProof/>
            <w:webHidden/>
          </w:rPr>
          <w:t>18</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23" w:history="1">
        <w:r w:rsidRPr="00BF4E82">
          <w:rPr>
            <w:rStyle w:val="Hyperlink"/>
            <w:noProof/>
          </w:rPr>
          <w:t>10.</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Non-Functional Requirements</w:t>
        </w:r>
        <w:r>
          <w:rPr>
            <w:noProof/>
            <w:webHidden/>
          </w:rPr>
          <w:tab/>
        </w:r>
        <w:r>
          <w:rPr>
            <w:noProof/>
            <w:webHidden/>
          </w:rPr>
          <w:fldChar w:fldCharType="begin"/>
        </w:r>
        <w:r>
          <w:rPr>
            <w:noProof/>
            <w:webHidden/>
          </w:rPr>
          <w:instrText xml:space="preserve"> PAGEREF _Toc450315823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4" w:history="1">
        <w:r w:rsidRPr="00BF4E82">
          <w:rPr>
            <w:rStyle w:val="Hyperlink"/>
            <w:noProof/>
          </w:rPr>
          <w:t>10.1</w:t>
        </w:r>
        <w:r>
          <w:rPr>
            <w:rFonts w:asciiTheme="minorHAnsi" w:eastAsiaTheme="minorEastAsia" w:hAnsiTheme="minorHAnsi" w:cstheme="minorBidi"/>
            <w:smallCaps w:val="0"/>
            <w:noProof/>
            <w:color w:val="auto"/>
            <w:sz w:val="22"/>
            <w:szCs w:val="22"/>
            <w:lang w:val="en-US"/>
          </w:rPr>
          <w:tab/>
        </w:r>
        <w:r w:rsidRPr="00BF4E82">
          <w:rPr>
            <w:rStyle w:val="Hyperlink"/>
            <w:noProof/>
          </w:rPr>
          <w:t>Time out</w:t>
        </w:r>
        <w:r>
          <w:rPr>
            <w:noProof/>
            <w:webHidden/>
          </w:rPr>
          <w:tab/>
        </w:r>
        <w:r>
          <w:rPr>
            <w:noProof/>
            <w:webHidden/>
          </w:rPr>
          <w:fldChar w:fldCharType="begin"/>
        </w:r>
        <w:r>
          <w:rPr>
            <w:noProof/>
            <w:webHidden/>
          </w:rPr>
          <w:instrText xml:space="preserve"> PAGEREF _Toc450315824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5" w:history="1">
        <w:r w:rsidRPr="00BF4E82">
          <w:rPr>
            <w:rStyle w:val="Hyperlink"/>
            <w:noProof/>
          </w:rPr>
          <w:t>10.2</w:t>
        </w:r>
        <w:r>
          <w:rPr>
            <w:rFonts w:asciiTheme="minorHAnsi" w:eastAsiaTheme="minorEastAsia" w:hAnsiTheme="minorHAnsi" w:cstheme="minorBidi"/>
            <w:smallCaps w:val="0"/>
            <w:noProof/>
            <w:color w:val="auto"/>
            <w:sz w:val="22"/>
            <w:szCs w:val="22"/>
            <w:lang w:val="en-US"/>
          </w:rPr>
          <w:tab/>
        </w:r>
        <w:r w:rsidRPr="00BF4E82">
          <w:rPr>
            <w:rStyle w:val="Hyperlink"/>
            <w:noProof/>
          </w:rPr>
          <w:t>Browser compatibility</w:t>
        </w:r>
        <w:r>
          <w:rPr>
            <w:noProof/>
            <w:webHidden/>
          </w:rPr>
          <w:tab/>
        </w:r>
        <w:r>
          <w:rPr>
            <w:noProof/>
            <w:webHidden/>
          </w:rPr>
          <w:fldChar w:fldCharType="begin"/>
        </w:r>
        <w:r>
          <w:rPr>
            <w:noProof/>
            <w:webHidden/>
          </w:rPr>
          <w:instrText xml:space="preserve"> PAGEREF _Toc450315825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6" w:history="1">
        <w:r w:rsidRPr="00BF4E82">
          <w:rPr>
            <w:rStyle w:val="Hyperlink"/>
            <w:noProof/>
          </w:rPr>
          <w:t>10.3</w:t>
        </w:r>
        <w:r>
          <w:rPr>
            <w:rFonts w:asciiTheme="minorHAnsi" w:eastAsiaTheme="minorEastAsia" w:hAnsiTheme="minorHAnsi" w:cstheme="minorBidi"/>
            <w:smallCaps w:val="0"/>
            <w:noProof/>
            <w:color w:val="auto"/>
            <w:sz w:val="22"/>
            <w:szCs w:val="22"/>
            <w:lang w:val="en-US"/>
          </w:rPr>
          <w:tab/>
        </w:r>
        <w:r w:rsidRPr="00BF4E82">
          <w:rPr>
            <w:rStyle w:val="Hyperlink"/>
            <w:noProof/>
          </w:rPr>
          <w:t>Security</w:t>
        </w:r>
        <w:r>
          <w:rPr>
            <w:noProof/>
            <w:webHidden/>
          </w:rPr>
          <w:tab/>
        </w:r>
        <w:r>
          <w:rPr>
            <w:noProof/>
            <w:webHidden/>
          </w:rPr>
          <w:fldChar w:fldCharType="begin"/>
        </w:r>
        <w:r>
          <w:rPr>
            <w:noProof/>
            <w:webHidden/>
          </w:rPr>
          <w:instrText xml:space="preserve"> PAGEREF _Toc450315826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7" w:history="1">
        <w:r w:rsidRPr="00BF4E82">
          <w:rPr>
            <w:rStyle w:val="Hyperlink"/>
            <w:noProof/>
          </w:rPr>
          <w:t>10.4</w:t>
        </w:r>
        <w:r>
          <w:rPr>
            <w:rFonts w:asciiTheme="minorHAnsi" w:eastAsiaTheme="minorEastAsia" w:hAnsiTheme="minorHAnsi" w:cstheme="minorBidi"/>
            <w:smallCaps w:val="0"/>
            <w:noProof/>
            <w:color w:val="auto"/>
            <w:sz w:val="22"/>
            <w:szCs w:val="22"/>
            <w:lang w:val="en-US"/>
          </w:rPr>
          <w:tab/>
        </w:r>
        <w:r w:rsidRPr="00BF4E82">
          <w:rPr>
            <w:rStyle w:val="Hyperlink"/>
            <w:noProof/>
          </w:rPr>
          <w:t>Monitoring</w:t>
        </w:r>
        <w:r>
          <w:rPr>
            <w:noProof/>
            <w:webHidden/>
          </w:rPr>
          <w:tab/>
        </w:r>
        <w:r>
          <w:rPr>
            <w:noProof/>
            <w:webHidden/>
          </w:rPr>
          <w:fldChar w:fldCharType="begin"/>
        </w:r>
        <w:r>
          <w:rPr>
            <w:noProof/>
            <w:webHidden/>
          </w:rPr>
          <w:instrText xml:space="preserve"> PAGEREF _Toc450315827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8" w:history="1">
        <w:r w:rsidRPr="00BF4E82">
          <w:rPr>
            <w:rStyle w:val="Hyperlink"/>
            <w:noProof/>
          </w:rPr>
          <w:t>10.5</w:t>
        </w:r>
        <w:r>
          <w:rPr>
            <w:rFonts w:asciiTheme="minorHAnsi" w:eastAsiaTheme="minorEastAsia" w:hAnsiTheme="minorHAnsi" w:cstheme="minorBidi"/>
            <w:smallCaps w:val="0"/>
            <w:noProof/>
            <w:color w:val="auto"/>
            <w:sz w:val="22"/>
            <w:szCs w:val="22"/>
            <w:lang w:val="en-US"/>
          </w:rPr>
          <w:tab/>
        </w:r>
        <w:r w:rsidRPr="00BF4E82">
          <w:rPr>
            <w:rStyle w:val="Hyperlink"/>
            <w:noProof/>
          </w:rPr>
          <w:t>508 compliance</w:t>
        </w:r>
        <w:r>
          <w:rPr>
            <w:noProof/>
            <w:webHidden/>
          </w:rPr>
          <w:tab/>
        </w:r>
        <w:r>
          <w:rPr>
            <w:noProof/>
            <w:webHidden/>
          </w:rPr>
          <w:fldChar w:fldCharType="begin"/>
        </w:r>
        <w:r>
          <w:rPr>
            <w:noProof/>
            <w:webHidden/>
          </w:rPr>
          <w:instrText xml:space="preserve"> PAGEREF _Toc450315828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29" w:history="1">
        <w:r w:rsidRPr="00BF4E82">
          <w:rPr>
            <w:rStyle w:val="Hyperlink"/>
            <w:noProof/>
          </w:rPr>
          <w:t>10.6</w:t>
        </w:r>
        <w:r>
          <w:rPr>
            <w:rFonts w:asciiTheme="minorHAnsi" w:eastAsiaTheme="minorEastAsia" w:hAnsiTheme="minorHAnsi" w:cstheme="minorBidi"/>
            <w:smallCaps w:val="0"/>
            <w:noProof/>
            <w:color w:val="auto"/>
            <w:sz w:val="22"/>
            <w:szCs w:val="22"/>
            <w:lang w:val="en-US"/>
          </w:rPr>
          <w:tab/>
        </w:r>
        <w:r w:rsidRPr="00BF4E82">
          <w:rPr>
            <w:rStyle w:val="Hyperlink"/>
            <w:noProof/>
          </w:rPr>
          <w:t>Data Archiving and Retention</w:t>
        </w:r>
        <w:r>
          <w:rPr>
            <w:noProof/>
            <w:webHidden/>
          </w:rPr>
          <w:tab/>
        </w:r>
        <w:r>
          <w:rPr>
            <w:noProof/>
            <w:webHidden/>
          </w:rPr>
          <w:fldChar w:fldCharType="begin"/>
        </w:r>
        <w:r>
          <w:rPr>
            <w:noProof/>
            <w:webHidden/>
          </w:rPr>
          <w:instrText xml:space="preserve"> PAGEREF _Toc450315829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30" w:history="1">
        <w:r w:rsidRPr="00BF4E82">
          <w:rPr>
            <w:rStyle w:val="Hyperlink"/>
            <w:noProof/>
          </w:rPr>
          <w:t>11.</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Data Entities and mapping</w:t>
        </w:r>
        <w:r>
          <w:rPr>
            <w:noProof/>
            <w:webHidden/>
          </w:rPr>
          <w:tab/>
        </w:r>
        <w:r>
          <w:rPr>
            <w:noProof/>
            <w:webHidden/>
          </w:rPr>
          <w:fldChar w:fldCharType="begin"/>
        </w:r>
        <w:r>
          <w:rPr>
            <w:noProof/>
            <w:webHidden/>
          </w:rPr>
          <w:instrText xml:space="preserve"> PAGEREF _Toc450315830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1" w:history="1">
        <w:r w:rsidRPr="00BF4E82">
          <w:rPr>
            <w:rStyle w:val="Hyperlink"/>
            <w:noProof/>
          </w:rPr>
          <w:t>11.1</w:t>
        </w:r>
        <w:r>
          <w:rPr>
            <w:rFonts w:asciiTheme="minorHAnsi" w:eastAsiaTheme="minorEastAsia" w:hAnsiTheme="minorHAnsi" w:cstheme="minorBidi"/>
            <w:smallCaps w:val="0"/>
            <w:noProof/>
            <w:color w:val="auto"/>
            <w:sz w:val="22"/>
            <w:szCs w:val="22"/>
            <w:lang w:val="en-US"/>
          </w:rPr>
          <w:tab/>
        </w:r>
        <w:r w:rsidRPr="00BF4E82">
          <w:rPr>
            <w:rStyle w:val="Hyperlink"/>
            <w:noProof/>
          </w:rPr>
          <w:t>Grant number</w:t>
        </w:r>
        <w:r>
          <w:rPr>
            <w:noProof/>
            <w:webHidden/>
          </w:rPr>
          <w:tab/>
        </w:r>
        <w:r>
          <w:rPr>
            <w:noProof/>
            <w:webHidden/>
          </w:rPr>
          <w:fldChar w:fldCharType="begin"/>
        </w:r>
        <w:r>
          <w:rPr>
            <w:noProof/>
            <w:webHidden/>
          </w:rPr>
          <w:instrText xml:space="preserve"> PAGEREF _Toc450315831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2" w:history="1">
        <w:r w:rsidRPr="00BF4E82">
          <w:rPr>
            <w:rStyle w:val="Hyperlink"/>
            <w:noProof/>
          </w:rPr>
          <w:t>11.2</w:t>
        </w:r>
        <w:r>
          <w:rPr>
            <w:rFonts w:asciiTheme="minorHAnsi" w:eastAsiaTheme="minorEastAsia" w:hAnsiTheme="minorHAnsi" w:cstheme="minorBidi"/>
            <w:smallCaps w:val="0"/>
            <w:noProof/>
            <w:color w:val="auto"/>
            <w:sz w:val="22"/>
            <w:szCs w:val="22"/>
            <w:lang w:val="en-US"/>
          </w:rPr>
          <w:tab/>
        </w:r>
        <w:r w:rsidRPr="00BF4E82">
          <w:rPr>
            <w:rStyle w:val="Hyperlink"/>
            <w:noProof/>
          </w:rPr>
          <w:t>Other entities and terminology</w:t>
        </w:r>
        <w:r>
          <w:rPr>
            <w:noProof/>
            <w:webHidden/>
          </w:rPr>
          <w:tab/>
        </w:r>
        <w:r>
          <w:rPr>
            <w:noProof/>
            <w:webHidden/>
          </w:rPr>
          <w:fldChar w:fldCharType="begin"/>
        </w:r>
        <w:r>
          <w:rPr>
            <w:noProof/>
            <w:webHidden/>
          </w:rPr>
          <w:instrText xml:space="preserve"> PAGEREF _Toc450315832 \h </w:instrText>
        </w:r>
        <w:r>
          <w:rPr>
            <w:noProof/>
            <w:webHidden/>
          </w:rPr>
        </w:r>
        <w:r>
          <w:rPr>
            <w:noProof/>
            <w:webHidden/>
          </w:rPr>
          <w:fldChar w:fldCharType="separate"/>
        </w:r>
        <w:r>
          <w:rPr>
            <w:noProof/>
            <w:webHidden/>
          </w:rPr>
          <w:t>19</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33" w:history="1">
        <w:r w:rsidRPr="00BF4E82">
          <w:rPr>
            <w:rStyle w:val="Hyperlink"/>
            <w:noProof/>
          </w:rPr>
          <w:t>12.</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Interfaces</w:t>
        </w:r>
        <w:r>
          <w:rPr>
            <w:noProof/>
            <w:webHidden/>
          </w:rPr>
          <w:tab/>
        </w:r>
        <w:r>
          <w:rPr>
            <w:noProof/>
            <w:webHidden/>
          </w:rPr>
          <w:fldChar w:fldCharType="begin"/>
        </w:r>
        <w:r>
          <w:rPr>
            <w:noProof/>
            <w:webHidden/>
          </w:rPr>
          <w:instrText xml:space="preserve"> PAGEREF _Toc450315833 \h </w:instrText>
        </w:r>
        <w:r>
          <w:rPr>
            <w:noProof/>
            <w:webHidden/>
          </w:rPr>
        </w:r>
        <w:r>
          <w:rPr>
            <w:noProof/>
            <w:webHidden/>
          </w:rPr>
          <w:fldChar w:fldCharType="separate"/>
        </w:r>
        <w:r>
          <w:rPr>
            <w:noProof/>
            <w:webHidden/>
          </w:rPr>
          <w:t>20</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4" w:history="1">
        <w:r w:rsidRPr="00BF4E82">
          <w:rPr>
            <w:rStyle w:val="Hyperlink"/>
            <w:noProof/>
          </w:rPr>
          <w:t>12.1</w:t>
        </w:r>
        <w:r>
          <w:rPr>
            <w:rFonts w:asciiTheme="minorHAnsi" w:eastAsiaTheme="minorEastAsia" w:hAnsiTheme="minorHAnsi" w:cstheme="minorBidi"/>
            <w:smallCaps w:val="0"/>
            <w:noProof/>
            <w:color w:val="auto"/>
            <w:sz w:val="22"/>
            <w:szCs w:val="22"/>
            <w:lang w:val="en-US"/>
          </w:rPr>
          <w:tab/>
        </w:r>
        <w:r w:rsidRPr="00BF4E82">
          <w:rPr>
            <w:rStyle w:val="Hyperlink"/>
            <w:noProof/>
          </w:rPr>
          <w:t>Screen flows</w:t>
        </w:r>
        <w:r>
          <w:rPr>
            <w:noProof/>
            <w:webHidden/>
          </w:rPr>
          <w:tab/>
        </w:r>
        <w:r>
          <w:rPr>
            <w:noProof/>
            <w:webHidden/>
          </w:rPr>
          <w:fldChar w:fldCharType="begin"/>
        </w:r>
        <w:r>
          <w:rPr>
            <w:noProof/>
            <w:webHidden/>
          </w:rPr>
          <w:instrText xml:space="preserve"> PAGEREF _Toc450315834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5" w:history="1">
        <w:r w:rsidRPr="00BF4E82">
          <w:rPr>
            <w:rStyle w:val="Hyperlink"/>
            <w:noProof/>
          </w:rPr>
          <w:t>12.2</w:t>
        </w:r>
        <w:r>
          <w:rPr>
            <w:rFonts w:asciiTheme="minorHAnsi" w:eastAsiaTheme="minorEastAsia" w:hAnsiTheme="minorHAnsi" w:cstheme="minorBidi"/>
            <w:smallCaps w:val="0"/>
            <w:noProof/>
            <w:color w:val="auto"/>
            <w:sz w:val="22"/>
            <w:szCs w:val="22"/>
            <w:lang w:val="en-US"/>
          </w:rPr>
          <w:tab/>
        </w:r>
        <w:r w:rsidRPr="00BF4E82">
          <w:rPr>
            <w:rStyle w:val="Hyperlink"/>
            <w:noProof/>
          </w:rPr>
          <w:t>Icon Glossary</w:t>
        </w:r>
        <w:r>
          <w:rPr>
            <w:noProof/>
            <w:webHidden/>
          </w:rPr>
          <w:tab/>
        </w:r>
        <w:r>
          <w:rPr>
            <w:noProof/>
            <w:webHidden/>
          </w:rPr>
          <w:fldChar w:fldCharType="begin"/>
        </w:r>
        <w:r>
          <w:rPr>
            <w:noProof/>
            <w:webHidden/>
          </w:rPr>
          <w:instrText xml:space="preserve"> PAGEREF _Toc450315835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6" w:history="1">
        <w:r w:rsidRPr="00BF4E82">
          <w:rPr>
            <w:rStyle w:val="Hyperlink"/>
            <w:noProof/>
          </w:rPr>
          <w:t>12.3</w:t>
        </w:r>
        <w:r>
          <w:rPr>
            <w:rFonts w:asciiTheme="minorHAnsi" w:eastAsiaTheme="minorEastAsia" w:hAnsiTheme="minorHAnsi" w:cstheme="minorBidi"/>
            <w:smallCaps w:val="0"/>
            <w:noProof/>
            <w:color w:val="auto"/>
            <w:sz w:val="22"/>
            <w:szCs w:val="22"/>
            <w:lang w:val="en-US"/>
          </w:rPr>
          <w:tab/>
        </w:r>
        <w:r w:rsidRPr="00BF4E82">
          <w:rPr>
            <w:rStyle w:val="Hyperlink"/>
            <w:noProof/>
          </w:rPr>
          <w:t>User Interfaces</w:t>
        </w:r>
        <w:r>
          <w:rPr>
            <w:noProof/>
            <w:webHidden/>
          </w:rPr>
          <w:tab/>
        </w:r>
        <w:r>
          <w:rPr>
            <w:noProof/>
            <w:webHidden/>
          </w:rPr>
          <w:fldChar w:fldCharType="begin"/>
        </w:r>
        <w:r>
          <w:rPr>
            <w:noProof/>
            <w:webHidden/>
          </w:rPr>
          <w:instrText xml:space="preserve"> PAGEREF _Toc450315836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37" w:history="1">
        <w:r w:rsidRPr="00BF4E82">
          <w:rPr>
            <w:rStyle w:val="Hyperlink"/>
            <w:noProof/>
          </w:rPr>
          <w:t>12.4</w:t>
        </w:r>
        <w:r>
          <w:rPr>
            <w:rFonts w:asciiTheme="minorHAnsi" w:eastAsiaTheme="minorEastAsia" w:hAnsiTheme="minorHAnsi" w:cstheme="minorBidi"/>
            <w:smallCaps w:val="0"/>
            <w:noProof/>
            <w:color w:val="auto"/>
            <w:sz w:val="22"/>
            <w:szCs w:val="22"/>
            <w:lang w:val="en-US"/>
          </w:rPr>
          <w:tab/>
        </w:r>
        <w:r w:rsidRPr="00BF4E82">
          <w:rPr>
            <w:rStyle w:val="Hyperlink"/>
            <w:noProof/>
          </w:rPr>
          <w:t>Software Interfaces</w:t>
        </w:r>
        <w:r>
          <w:rPr>
            <w:noProof/>
            <w:webHidden/>
          </w:rPr>
          <w:tab/>
        </w:r>
        <w:r>
          <w:rPr>
            <w:noProof/>
            <w:webHidden/>
          </w:rPr>
          <w:fldChar w:fldCharType="begin"/>
        </w:r>
        <w:r>
          <w:rPr>
            <w:noProof/>
            <w:webHidden/>
          </w:rPr>
          <w:instrText xml:space="preserve"> PAGEREF _Toc450315837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38" w:history="1">
        <w:r w:rsidRPr="00BF4E82">
          <w:rPr>
            <w:rStyle w:val="Hyperlink"/>
            <w:noProof/>
          </w:rPr>
          <w:t>12.4.1</w:t>
        </w:r>
        <w:r>
          <w:rPr>
            <w:rFonts w:asciiTheme="minorHAnsi" w:eastAsiaTheme="minorEastAsia" w:hAnsiTheme="minorHAnsi" w:cstheme="minorBidi"/>
            <w:i w:val="0"/>
            <w:iCs w:val="0"/>
            <w:noProof/>
            <w:color w:val="auto"/>
            <w:sz w:val="22"/>
            <w:szCs w:val="22"/>
            <w:lang w:val="en-US"/>
          </w:rPr>
          <w:tab/>
        </w:r>
        <w:r w:rsidRPr="00BF4E82">
          <w:rPr>
            <w:rStyle w:val="Hyperlink"/>
            <w:noProof/>
          </w:rPr>
          <w:t>Interfaces for accessing other applications</w:t>
        </w:r>
        <w:r>
          <w:rPr>
            <w:noProof/>
            <w:webHidden/>
          </w:rPr>
          <w:tab/>
        </w:r>
        <w:r>
          <w:rPr>
            <w:noProof/>
            <w:webHidden/>
          </w:rPr>
          <w:fldChar w:fldCharType="begin"/>
        </w:r>
        <w:r>
          <w:rPr>
            <w:noProof/>
            <w:webHidden/>
          </w:rPr>
          <w:instrText xml:space="preserve"> PAGEREF _Toc450315838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3"/>
        <w:rPr>
          <w:rFonts w:asciiTheme="minorHAnsi" w:eastAsiaTheme="minorEastAsia" w:hAnsiTheme="minorHAnsi" w:cstheme="minorBidi"/>
          <w:i w:val="0"/>
          <w:iCs w:val="0"/>
          <w:noProof/>
          <w:color w:val="auto"/>
          <w:sz w:val="22"/>
          <w:szCs w:val="22"/>
          <w:lang w:val="en-US"/>
        </w:rPr>
      </w:pPr>
      <w:hyperlink w:anchor="_Toc450315839" w:history="1">
        <w:r w:rsidRPr="00BF4E82">
          <w:rPr>
            <w:rStyle w:val="Hyperlink"/>
            <w:noProof/>
          </w:rPr>
          <w:t>12.4.2</w:t>
        </w:r>
        <w:r>
          <w:rPr>
            <w:rFonts w:asciiTheme="minorHAnsi" w:eastAsiaTheme="minorEastAsia" w:hAnsiTheme="minorHAnsi" w:cstheme="minorBidi"/>
            <w:i w:val="0"/>
            <w:iCs w:val="0"/>
            <w:noProof/>
            <w:color w:val="auto"/>
            <w:sz w:val="22"/>
            <w:szCs w:val="22"/>
            <w:lang w:val="en-US"/>
          </w:rPr>
          <w:tab/>
        </w:r>
        <w:r w:rsidRPr="00BF4E82">
          <w:rPr>
            <w:rStyle w:val="Hyperlink"/>
            <w:noProof/>
          </w:rPr>
          <w:t>Interfaces to expose for other applications</w:t>
        </w:r>
        <w:r>
          <w:rPr>
            <w:noProof/>
            <w:webHidden/>
          </w:rPr>
          <w:tab/>
        </w:r>
        <w:r>
          <w:rPr>
            <w:noProof/>
            <w:webHidden/>
          </w:rPr>
          <w:fldChar w:fldCharType="begin"/>
        </w:r>
        <w:r>
          <w:rPr>
            <w:noProof/>
            <w:webHidden/>
          </w:rPr>
          <w:instrText xml:space="preserve"> PAGEREF _Toc450315839 \h </w:instrText>
        </w:r>
        <w:r>
          <w:rPr>
            <w:noProof/>
            <w:webHidden/>
          </w:rPr>
        </w:r>
        <w:r>
          <w:rPr>
            <w:noProof/>
            <w:webHidden/>
          </w:rPr>
          <w:fldChar w:fldCharType="separate"/>
        </w:r>
        <w:r>
          <w:rPr>
            <w:noProof/>
            <w:webHidden/>
          </w:rPr>
          <w:t>21</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40" w:history="1">
        <w:r w:rsidRPr="00BF4E82">
          <w:rPr>
            <w:rStyle w:val="Hyperlink"/>
            <w:noProof/>
          </w:rPr>
          <w:t>13.</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Online User Documentation and Help Systems Requirements</w:t>
        </w:r>
        <w:r>
          <w:rPr>
            <w:noProof/>
            <w:webHidden/>
          </w:rPr>
          <w:tab/>
        </w:r>
        <w:r>
          <w:rPr>
            <w:noProof/>
            <w:webHidden/>
          </w:rPr>
          <w:fldChar w:fldCharType="begin"/>
        </w:r>
        <w:r>
          <w:rPr>
            <w:noProof/>
            <w:webHidden/>
          </w:rPr>
          <w:instrText xml:space="preserve"> PAGEREF _Toc450315840 \h </w:instrText>
        </w:r>
        <w:r>
          <w:rPr>
            <w:noProof/>
            <w:webHidden/>
          </w:rPr>
        </w:r>
        <w:r>
          <w:rPr>
            <w:noProof/>
            <w:webHidden/>
          </w:rPr>
          <w:fldChar w:fldCharType="separate"/>
        </w:r>
        <w:r>
          <w:rPr>
            <w:noProof/>
            <w:webHidden/>
          </w:rPr>
          <w:t>22</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41" w:history="1">
        <w:r w:rsidRPr="00BF4E82">
          <w:rPr>
            <w:rStyle w:val="Hyperlink"/>
            <w:noProof/>
          </w:rPr>
          <w:t>14.</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Issues</w:t>
        </w:r>
        <w:r>
          <w:rPr>
            <w:noProof/>
            <w:webHidden/>
          </w:rPr>
          <w:tab/>
        </w:r>
        <w:r>
          <w:rPr>
            <w:noProof/>
            <w:webHidden/>
          </w:rPr>
          <w:fldChar w:fldCharType="begin"/>
        </w:r>
        <w:r>
          <w:rPr>
            <w:noProof/>
            <w:webHidden/>
          </w:rPr>
          <w:instrText xml:space="preserve"> PAGEREF _Toc450315841 \h </w:instrText>
        </w:r>
        <w:r>
          <w:rPr>
            <w:noProof/>
            <w:webHidden/>
          </w:rPr>
        </w:r>
        <w:r>
          <w:rPr>
            <w:noProof/>
            <w:webHidden/>
          </w:rPr>
          <w:fldChar w:fldCharType="separate"/>
        </w:r>
        <w:r>
          <w:rPr>
            <w:noProof/>
            <w:webHidden/>
          </w:rPr>
          <w:t>22</w:t>
        </w:r>
        <w:r>
          <w:rPr>
            <w:noProof/>
            <w:webHidden/>
          </w:rPr>
          <w:fldChar w:fldCharType="end"/>
        </w:r>
      </w:hyperlink>
    </w:p>
    <w:p w:rsidR="0056198A" w:rsidRDefault="0056198A">
      <w:pPr>
        <w:pStyle w:val="TOC1"/>
        <w:rPr>
          <w:rFonts w:asciiTheme="minorHAnsi" w:eastAsiaTheme="minorEastAsia" w:hAnsiTheme="minorHAnsi" w:cstheme="minorBidi"/>
          <w:b w:val="0"/>
          <w:bCs w:val="0"/>
          <w:caps w:val="0"/>
          <w:noProof/>
          <w:color w:val="auto"/>
          <w:sz w:val="22"/>
          <w:szCs w:val="22"/>
          <w:lang w:val="en-US"/>
        </w:rPr>
      </w:pPr>
      <w:hyperlink w:anchor="_Toc450315842" w:history="1">
        <w:r w:rsidRPr="00BF4E82">
          <w:rPr>
            <w:rStyle w:val="Hyperlink"/>
            <w:noProof/>
          </w:rPr>
          <w:t>15.</w:t>
        </w:r>
        <w:r>
          <w:rPr>
            <w:rFonts w:asciiTheme="minorHAnsi" w:eastAsiaTheme="minorEastAsia" w:hAnsiTheme="minorHAnsi" w:cstheme="minorBidi"/>
            <w:b w:val="0"/>
            <w:bCs w:val="0"/>
            <w:caps w:val="0"/>
            <w:noProof/>
            <w:color w:val="auto"/>
            <w:sz w:val="22"/>
            <w:szCs w:val="22"/>
            <w:lang w:val="en-US"/>
          </w:rPr>
          <w:tab/>
        </w:r>
        <w:r w:rsidRPr="00BF4E82">
          <w:rPr>
            <w:rStyle w:val="Hyperlink"/>
            <w:noProof/>
          </w:rPr>
          <w:t>FUTURE business needs</w:t>
        </w:r>
        <w:r>
          <w:rPr>
            <w:noProof/>
            <w:webHidden/>
          </w:rPr>
          <w:tab/>
        </w:r>
        <w:r>
          <w:rPr>
            <w:noProof/>
            <w:webHidden/>
          </w:rPr>
          <w:fldChar w:fldCharType="begin"/>
        </w:r>
        <w:r>
          <w:rPr>
            <w:noProof/>
            <w:webHidden/>
          </w:rPr>
          <w:instrText xml:space="preserve"> PAGEREF _Toc450315842 \h </w:instrText>
        </w:r>
        <w:r>
          <w:rPr>
            <w:noProof/>
            <w:webHidden/>
          </w:rPr>
        </w:r>
        <w:r>
          <w:rPr>
            <w:noProof/>
            <w:webHidden/>
          </w:rPr>
          <w:fldChar w:fldCharType="separate"/>
        </w:r>
        <w:r>
          <w:rPr>
            <w:noProof/>
            <w:webHidden/>
          </w:rPr>
          <w:t>22</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43" w:history="1">
        <w:r w:rsidRPr="00BF4E82">
          <w:rPr>
            <w:rStyle w:val="Hyperlink"/>
            <w:noProof/>
          </w:rPr>
          <w:t>15.1</w:t>
        </w:r>
        <w:r>
          <w:rPr>
            <w:rFonts w:asciiTheme="minorHAnsi" w:eastAsiaTheme="minorEastAsia" w:hAnsiTheme="minorHAnsi" w:cstheme="minorBidi"/>
            <w:smallCaps w:val="0"/>
            <w:noProof/>
            <w:color w:val="auto"/>
            <w:sz w:val="22"/>
            <w:szCs w:val="22"/>
            <w:lang w:val="en-US"/>
          </w:rPr>
          <w:tab/>
        </w:r>
        <w:r w:rsidRPr="00BF4E82">
          <w:rPr>
            <w:rStyle w:val="Hyperlink"/>
            <w:noProof/>
          </w:rPr>
          <w:t>Additional Search capabilities</w:t>
        </w:r>
        <w:r>
          <w:rPr>
            <w:noProof/>
            <w:webHidden/>
          </w:rPr>
          <w:tab/>
        </w:r>
        <w:r>
          <w:rPr>
            <w:noProof/>
            <w:webHidden/>
          </w:rPr>
          <w:fldChar w:fldCharType="begin"/>
        </w:r>
        <w:r>
          <w:rPr>
            <w:noProof/>
            <w:webHidden/>
          </w:rPr>
          <w:instrText xml:space="preserve"> PAGEREF _Toc450315843 \h </w:instrText>
        </w:r>
        <w:r>
          <w:rPr>
            <w:noProof/>
            <w:webHidden/>
          </w:rPr>
        </w:r>
        <w:r>
          <w:rPr>
            <w:noProof/>
            <w:webHidden/>
          </w:rPr>
          <w:fldChar w:fldCharType="separate"/>
        </w:r>
        <w:r>
          <w:rPr>
            <w:noProof/>
            <w:webHidden/>
          </w:rPr>
          <w:t>22</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44" w:history="1">
        <w:r w:rsidRPr="00BF4E82">
          <w:rPr>
            <w:rStyle w:val="Hyperlink"/>
            <w:noProof/>
          </w:rPr>
          <w:t>15.2</w:t>
        </w:r>
        <w:r>
          <w:rPr>
            <w:rFonts w:asciiTheme="minorHAnsi" w:eastAsiaTheme="minorEastAsia" w:hAnsiTheme="minorHAnsi" w:cstheme="minorBidi"/>
            <w:smallCaps w:val="0"/>
            <w:noProof/>
            <w:color w:val="auto"/>
            <w:sz w:val="22"/>
            <w:szCs w:val="22"/>
            <w:lang w:val="en-US"/>
          </w:rPr>
          <w:tab/>
        </w:r>
        <w:r w:rsidRPr="00BF4E82">
          <w:rPr>
            <w:rStyle w:val="Hyperlink"/>
            <w:noProof/>
          </w:rPr>
          <w:t>Reporting capability</w:t>
        </w:r>
        <w:r>
          <w:rPr>
            <w:noProof/>
            <w:webHidden/>
          </w:rPr>
          <w:tab/>
        </w:r>
        <w:r>
          <w:rPr>
            <w:noProof/>
            <w:webHidden/>
          </w:rPr>
          <w:fldChar w:fldCharType="begin"/>
        </w:r>
        <w:r>
          <w:rPr>
            <w:noProof/>
            <w:webHidden/>
          </w:rPr>
          <w:instrText xml:space="preserve"> PAGEREF _Toc450315844 \h </w:instrText>
        </w:r>
        <w:r>
          <w:rPr>
            <w:noProof/>
            <w:webHidden/>
          </w:rPr>
        </w:r>
        <w:r>
          <w:rPr>
            <w:noProof/>
            <w:webHidden/>
          </w:rPr>
          <w:fldChar w:fldCharType="separate"/>
        </w:r>
        <w:r>
          <w:rPr>
            <w:noProof/>
            <w:webHidden/>
          </w:rPr>
          <w:t>23</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45" w:history="1">
        <w:r w:rsidRPr="00BF4E82">
          <w:rPr>
            <w:rStyle w:val="Hyperlink"/>
            <w:noProof/>
          </w:rPr>
          <w:t>15.3</w:t>
        </w:r>
        <w:r>
          <w:rPr>
            <w:rFonts w:asciiTheme="minorHAnsi" w:eastAsiaTheme="minorEastAsia" w:hAnsiTheme="minorHAnsi" w:cstheme="minorBidi"/>
            <w:smallCaps w:val="0"/>
            <w:noProof/>
            <w:color w:val="auto"/>
            <w:sz w:val="22"/>
            <w:szCs w:val="22"/>
            <w:lang w:val="en-US"/>
          </w:rPr>
          <w:tab/>
        </w:r>
        <w:r w:rsidRPr="00BF4E82">
          <w:rPr>
            <w:rStyle w:val="Hyperlink"/>
            <w:noProof/>
          </w:rPr>
          <w:t>UI upgrade</w:t>
        </w:r>
        <w:r>
          <w:rPr>
            <w:noProof/>
            <w:webHidden/>
          </w:rPr>
          <w:tab/>
        </w:r>
        <w:r>
          <w:rPr>
            <w:noProof/>
            <w:webHidden/>
          </w:rPr>
          <w:fldChar w:fldCharType="begin"/>
        </w:r>
        <w:r>
          <w:rPr>
            <w:noProof/>
            <w:webHidden/>
          </w:rPr>
          <w:instrText xml:space="preserve"> PAGEREF _Toc450315845 \h </w:instrText>
        </w:r>
        <w:r>
          <w:rPr>
            <w:noProof/>
            <w:webHidden/>
          </w:rPr>
        </w:r>
        <w:r>
          <w:rPr>
            <w:noProof/>
            <w:webHidden/>
          </w:rPr>
          <w:fldChar w:fldCharType="separate"/>
        </w:r>
        <w:r>
          <w:rPr>
            <w:noProof/>
            <w:webHidden/>
          </w:rPr>
          <w:t>23</w:t>
        </w:r>
        <w:r>
          <w:rPr>
            <w:noProof/>
            <w:webHidden/>
          </w:rPr>
          <w:fldChar w:fldCharType="end"/>
        </w:r>
      </w:hyperlink>
    </w:p>
    <w:p w:rsidR="0056198A" w:rsidRDefault="0056198A">
      <w:pPr>
        <w:pStyle w:val="TOC2"/>
        <w:rPr>
          <w:rFonts w:asciiTheme="minorHAnsi" w:eastAsiaTheme="minorEastAsia" w:hAnsiTheme="minorHAnsi" w:cstheme="minorBidi"/>
          <w:smallCaps w:val="0"/>
          <w:noProof/>
          <w:color w:val="auto"/>
          <w:sz w:val="22"/>
          <w:szCs w:val="22"/>
          <w:lang w:val="en-US"/>
        </w:rPr>
      </w:pPr>
      <w:hyperlink w:anchor="_Toc450315846" w:history="1">
        <w:r w:rsidRPr="00BF4E82">
          <w:rPr>
            <w:rStyle w:val="Hyperlink"/>
            <w:noProof/>
          </w:rPr>
          <w:t>15.4</w:t>
        </w:r>
        <w:r>
          <w:rPr>
            <w:rFonts w:asciiTheme="minorHAnsi" w:eastAsiaTheme="minorEastAsia" w:hAnsiTheme="minorHAnsi" w:cstheme="minorBidi"/>
            <w:smallCaps w:val="0"/>
            <w:noProof/>
            <w:color w:val="auto"/>
            <w:sz w:val="22"/>
            <w:szCs w:val="22"/>
            <w:lang w:val="en-US"/>
          </w:rPr>
          <w:tab/>
        </w:r>
        <w:r w:rsidRPr="00BF4E82">
          <w:rPr>
            <w:rStyle w:val="Hyperlink"/>
            <w:noProof/>
          </w:rPr>
          <w:t>Upgrade Technology Stack</w:t>
        </w:r>
        <w:r>
          <w:rPr>
            <w:noProof/>
            <w:webHidden/>
          </w:rPr>
          <w:tab/>
        </w:r>
        <w:r>
          <w:rPr>
            <w:noProof/>
            <w:webHidden/>
          </w:rPr>
          <w:fldChar w:fldCharType="begin"/>
        </w:r>
        <w:r>
          <w:rPr>
            <w:noProof/>
            <w:webHidden/>
          </w:rPr>
          <w:instrText xml:space="preserve"> PAGEREF _Toc450315846 \h </w:instrText>
        </w:r>
        <w:r>
          <w:rPr>
            <w:noProof/>
            <w:webHidden/>
          </w:rPr>
        </w:r>
        <w:r>
          <w:rPr>
            <w:noProof/>
            <w:webHidden/>
          </w:rPr>
          <w:fldChar w:fldCharType="separate"/>
        </w:r>
        <w:r>
          <w:rPr>
            <w:noProof/>
            <w:webHidden/>
          </w:rPr>
          <w:t>23</w:t>
        </w:r>
        <w:r>
          <w:rPr>
            <w:noProof/>
            <w:webHidden/>
          </w:rPr>
          <w:fldChar w:fldCharType="end"/>
        </w:r>
      </w:hyperlink>
    </w:p>
    <w:p w:rsidR="007B2D8F" w:rsidRDefault="007D18F9" w:rsidP="0056198A">
      <w:pPr>
        <w:pStyle w:val="BodyText"/>
      </w:pPr>
      <w:r>
        <w:fldChar w:fldCharType="end"/>
      </w:r>
    </w:p>
    <w:p w:rsidR="006768A5" w:rsidRDefault="00320F9D" w:rsidP="0056198A">
      <w:pPr>
        <w:pStyle w:val="Heading1"/>
      </w:pPr>
      <w:r>
        <w:br w:type="page"/>
      </w:r>
      <w:bookmarkStart w:id="0" w:name="_Toc450315769"/>
      <w:r w:rsidR="000D5B80">
        <w:lastRenderedPageBreak/>
        <w:t>Document scope</w:t>
      </w:r>
      <w:bookmarkEnd w:id="0"/>
    </w:p>
    <w:p w:rsidR="006768A5" w:rsidRDefault="006768A5" w:rsidP="0056198A">
      <w:pPr>
        <w:pStyle w:val="BodyText"/>
      </w:pPr>
    </w:p>
    <w:p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rsidR="006768A5" w:rsidRDefault="0010141C" w:rsidP="0056198A">
      <w:pPr>
        <w:pStyle w:val="BodyText"/>
      </w:pPr>
      <w:r>
        <w:t xml:space="preserve">This document </w:t>
      </w:r>
      <w:r w:rsidR="00E60712">
        <w:t xml:space="preserve">provides high level overview, dependencies and </w:t>
      </w:r>
      <w:r>
        <w:t xml:space="preserve">outlines </w:t>
      </w:r>
      <w:r w:rsidR="00E60712">
        <w:t xml:space="preserve">current and future high level functional and non-functional </w:t>
      </w:r>
      <w:r>
        <w:t xml:space="preserve">requirements of the </w:t>
      </w:r>
      <w:proofErr w:type="spellStart"/>
      <w:r w:rsidR="00E60712">
        <w:t>GreenSheets</w:t>
      </w:r>
      <w:proofErr w:type="spellEnd"/>
      <w:r>
        <w:t xml:space="preserve"> System </w:t>
      </w:r>
    </w:p>
    <w:p w:rsidR="00324661" w:rsidRDefault="00324661" w:rsidP="0056198A">
      <w:pPr>
        <w:pStyle w:val="Heading1"/>
      </w:pPr>
      <w:bookmarkStart w:id="1" w:name="_Toc450315770"/>
      <w:r>
        <w:t>Business Need Description</w:t>
      </w:r>
      <w:bookmarkEnd w:id="1"/>
    </w:p>
    <w:p w:rsidR="005248CC" w:rsidRDefault="005967AF" w:rsidP="0056198A">
      <w:pPr>
        <w:pStyle w:val="BodyText"/>
      </w:pPr>
      <w:r w:rsidRPr="005967AF">
        <w:t>Program staff and OGA staff need to fill out questionnaires / checklists helping to ensure that grant recipients satisfy all conditions for receiving an award (e.g., no scientific overlap, grantee trained in protection of human subjects of research, publications comply with NIH Public Access policy, costs are within rules/guidelines, and much more).</w:t>
      </w:r>
      <w:r w:rsidR="00A6386F">
        <w:t xml:space="preserve"> </w:t>
      </w:r>
      <w:r w:rsidR="005248CC" w:rsidRPr="005248CC">
        <w:t>By answering the needed questions on various grant types and funding mechanisms, the system helps the reviewers determine if all the necessary assurances and reporting requirements have been met and that the grant applicant is in compliance with all the appropriate HHS/NIH/NCI policies and guidelines.</w:t>
      </w:r>
    </w:p>
    <w:p w:rsidR="005248CC" w:rsidRDefault="005248CC" w:rsidP="0056198A">
      <w:pPr>
        <w:pStyle w:val="BodyText"/>
      </w:pPr>
    </w:p>
    <w:p w:rsidR="005967AF" w:rsidRPr="00324661" w:rsidRDefault="00A6386F" w:rsidP="0056198A">
      <w:pPr>
        <w:pStyle w:val="BodyText"/>
      </w:pPr>
      <w:r w:rsidRPr="00A6386F">
        <w:t>Questionnaire content built flexibly: follow-up questions are only asked if needed; different questions displayed for grants of different types, funding mechanisms, etc.</w:t>
      </w:r>
    </w:p>
    <w:p w:rsidR="0000404D" w:rsidRDefault="0000404D" w:rsidP="0056198A">
      <w:pPr>
        <w:pStyle w:val="Heading1"/>
      </w:pPr>
      <w:bookmarkStart w:id="2" w:name="_Toc450315771"/>
      <w:proofErr w:type="spellStart"/>
      <w:r>
        <w:t>GreenSheets</w:t>
      </w:r>
      <w:proofErr w:type="spellEnd"/>
      <w:r>
        <w:t xml:space="preserve"> users</w:t>
      </w:r>
      <w:bookmarkEnd w:id="2"/>
    </w:p>
    <w:p w:rsidR="0000404D" w:rsidRDefault="00265B93" w:rsidP="0056198A">
      <w:pPr>
        <w:pStyle w:val="Heading2"/>
      </w:pPr>
      <w:bookmarkStart w:id="3" w:name="_Toc450315772"/>
      <w:r>
        <w:t>User roles</w:t>
      </w:r>
      <w:bookmarkEnd w:id="3"/>
    </w:p>
    <w:p w:rsidR="0000404D" w:rsidRPr="0000404D" w:rsidRDefault="0000404D" w:rsidP="0056198A">
      <w:pPr>
        <w:pStyle w:val="BodyText"/>
      </w:pPr>
      <w:r>
        <w:t>Various features of the system will be secured by roles:</w:t>
      </w:r>
    </w:p>
    <w:p w:rsidR="0000404D" w:rsidRDefault="0000404D" w:rsidP="0056198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420"/>
        <w:gridCol w:w="1980"/>
        <w:gridCol w:w="2088"/>
      </w:tblGrid>
      <w:tr w:rsidR="0000404D" w:rsidTr="00E90A51">
        <w:tc>
          <w:tcPr>
            <w:tcW w:w="2088" w:type="dxa"/>
            <w:shd w:val="clear" w:color="auto" w:fill="D9D9D9"/>
          </w:tcPr>
          <w:p w:rsidR="0000404D" w:rsidRDefault="0000404D" w:rsidP="0056198A">
            <w:pPr>
              <w:pStyle w:val="BodyText"/>
            </w:pPr>
            <w:r>
              <w:t>Role</w:t>
            </w:r>
          </w:p>
        </w:tc>
        <w:tc>
          <w:tcPr>
            <w:tcW w:w="3420" w:type="dxa"/>
            <w:shd w:val="clear" w:color="auto" w:fill="D9D9D9"/>
          </w:tcPr>
          <w:p w:rsidR="0000404D" w:rsidRDefault="0000404D" w:rsidP="0056198A">
            <w:pPr>
              <w:pStyle w:val="BodyText"/>
            </w:pPr>
            <w:r w:rsidRPr="000F78CD">
              <w:t>Description</w:t>
            </w:r>
          </w:p>
        </w:tc>
        <w:tc>
          <w:tcPr>
            <w:tcW w:w="1980" w:type="dxa"/>
            <w:shd w:val="clear" w:color="auto" w:fill="D9D9D9"/>
          </w:tcPr>
          <w:p w:rsidR="0000404D" w:rsidRDefault="0000404D" w:rsidP="0056198A">
            <w:pPr>
              <w:pStyle w:val="BodyText"/>
            </w:pPr>
            <w:r w:rsidRPr="000F78CD">
              <w:t>Scope of Privilege</w:t>
            </w:r>
          </w:p>
        </w:tc>
        <w:tc>
          <w:tcPr>
            <w:tcW w:w="2088" w:type="dxa"/>
            <w:shd w:val="clear" w:color="auto" w:fill="D9D9D9"/>
          </w:tcPr>
          <w:p w:rsidR="0000404D" w:rsidRDefault="0000404D" w:rsidP="0056198A">
            <w:pPr>
              <w:pStyle w:val="BodyText"/>
            </w:pPr>
            <w:r>
              <w:t>What can they do?</w:t>
            </w:r>
          </w:p>
        </w:tc>
      </w:tr>
      <w:tr w:rsidR="0000404D" w:rsidTr="00E90A51">
        <w:tc>
          <w:tcPr>
            <w:tcW w:w="2088" w:type="dxa"/>
            <w:shd w:val="clear" w:color="auto" w:fill="auto"/>
          </w:tcPr>
          <w:p w:rsidR="0000404D" w:rsidRDefault="0000404D" w:rsidP="0056198A">
            <w:pPr>
              <w:pStyle w:val="BodyText"/>
            </w:pPr>
            <w:r>
              <w:t xml:space="preserve">Program </w:t>
            </w:r>
            <w:r w:rsidR="00CE740E">
              <w:t>Director</w:t>
            </w:r>
          </w:p>
        </w:tc>
        <w:tc>
          <w:tcPr>
            <w:tcW w:w="3420" w:type="dxa"/>
            <w:shd w:val="clear" w:color="auto" w:fill="auto"/>
          </w:tcPr>
          <w:p w:rsidR="0000404D" w:rsidRDefault="00CE740E" w:rsidP="0056198A">
            <w:pPr>
              <w:pStyle w:val="BodyText"/>
            </w:pPr>
            <w:r>
              <w:t xml:space="preserve">Program Directors are </w:t>
            </w:r>
            <w:r w:rsidRPr="00774E6E">
              <w:t>NCI official</w:t>
            </w:r>
            <w:r>
              <w:t>s</w:t>
            </w:r>
            <w:r w:rsidRPr="00774E6E">
              <w:t xml:space="preserve"> responsible for programmatic, scientific and/or technica</w:t>
            </w:r>
            <w:r>
              <w:t xml:space="preserve">l oversight and monitoring of </w:t>
            </w:r>
            <w:r w:rsidRPr="00774E6E">
              <w:t>grant</w:t>
            </w:r>
            <w:r>
              <w:t>s</w:t>
            </w:r>
            <w:r w:rsidRPr="00774E6E">
              <w:t xml:space="preserve">. </w:t>
            </w:r>
            <w:r>
              <w:t>P</w:t>
            </w:r>
            <w:r w:rsidRPr="00774E6E">
              <w:t xml:space="preserve">rogram </w:t>
            </w:r>
            <w:r>
              <w:t>Directors work</w:t>
            </w:r>
            <w:r w:rsidRPr="00774E6E">
              <w:t xml:space="preserve"> closely with grants management staff</w:t>
            </w:r>
            <w:r>
              <w:t xml:space="preserve">. </w:t>
            </w:r>
          </w:p>
          <w:p w:rsidR="00CE740E" w:rsidRDefault="00CE740E" w:rsidP="0056198A">
            <w:pPr>
              <w:pStyle w:val="BodyText"/>
            </w:pPr>
          </w:p>
        </w:tc>
        <w:tc>
          <w:tcPr>
            <w:tcW w:w="1980" w:type="dxa"/>
          </w:tcPr>
          <w:p w:rsidR="0000404D" w:rsidRDefault="0000404D" w:rsidP="0056198A">
            <w:pPr>
              <w:pStyle w:val="BodyText"/>
            </w:pPr>
          </w:p>
        </w:tc>
        <w:tc>
          <w:tcPr>
            <w:tcW w:w="2088" w:type="dxa"/>
          </w:tcPr>
          <w:p w:rsidR="0000404D" w:rsidRDefault="002438E2" w:rsidP="0056198A">
            <w:pPr>
              <w:pStyle w:val="BodyText"/>
            </w:pPr>
            <w:r>
              <w:t xml:space="preserve">Program Directors are responsible for completing and </w:t>
            </w:r>
            <w:r w:rsidRPr="003F6F6D">
              <w:rPr>
                <w:u w:val="single"/>
              </w:rPr>
              <w:t>submitting</w:t>
            </w:r>
            <w:r>
              <w:t xml:space="preserve"> "program" </w:t>
            </w:r>
            <w:proofErr w:type="spellStart"/>
            <w:r>
              <w:t>greensheets</w:t>
            </w:r>
            <w:proofErr w:type="spellEnd"/>
            <w:r>
              <w:t xml:space="preserve"> for grants.</w:t>
            </w:r>
          </w:p>
        </w:tc>
      </w:tr>
      <w:tr w:rsidR="0000404D" w:rsidTr="00E90A51">
        <w:tc>
          <w:tcPr>
            <w:tcW w:w="2088" w:type="dxa"/>
            <w:shd w:val="clear" w:color="auto" w:fill="auto"/>
          </w:tcPr>
          <w:p w:rsidR="0000404D" w:rsidRDefault="0000404D" w:rsidP="0056198A">
            <w:pPr>
              <w:pStyle w:val="BodyText"/>
            </w:pPr>
            <w:r>
              <w:t>Program Analyst</w:t>
            </w:r>
          </w:p>
        </w:tc>
        <w:tc>
          <w:tcPr>
            <w:tcW w:w="3420" w:type="dxa"/>
            <w:shd w:val="clear" w:color="auto" w:fill="auto"/>
          </w:tcPr>
          <w:p w:rsidR="0000404D" w:rsidRDefault="00F20D16" w:rsidP="0056198A">
            <w:pPr>
              <w:pStyle w:val="BodyText"/>
            </w:pPr>
            <w:r>
              <w:t xml:space="preserve">Program Analysts are NCI employees who are also involved with </w:t>
            </w:r>
            <w:r w:rsidRPr="00774E6E">
              <w:t>programmatic, scientific and/or technica</w:t>
            </w:r>
            <w:r>
              <w:t xml:space="preserve">l oversight and monitoring of </w:t>
            </w:r>
            <w:r w:rsidRPr="00774E6E">
              <w:t>grant</w:t>
            </w:r>
            <w:r>
              <w:t xml:space="preserve">s. They are providing administrative and other assistance to Program Directors. </w:t>
            </w:r>
          </w:p>
        </w:tc>
        <w:tc>
          <w:tcPr>
            <w:tcW w:w="1980" w:type="dxa"/>
          </w:tcPr>
          <w:p w:rsidR="0000404D" w:rsidRDefault="0000404D" w:rsidP="0056198A">
            <w:pPr>
              <w:pStyle w:val="BodyText"/>
            </w:pPr>
          </w:p>
        </w:tc>
        <w:tc>
          <w:tcPr>
            <w:tcW w:w="2088" w:type="dxa"/>
          </w:tcPr>
          <w:p w:rsidR="0000404D" w:rsidRDefault="002438E2" w:rsidP="0056198A">
            <w:pPr>
              <w:pStyle w:val="BodyText"/>
            </w:pPr>
            <w:r>
              <w:t xml:space="preserve">Program Analysts can be completing some questions on "program" </w:t>
            </w:r>
            <w:proofErr w:type="spellStart"/>
            <w:r>
              <w:t>greensheets</w:t>
            </w:r>
            <w:proofErr w:type="spellEnd"/>
            <w:r>
              <w:t>, but they will not have the authority to submit them.</w:t>
            </w:r>
          </w:p>
        </w:tc>
      </w:tr>
      <w:tr w:rsidR="00F20D16" w:rsidTr="00E90A51">
        <w:tc>
          <w:tcPr>
            <w:tcW w:w="2088" w:type="dxa"/>
            <w:shd w:val="clear" w:color="auto" w:fill="auto"/>
          </w:tcPr>
          <w:p w:rsidR="00F20D16" w:rsidRDefault="00F20D16" w:rsidP="0056198A">
            <w:pPr>
              <w:pStyle w:val="BodyText"/>
            </w:pPr>
            <w:r>
              <w:t>Grants Management Specialist</w:t>
            </w:r>
          </w:p>
        </w:tc>
        <w:tc>
          <w:tcPr>
            <w:tcW w:w="3420" w:type="dxa"/>
            <w:shd w:val="clear" w:color="auto" w:fill="auto"/>
          </w:tcPr>
          <w:p w:rsidR="00F20D16" w:rsidRDefault="00F20D16" w:rsidP="0056198A">
            <w:pPr>
              <w:pStyle w:val="BodyText"/>
            </w:pPr>
            <w:r>
              <w:t xml:space="preserve">Grants Management Specialists, often referred to as simply Specialists, </w:t>
            </w:r>
            <w:proofErr w:type="gramStart"/>
            <w:r>
              <w:t>are</w:t>
            </w:r>
            <w:proofErr w:type="gramEnd"/>
            <w:r>
              <w:t xml:space="preserve"> </w:t>
            </w:r>
            <w:r w:rsidRPr="00EC496D">
              <w:t xml:space="preserve">selected by the Grants Management Officer to serve as the focal point of the awarding component for all business/management activities associated with the negotiation, award, and administration of a grant or cooperative agreement. </w:t>
            </w:r>
            <w:r>
              <w:t>They also interpret</w:t>
            </w:r>
            <w:r w:rsidRPr="00EC496D">
              <w:t xml:space="preserve"> grant administration policy and provisions.</w:t>
            </w:r>
            <w:r>
              <w:t xml:space="preserve"> </w:t>
            </w:r>
          </w:p>
        </w:tc>
        <w:tc>
          <w:tcPr>
            <w:tcW w:w="1980" w:type="dxa"/>
          </w:tcPr>
          <w:p w:rsidR="00F20D16" w:rsidRDefault="00F20D16" w:rsidP="0056198A">
            <w:pPr>
              <w:pStyle w:val="BodyText"/>
            </w:pPr>
          </w:p>
        </w:tc>
        <w:tc>
          <w:tcPr>
            <w:tcW w:w="2088" w:type="dxa"/>
          </w:tcPr>
          <w:p w:rsidR="00F20D16" w:rsidRDefault="002438E2" w:rsidP="0056198A">
            <w:pPr>
              <w:pStyle w:val="BodyText"/>
            </w:pPr>
            <w:r>
              <w:t xml:space="preserve">Specialists are responsible for completing and submitting "specialist" </w:t>
            </w:r>
            <w:proofErr w:type="spellStart"/>
            <w:r>
              <w:t>greensheets</w:t>
            </w:r>
            <w:proofErr w:type="spellEnd"/>
            <w:r>
              <w:t>.</w:t>
            </w:r>
          </w:p>
        </w:tc>
      </w:tr>
      <w:tr w:rsidR="00F20D16" w:rsidTr="00E90A51">
        <w:tc>
          <w:tcPr>
            <w:tcW w:w="2088" w:type="dxa"/>
            <w:shd w:val="clear" w:color="auto" w:fill="auto"/>
          </w:tcPr>
          <w:p w:rsidR="00F20D16" w:rsidRDefault="00F20D16" w:rsidP="0056198A">
            <w:pPr>
              <w:pStyle w:val="BodyText"/>
            </w:pPr>
            <w:r>
              <w:t xml:space="preserve">Document Management User </w:t>
            </w:r>
          </w:p>
        </w:tc>
        <w:tc>
          <w:tcPr>
            <w:tcW w:w="3420" w:type="dxa"/>
            <w:shd w:val="clear" w:color="auto" w:fill="auto"/>
          </w:tcPr>
          <w:p w:rsidR="00F20D16" w:rsidRDefault="00F20D16" w:rsidP="0056198A">
            <w:pPr>
              <w:pStyle w:val="BodyText"/>
            </w:pPr>
            <w:r>
              <w:t xml:space="preserve">Document Management Users are individuals in the Office of Grants Administration (OGA), and more </w:t>
            </w:r>
            <w:r>
              <w:lastRenderedPageBreak/>
              <w:t xml:space="preserve">specifically, in the Document Management </w:t>
            </w:r>
            <w:proofErr w:type="spellStart"/>
            <w:r>
              <w:t>Center</w:t>
            </w:r>
            <w:proofErr w:type="spellEnd"/>
            <w:r>
              <w:t xml:space="preserve">, who verify that grant applications intended to be paid meet some of the more simple, "technicality" requirements – such as that face page of an application submitted on paper should be signed or that the date on the assurance that grantee staff are trained in the protection of human subjects in research be within 36 months prior to the proposed start date of the research project. </w:t>
            </w:r>
          </w:p>
        </w:tc>
        <w:tc>
          <w:tcPr>
            <w:tcW w:w="1980" w:type="dxa"/>
          </w:tcPr>
          <w:p w:rsidR="00F20D16" w:rsidRDefault="0008772A" w:rsidP="0056198A">
            <w:pPr>
              <w:pStyle w:val="BodyText"/>
            </w:pPr>
            <w:r>
              <w:lastRenderedPageBreak/>
              <w:t xml:space="preserve">Can access the system only via specifically </w:t>
            </w:r>
            <w:r>
              <w:lastRenderedPageBreak/>
              <w:t xml:space="preserve">constructed URL, associated with a particular grant’s sheet. </w:t>
            </w:r>
          </w:p>
        </w:tc>
        <w:tc>
          <w:tcPr>
            <w:tcW w:w="2088" w:type="dxa"/>
          </w:tcPr>
          <w:p w:rsidR="00F20D16" w:rsidRDefault="002438E2" w:rsidP="0056198A">
            <w:pPr>
              <w:pStyle w:val="BodyText"/>
            </w:pPr>
            <w:r>
              <w:lastRenderedPageBreak/>
              <w:t xml:space="preserve">Document Management Users are responsible for </w:t>
            </w:r>
            <w:r>
              <w:lastRenderedPageBreak/>
              <w:t xml:space="preserve">completing and submitting Document Management (DM) </w:t>
            </w:r>
            <w:proofErr w:type="spellStart"/>
            <w:r>
              <w:t>greensheets</w:t>
            </w:r>
            <w:proofErr w:type="spellEnd"/>
            <w:r>
              <w:t xml:space="preserve">. They like to refer to them as "DM checklists" rather than "DM </w:t>
            </w:r>
            <w:proofErr w:type="spellStart"/>
            <w:r>
              <w:t>greensheets</w:t>
            </w:r>
            <w:proofErr w:type="spellEnd"/>
            <w:r>
              <w:t>."</w:t>
            </w:r>
          </w:p>
        </w:tc>
      </w:tr>
      <w:tr w:rsidR="0000404D" w:rsidTr="00E90A51">
        <w:tc>
          <w:tcPr>
            <w:tcW w:w="2088" w:type="dxa"/>
            <w:shd w:val="clear" w:color="auto" w:fill="auto"/>
          </w:tcPr>
          <w:p w:rsidR="0000404D" w:rsidRDefault="0000404D" w:rsidP="0056198A">
            <w:pPr>
              <w:pStyle w:val="BodyText"/>
            </w:pPr>
            <w:r>
              <w:lastRenderedPageBreak/>
              <w:t>Guest</w:t>
            </w:r>
          </w:p>
        </w:tc>
        <w:tc>
          <w:tcPr>
            <w:tcW w:w="3420" w:type="dxa"/>
            <w:shd w:val="clear" w:color="auto" w:fill="auto"/>
          </w:tcPr>
          <w:p w:rsidR="0000404D" w:rsidRDefault="00F20D16" w:rsidP="0056198A">
            <w:pPr>
              <w:pStyle w:val="BodyText"/>
            </w:pPr>
            <w:r>
              <w:t xml:space="preserve">Guest users are users who have valid NCI user accounts and thus are able to access the system, but they do not have any of the other roles specified here. </w:t>
            </w:r>
          </w:p>
        </w:tc>
        <w:tc>
          <w:tcPr>
            <w:tcW w:w="1980" w:type="dxa"/>
          </w:tcPr>
          <w:p w:rsidR="0000404D" w:rsidRDefault="0000404D" w:rsidP="0056198A">
            <w:pPr>
              <w:pStyle w:val="BodyText"/>
            </w:pPr>
          </w:p>
        </w:tc>
        <w:tc>
          <w:tcPr>
            <w:tcW w:w="2088" w:type="dxa"/>
          </w:tcPr>
          <w:p w:rsidR="0000404D" w:rsidRDefault="002438E2" w:rsidP="0056198A">
            <w:pPr>
              <w:pStyle w:val="BodyText"/>
            </w:pPr>
            <w:r>
              <w:t xml:space="preserve">Guest users will not have any grants and </w:t>
            </w:r>
            <w:proofErr w:type="spellStart"/>
            <w:r>
              <w:t>greensheets</w:t>
            </w:r>
            <w:proofErr w:type="spellEnd"/>
            <w:r>
              <w:t xml:space="preserve"> assigned to them for completion, but they can search for grants using some limited criteria, and review their </w:t>
            </w:r>
            <w:proofErr w:type="spellStart"/>
            <w:r>
              <w:t>greensheets</w:t>
            </w:r>
            <w:proofErr w:type="spellEnd"/>
            <w:r>
              <w:t xml:space="preserve"> in read-only mode.</w:t>
            </w:r>
          </w:p>
        </w:tc>
      </w:tr>
      <w:tr w:rsidR="00F20D16" w:rsidTr="00E90A51">
        <w:tc>
          <w:tcPr>
            <w:tcW w:w="2088" w:type="dxa"/>
            <w:shd w:val="clear" w:color="auto" w:fill="auto"/>
          </w:tcPr>
          <w:p w:rsidR="00F20D16" w:rsidRDefault="00F20D16" w:rsidP="0056198A">
            <w:pPr>
              <w:pStyle w:val="BodyText"/>
            </w:pPr>
            <w:r>
              <w:t>Diversity Supplement Program Director</w:t>
            </w:r>
          </w:p>
        </w:tc>
        <w:tc>
          <w:tcPr>
            <w:tcW w:w="3420" w:type="dxa"/>
            <w:shd w:val="clear" w:color="auto" w:fill="auto"/>
          </w:tcPr>
          <w:p w:rsidR="00F20D16" w:rsidRDefault="00F20D16" w:rsidP="0056198A">
            <w:pPr>
              <w:pStyle w:val="BodyText"/>
            </w:pPr>
            <w:r>
              <w:t xml:space="preserve">Diversity Supplement Program Director is a Program Director who is designated to be responsible for Diversity Supplements program. This program, basically, has a separate budget and can provide supplemental funding for grants already otherwise approved (based on scientific merit and other criteria) if some activities under those grants will be carried out by members of under-represented populations. Diversity Supplement Program Director is responsible for submitting a special type of "program" </w:t>
            </w:r>
            <w:proofErr w:type="spellStart"/>
            <w:r>
              <w:t>greensheet</w:t>
            </w:r>
            <w:proofErr w:type="spellEnd"/>
            <w:r>
              <w:t>.</w:t>
            </w:r>
          </w:p>
          <w:p w:rsidR="00F20D16" w:rsidRDefault="00F20D16" w:rsidP="0056198A">
            <w:pPr>
              <w:pStyle w:val="BodyText"/>
            </w:pPr>
          </w:p>
          <w:p w:rsidR="00F20D16" w:rsidRDefault="00F20D16" w:rsidP="0056198A">
            <w:pPr>
              <w:pStyle w:val="BodyText"/>
            </w:pPr>
            <w:r>
              <w:t xml:space="preserve">This role will enable users who have it to submit </w:t>
            </w:r>
            <w:r w:rsidRPr="00F12FE3">
              <w:rPr>
                <w:i/>
              </w:rPr>
              <w:t>program</w:t>
            </w:r>
            <w:r>
              <w:t xml:space="preserve"> </w:t>
            </w:r>
            <w:proofErr w:type="spellStart"/>
            <w:r>
              <w:t>greensheets</w:t>
            </w:r>
            <w:proofErr w:type="spellEnd"/>
            <w:r>
              <w:t xml:space="preserve"> for grants that may be officially assigned to some other program director and whose Cancer Activity may not be one of the user's Cancer Activities. </w:t>
            </w:r>
          </w:p>
          <w:p w:rsidR="00F20D16" w:rsidRDefault="00F20D16" w:rsidP="0056198A">
            <w:pPr>
              <w:pStyle w:val="BodyText"/>
            </w:pPr>
            <w:r>
              <w:t xml:space="preserve">With "regular" grants, a grant has a Program Director and a Cancer Activity; a PD who submits the </w:t>
            </w:r>
            <w:proofErr w:type="spellStart"/>
            <w:r>
              <w:t>greensheet</w:t>
            </w:r>
            <w:proofErr w:type="spellEnd"/>
            <w:r>
              <w:t xml:space="preserve"> for such "regular" grant should be the PD to whom the grant is assigned, </w:t>
            </w:r>
            <w:r w:rsidRPr="00F20D16">
              <w:rPr>
                <w:highlight w:val="yellow"/>
              </w:rPr>
              <w:t xml:space="preserve">or at least a different PD who is assigned as a PD for the same Cancer Activity as the grant's </w:t>
            </w:r>
            <w:r w:rsidRPr="00F20D16">
              <w:rPr>
                <w:highlight w:val="yellow"/>
              </w:rPr>
              <w:lastRenderedPageBreak/>
              <w:t>Cancer Activity</w:t>
            </w:r>
            <w:r>
              <w:t xml:space="preserve">. </w:t>
            </w:r>
          </w:p>
          <w:p w:rsidR="00F20D16" w:rsidRDefault="00F20D16" w:rsidP="0056198A">
            <w:pPr>
              <w:pStyle w:val="BodyText"/>
            </w:pPr>
            <w:r>
              <w:t xml:space="preserve">Diversity Supplement grants are always associated with some parent grant that is a "regular" grant. When entries for grants that are diversity supplement grants are created, initially they automatically get assigned to the same Program Director as the parent grant. However, the business rule is that in the first year in which the diversity supplement is being awarded, the Program Director of the parent grant should submit the </w:t>
            </w:r>
            <w:proofErr w:type="spellStart"/>
            <w:r>
              <w:t>greensheet</w:t>
            </w:r>
            <w:proofErr w:type="spellEnd"/>
            <w:r>
              <w:t xml:space="preserve"> for the supplement grant. In subsequent years in which funds are being released per diversity supplement award, a Program Director who has this role (Diversity Supplements Program Director) should be submitting the </w:t>
            </w:r>
            <w:proofErr w:type="spellStart"/>
            <w:r>
              <w:t>greensheet</w:t>
            </w:r>
            <w:proofErr w:type="spellEnd"/>
            <w:r>
              <w:t xml:space="preserve">. </w:t>
            </w:r>
          </w:p>
        </w:tc>
        <w:tc>
          <w:tcPr>
            <w:tcW w:w="1980" w:type="dxa"/>
          </w:tcPr>
          <w:p w:rsidR="00F20D16" w:rsidRDefault="00F20D16" w:rsidP="0056198A">
            <w:pPr>
              <w:pStyle w:val="BodyText"/>
            </w:pPr>
          </w:p>
        </w:tc>
        <w:tc>
          <w:tcPr>
            <w:tcW w:w="2088" w:type="dxa"/>
          </w:tcPr>
          <w:p w:rsidR="00F20D16" w:rsidRDefault="002438E2" w:rsidP="0056198A">
            <w:pPr>
              <w:pStyle w:val="BodyText"/>
            </w:pPr>
            <w:r>
              <w:t xml:space="preserve">This business rule is difficult to apply because when a grant number is being formed for grants representing subsequent-year funding of diversity supplements, "grant type" remains 3 and does not change to 5, and year-of-support suffix (that follows the dash in grant number) is set to the year of support of the parent grant, not of the supplement award. For this reason, the "crude simplification" implemented in the system is that grants that are minority supplements can be submitted by BOTH a user who has this role (Diversity Supplements Program Director) </w:t>
            </w:r>
            <w:r w:rsidRPr="00B721F7">
              <w:rPr>
                <w:b/>
              </w:rPr>
              <w:t>and</w:t>
            </w:r>
            <w:r>
              <w:t xml:space="preserve"> a PD user who is the "official" PD on </w:t>
            </w:r>
            <w:r>
              <w:lastRenderedPageBreak/>
              <w:t>the grant or on the same Cancer Activity as that of the grant (which typically would be based on the parent grant). Year of support of the diversity supplement commitment is not taken into consideration</w:t>
            </w:r>
          </w:p>
        </w:tc>
      </w:tr>
      <w:tr w:rsidR="00F20D16" w:rsidTr="00E90A51">
        <w:tc>
          <w:tcPr>
            <w:tcW w:w="2088" w:type="dxa"/>
            <w:shd w:val="clear" w:color="auto" w:fill="auto"/>
          </w:tcPr>
          <w:p w:rsidR="00F20D16" w:rsidRDefault="00F20D16" w:rsidP="0056198A">
            <w:pPr>
              <w:pStyle w:val="BodyText"/>
            </w:pPr>
            <w:proofErr w:type="spellStart"/>
            <w:r>
              <w:lastRenderedPageBreak/>
              <w:t>Greensheets</w:t>
            </w:r>
            <w:proofErr w:type="spellEnd"/>
            <w:r>
              <w:t xml:space="preserve"> Administrator</w:t>
            </w:r>
          </w:p>
        </w:tc>
        <w:tc>
          <w:tcPr>
            <w:tcW w:w="3420" w:type="dxa"/>
            <w:shd w:val="clear" w:color="auto" w:fill="auto"/>
          </w:tcPr>
          <w:p w:rsidR="00F20D16" w:rsidRDefault="00F20D16" w:rsidP="0056198A">
            <w:pPr>
              <w:pStyle w:val="BodyText"/>
            </w:pPr>
            <w:r>
              <w:t xml:space="preserve">The role of </w:t>
            </w:r>
            <w:proofErr w:type="spellStart"/>
            <w:r>
              <w:t>Greensheets</w:t>
            </w:r>
            <w:proofErr w:type="spellEnd"/>
            <w:r>
              <w:t xml:space="preserve"> Administrator will be a special one, different from the roles described above. It is not required that the web-based part of the system support this role. (In other words, it is not necessary for the system to associate a particular user's user ID with this role and behave differently as a result.) </w:t>
            </w:r>
          </w:p>
        </w:tc>
        <w:tc>
          <w:tcPr>
            <w:tcW w:w="1980" w:type="dxa"/>
          </w:tcPr>
          <w:p w:rsidR="00F20D16" w:rsidRDefault="00F20D16" w:rsidP="0056198A">
            <w:pPr>
              <w:pStyle w:val="BodyText"/>
            </w:pPr>
          </w:p>
        </w:tc>
        <w:tc>
          <w:tcPr>
            <w:tcW w:w="2088" w:type="dxa"/>
          </w:tcPr>
          <w:p w:rsidR="00F20D16" w:rsidRDefault="002438E2" w:rsidP="0056198A">
            <w:pPr>
              <w:pStyle w:val="BodyText"/>
            </w:pPr>
            <w:r>
              <w:t xml:space="preserve">The system as a whole will provide facilities for </w:t>
            </w:r>
            <w:proofErr w:type="spellStart"/>
            <w:r>
              <w:t>Greensheets</w:t>
            </w:r>
            <w:proofErr w:type="spellEnd"/>
            <w:r>
              <w:t xml:space="preserve"> Administrator to make changes to templates of </w:t>
            </w:r>
            <w:proofErr w:type="spellStart"/>
            <w:r>
              <w:t>greensheet</w:t>
            </w:r>
            <w:proofErr w:type="spellEnd"/>
            <w:r>
              <w:t xml:space="preserve"> forms, and to produce attachment reconciliation reports.</w:t>
            </w:r>
          </w:p>
        </w:tc>
      </w:tr>
      <w:tr w:rsidR="006A6B76" w:rsidTr="00E90A51">
        <w:tc>
          <w:tcPr>
            <w:tcW w:w="2088" w:type="dxa"/>
            <w:shd w:val="clear" w:color="auto" w:fill="auto"/>
          </w:tcPr>
          <w:p w:rsidR="006A6B76" w:rsidRDefault="006A6B76" w:rsidP="0056198A">
            <w:pPr>
              <w:pStyle w:val="BodyText"/>
            </w:pPr>
            <w:r>
              <w:t>Super User</w:t>
            </w:r>
            <w:r w:rsidR="00F20D16">
              <w:t xml:space="preserve"> with change user capability</w:t>
            </w:r>
          </w:p>
        </w:tc>
        <w:tc>
          <w:tcPr>
            <w:tcW w:w="3420" w:type="dxa"/>
            <w:shd w:val="clear" w:color="auto" w:fill="auto"/>
          </w:tcPr>
          <w:p w:rsidR="006A6B76" w:rsidRDefault="00F20D16" w:rsidP="0056198A">
            <w:pPr>
              <w:pStyle w:val="BodyText"/>
            </w:pPr>
            <w:r w:rsidRPr="00F20D16">
              <w:rPr>
                <w:highlight w:val="yellow"/>
              </w:rPr>
              <w:t>TBD</w:t>
            </w:r>
          </w:p>
        </w:tc>
        <w:tc>
          <w:tcPr>
            <w:tcW w:w="1980" w:type="dxa"/>
          </w:tcPr>
          <w:p w:rsidR="006A6B76" w:rsidRDefault="006A6B76" w:rsidP="0056198A">
            <w:pPr>
              <w:pStyle w:val="BodyText"/>
            </w:pPr>
          </w:p>
        </w:tc>
        <w:tc>
          <w:tcPr>
            <w:tcW w:w="2088" w:type="dxa"/>
          </w:tcPr>
          <w:p w:rsidR="006A6B76" w:rsidRDefault="006A6B76" w:rsidP="0056198A">
            <w:pPr>
              <w:pStyle w:val="BodyText"/>
            </w:pPr>
          </w:p>
        </w:tc>
      </w:tr>
    </w:tbl>
    <w:p w:rsidR="0000404D" w:rsidRDefault="0000404D" w:rsidP="0056198A">
      <w:pPr>
        <w:pStyle w:val="BodyText"/>
      </w:pPr>
    </w:p>
    <w:p w:rsidR="00265B93" w:rsidRDefault="00265B93" w:rsidP="0056198A">
      <w:pPr>
        <w:pStyle w:val="Heading2"/>
      </w:pPr>
      <w:bookmarkStart w:id="4" w:name="_Toc218420039"/>
      <w:bookmarkStart w:id="5" w:name="_Toc450315773"/>
      <w:r>
        <w:t>User roles maintenance</w:t>
      </w:r>
      <w:bookmarkEnd w:id="4"/>
      <w:bookmarkEnd w:id="5"/>
    </w:p>
    <w:p w:rsidR="00265B93" w:rsidRDefault="00265B93" w:rsidP="0056198A">
      <w:pPr>
        <w:pStyle w:val="ListNumber3"/>
        <w:numPr>
          <w:ilvl w:val="0"/>
          <w:numId w:val="9"/>
        </w:numPr>
      </w:pPr>
      <w:r>
        <w:t xml:space="preserve">With respect to user roles of Program Director, Program Analyst, and Grants Management Specialist, system will not maintain its own mapping of individual user IDs to those roles. Instead, system will rely on other applications NCI has in place to maintain those roles, and retrieve roles data from I2E </w:t>
      </w:r>
      <w:proofErr w:type="gramStart"/>
      <w:r>
        <w:t>database</w:t>
      </w:r>
      <w:proofErr w:type="gramEnd"/>
      <w:r>
        <w:t>.</w:t>
      </w:r>
    </w:p>
    <w:p w:rsidR="00265B93" w:rsidRPr="00BF7DCE" w:rsidRDefault="00265B93" w:rsidP="0056198A">
      <w:pPr>
        <w:pStyle w:val="ListNumber3"/>
      </w:pPr>
      <w:r>
        <w:t xml:space="preserve">Role of Diversity Supplement Program Director is specific to </w:t>
      </w:r>
      <w:proofErr w:type="spellStart"/>
      <w:r>
        <w:t>Greensheets</w:t>
      </w:r>
      <w:proofErr w:type="spellEnd"/>
      <w:r>
        <w:t xml:space="preserve"> system and is not maintained by any other system. </w:t>
      </w:r>
      <w:proofErr w:type="spellStart"/>
      <w:r>
        <w:t>Greensheets</w:t>
      </w:r>
      <w:proofErr w:type="spellEnd"/>
      <w:r>
        <w:t xml:space="preserve"> will provide a mechanism to associate individual user IDs with this role.</w:t>
      </w:r>
    </w:p>
    <w:p w:rsidR="00265B93" w:rsidRPr="0000404D" w:rsidRDefault="00265B93" w:rsidP="0056198A">
      <w:pPr>
        <w:pStyle w:val="BodyText"/>
      </w:pPr>
    </w:p>
    <w:p w:rsidR="00F20D16" w:rsidRDefault="00F20D16" w:rsidP="0056198A">
      <w:pPr>
        <w:pStyle w:val="Heading1"/>
      </w:pPr>
      <w:bookmarkStart w:id="6" w:name="_Toc450315774"/>
      <w:proofErr w:type="spellStart"/>
      <w:r>
        <w:t>Greensheets</w:t>
      </w:r>
      <w:proofErr w:type="spellEnd"/>
      <w:r>
        <w:t xml:space="preserve"> Types</w:t>
      </w:r>
      <w:bookmarkEnd w:id="6"/>
    </w:p>
    <w:p w:rsidR="00C42C35" w:rsidRDefault="00C42C35" w:rsidP="0056198A">
      <w:pPr>
        <w:pStyle w:val="BodyText"/>
      </w:pPr>
      <w:r>
        <w:t>System will support completion of three</w:t>
      </w:r>
      <w:r w:rsidRPr="00D768B2">
        <w:t xml:space="preserve"> general types of </w:t>
      </w:r>
      <w:proofErr w:type="spellStart"/>
      <w:r w:rsidRPr="00D768B2">
        <w:t>greensheets</w:t>
      </w:r>
      <w:proofErr w:type="spellEnd"/>
      <w:r>
        <w:t xml:space="preserve">: "program" </w:t>
      </w:r>
      <w:proofErr w:type="spellStart"/>
      <w:r>
        <w:t>greensheets</w:t>
      </w:r>
      <w:proofErr w:type="spellEnd"/>
      <w:ins w:id="7" w:author="Anatoli Kouznetsov" w:date="2008-12-30T13:11:00Z">
        <w:r>
          <w:t>,</w:t>
        </w:r>
      </w:ins>
      <w:r>
        <w:t xml:space="preserve"> "specialist" </w:t>
      </w:r>
      <w:proofErr w:type="spellStart"/>
      <w:r>
        <w:t>greensheets</w:t>
      </w:r>
      <w:proofErr w:type="spellEnd"/>
      <w:r>
        <w:t xml:space="preserve">, and "document management" </w:t>
      </w:r>
      <w:proofErr w:type="spellStart"/>
      <w:r>
        <w:t>greensheets</w:t>
      </w:r>
      <w:proofErr w:type="spellEnd"/>
      <w:r>
        <w:t xml:space="preserve">. System will support one program </w:t>
      </w:r>
      <w:proofErr w:type="spellStart"/>
      <w:r>
        <w:t>greensheet</w:t>
      </w:r>
      <w:proofErr w:type="spellEnd"/>
      <w:ins w:id="8" w:author="Anatoli Kouznetsov" w:date="2008-12-30T13:11:00Z">
        <w:r>
          <w:t>,</w:t>
        </w:r>
      </w:ins>
      <w:r>
        <w:t xml:space="preserve"> one specialist </w:t>
      </w:r>
      <w:proofErr w:type="spellStart"/>
      <w:r>
        <w:t>greensheet</w:t>
      </w:r>
      <w:proofErr w:type="spellEnd"/>
      <w:r>
        <w:t xml:space="preserve">, and one document management (DM) </w:t>
      </w:r>
      <w:proofErr w:type="spellStart"/>
      <w:r>
        <w:t>greensheet</w:t>
      </w:r>
      <w:proofErr w:type="spellEnd"/>
      <w:r>
        <w:t xml:space="preserve"> per grant application.</w:t>
      </w:r>
    </w:p>
    <w:p w:rsidR="00C42C35" w:rsidRDefault="00C42C35" w:rsidP="0056198A">
      <w:pPr>
        <w:pStyle w:val="Heading2"/>
      </w:pPr>
      <w:bookmarkStart w:id="9" w:name="_Toc218420021"/>
      <w:bookmarkStart w:id="10" w:name="_Toc450315775"/>
      <w:r>
        <w:lastRenderedPageBreak/>
        <w:t xml:space="preserve">Program </w:t>
      </w:r>
      <w:proofErr w:type="spellStart"/>
      <w:r>
        <w:t>greensheets</w:t>
      </w:r>
      <w:bookmarkEnd w:id="9"/>
      <w:bookmarkEnd w:id="10"/>
      <w:proofErr w:type="spellEnd"/>
    </w:p>
    <w:p w:rsidR="00C42C35" w:rsidRDefault="00C42C35" w:rsidP="0056198A">
      <w:pPr>
        <w:pStyle w:val="BodyText"/>
      </w:pPr>
      <w:r>
        <w:t xml:space="preserve">"Program </w:t>
      </w:r>
      <w:proofErr w:type="spellStart"/>
      <w:r>
        <w:t>greensheets</w:t>
      </w:r>
      <w:proofErr w:type="spellEnd"/>
      <w:r>
        <w:t>" are</w:t>
      </w:r>
      <w:r w:rsidRPr="00D768B2">
        <w:t xml:space="preserve"> filled out by Program Director</w:t>
      </w:r>
      <w:r>
        <w:t xml:space="preserve"> or </w:t>
      </w:r>
      <w:r w:rsidRPr="00D768B2">
        <w:t>Program Analyst</w:t>
      </w:r>
      <w:r>
        <w:t xml:space="preserve"> users. They will contain questions that users in those roles are able to answer.  Program </w:t>
      </w:r>
      <w:proofErr w:type="spellStart"/>
      <w:r>
        <w:t>greensheets</w:t>
      </w:r>
      <w:proofErr w:type="spellEnd"/>
      <w:r>
        <w:t xml:space="preserve"> are accessible by Grants Management Specialists in read-only mode (including printing), but system will allow only </w:t>
      </w:r>
      <w:r w:rsidRPr="00D768B2">
        <w:t>Program Director</w:t>
      </w:r>
      <w:r>
        <w:t xml:space="preserve"> or </w:t>
      </w:r>
      <w:r w:rsidRPr="00D768B2">
        <w:t>Program Analyst</w:t>
      </w:r>
      <w:r>
        <w:t xml:space="preserve"> users to supply answers to questions on Program </w:t>
      </w:r>
      <w:proofErr w:type="spellStart"/>
      <w:r>
        <w:t>greensheets</w:t>
      </w:r>
      <w:proofErr w:type="spellEnd"/>
      <w:r>
        <w:t>.</w:t>
      </w:r>
    </w:p>
    <w:p w:rsidR="00C42C35" w:rsidRDefault="00C42C35" w:rsidP="0056198A">
      <w:pPr>
        <w:pStyle w:val="Heading2"/>
      </w:pPr>
      <w:bookmarkStart w:id="11" w:name="_Toc218420022"/>
      <w:bookmarkStart w:id="12" w:name="_Toc450315776"/>
      <w:r>
        <w:t xml:space="preserve">Specialist </w:t>
      </w:r>
      <w:proofErr w:type="spellStart"/>
      <w:r>
        <w:t>greensheets</w:t>
      </w:r>
      <w:bookmarkEnd w:id="11"/>
      <w:bookmarkEnd w:id="12"/>
      <w:proofErr w:type="spellEnd"/>
    </w:p>
    <w:p w:rsidR="00C42C35" w:rsidRDefault="00C42C35" w:rsidP="0056198A">
      <w:pPr>
        <w:pStyle w:val="BodyText"/>
        <w:rPr>
          <w:ins w:id="13" w:author="Anatoli Kouznetsov" w:date="2008-12-30T13:12:00Z"/>
        </w:rPr>
      </w:pPr>
      <w:r>
        <w:t xml:space="preserve">"Specialist </w:t>
      </w:r>
      <w:proofErr w:type="spellStart"/>
      <w:r>
        <w:t>greensheets</w:t>
      </w:r>
      <w:proofErr w:type="spellEnd"/>
      <w:r>
        <w:t xml:space="preserve">" are filled out by Grants Management Specialists, and will contain a different set of questions than "program </w:t>
      </w:r>
      <w:proofErr w:type="spellStart"/>
      <w:r>
        <w:t>greensheets</w:t>
      </w:r>
      <w:proofErr w:type="spellEnd"/>
      <w:r>
        <w:t xml:space="preserve">". System will allow only Specialist users to access Specialist </w:t>
      </w:r>
      <w:proofErr w:type="spellStart"/>
      <w:r>
        <w:t>greensheets</w:t>
      </w:r>
      <w:proofErr w:type="spellEnd"/>
      <w:r>
        <w:t>.</w:t>
      </w:r>
    </w:p>
    <w:p w:rsidR="00C42C35" w:rsidRDefault="00C42C35" w:rsidP="0056198A">
      <w:pPr>
        <w:pStyle w:val="Heading2"/>
      </w:pPr>
      <w:bookmarkStart w:id="14" w:name="_Toc218420023"/>
      <w:bookmarkStart w:id="15" w:name="_Toc450315777"/>
      <w:r>
        <w:t xml:space="preserve">Document Management (DM) </w:t>
      </w:r>
      <w:proofErr w:type="spellStart"/>
      <w:r>
        <w:t>greensheets</w:t>
      </w:r>
      <w:bookmarkEnd w:id="14"/>
      <w:bookmarkEnd w:id="15"/>
      <w:proofErr w:type="spellEnd"/>
    </w:p>
    <w:p w:rsidR="00C42C35" w:rsidRDefault="00C42C35" w:rsidP="0056198A">
      <w:pPr>
        <w:pStyle w:val="BodyText"/>
      </w:pPr>
      <w:r>
        <w:t xml:space="preserve">DM </w:t>
      </w:r>
      <w:proofErr w:type="spellStart"/>
      <w:r>
        <w:t>greensheets</w:t>
      </w:r>
      <w:proofErr w:type="spellEnd"/>
      <w:r>
        <w:t xml:space="preserve"> will be filled out by Document Management users. They will contain a set of questions different than program </w:t>
      </w:r>
      <w:proofErr w:type="spellStart"/>
      <w:r>
        <w:t>greensheets</w:t>
      </w:r>
      <w:proofErr w:type="spellEnd"/>
      <w:r>
        <w:t xml:space="preserve"> and different than specialist </w:t>
      </w:r>
      <w:proofErr w:type="spellStart"/>
      <w:r>
        <w:t>greensheets</w:t>
      </w:r>
      <w:proofErr w:type="spellEnd"/>
      <w:r>
        <w:t xml:space="preserve">. Unlike program </w:t>
      </w:r>
      <w:proofErr w:type="spellStart"/>
      <w:r>
        <w:t>greensheets</w:t>
      </w:r>
      <w:proofErr w:type="spellEnd"/>
      <w:r>
        <w:t xml:space="preserve"> or specialist </w:t>
      </w:r>
      <w:proofErr w:type="spellStart"/>
      <w:r>
        <w:t>greensheets</w:t>
      </w:r>
      <w:proofErr w:type="spellEnd"/>
      <w:r>
        <w:t xml:space="preserve">, there will not be a way to open a DM </w:t>
      </w:r>
      <w:proofErr w:type="spellStart"/>
      <w:r>
        <w:t>greensheet</w:t>
      </w:r>
      <w:proofErr w:type="spellEnd"/>
      <w:r>
        <w:t xml:space="preserve"> for an individual grant by performing a search or navigation from the home page of the </w:t>
      </w:r>
      <w:proofErr w:type="spellStart"/>
      <w:r>
        <w:t>Greensheets</w:t>
      </w:r>
      <w:proofErr w:type="spellEnd"/>
      <w:r>
        <w:t xml:space="preserve"> application. </w:t>
      </w:r>
      <w:r w:rsidRPr="00C42C35">
        <w:rPr>
          <w:highlight w:val="yellow"/>
        </w:rPr>
        <w:t xml:space="preserve">The only way through which users will be able to access DM </w:t>
      </w:r>
      <w:proofErr w:type="spellStart"/>
      <w:r w:rsidRPr="00C42C35">
        <w:rPr>
          <w:highlight w:val="yellow"/>
        </w:rPr>
        <w:t>greensheets</w:t>
      </w:r>
      <w:proofErr w:type="spellEnd"/>
      <w:r w:rsidRPr="00C42C35">
        <w:rPr>
          <w:highlight w:val="yellow"/>
        </w:rPr>
        <w:t xml:space="preserve"> is by directing their web browser to a specially formed URL that meets the specification defined in </w:t>
      </w:r>
      <w:r w:rsidR="006340CB">
        <w:rPr>
          <w:highlight w:val="yellow"/>
        </w:rPr>
        <w:t xml:space="preserve">this document, </w:t>
      </w:r>
      <w:r w:rsidRPr="00C42C35">
        <w:rPr>
          <w:highlight w:val="yellow"/>
        </w:rPr>
        <w:t>section</w:t>
      </w:r>
      <w:r w:rsidR="006340CB">
        <w:rPr>
          <w:highlight w:val="yellow"/>
        </w:rPr>
        <w:t xml:space="preserve"> “Software interfaces” </w:t>
      </w:r>
      <w:r w:rsidR="006340CB" w:rsidRPr="006340CB">
        <w:rPr>
          <w:highlight w:val="yellow"/>
        </w:rPr>
        <w:t xml:space="preserve">=&gt; Interfaces to expose for other applications =&gt; Viewing/completing a </w:t>
      </w:r>
      <w:proofErr w:type="spellStart"/>
      <w:r w:rsidR="006340CB" w:rsidRPr="006340CB">
        <w:rPr>
          <w:highlight w:val="yellow"/>
        </w:rPr>
        <w:t>greensheet</w:t>
      </w:r>
      <w:proofErr w:type="spellEnd"/>
      <w:r w:rsidRPr="00C42C35">
        <w:rPr>
          <w:highlight w:val="yellow"/>
        </w:rPr>
        <w:t>.</w:t>
      </w:r>
      <w:r>
        <w:t xml:space="preserve"> Normally, users will access DM </w:t>
      </w:r>
      <w:proofErr w:type="spellStart"/>
      <w:r>
        <w:t>greensheets</w:t>
      </w:r>
      <w:proofErr w:type="spellEnd"/>
      <w:r>
        <w:t xml:space="preserve"> for individual grants by selecting a hyperlink within GPMATS application. </w:t>
      </w:r>
    </w:p>
    <w:p w:rsidR="005524BB" w:rsidRDefault="005524BB" w:rsidP="0056198A">
      <w:pPr>
        <w:pStyle w:val="BodyText"/>
      </w:pPr>
    </w:p>
    <w:p w:rsidR="00C42C35" w:rsidRPr="00C42C35" w:rsidRDefault="005524BB" w:rsidP="0056198A">
      <w:pPr>
        <w:pStyle w:val="BodyText"/>
      </w:pPr>
      <w:r>
        <w:t>A</w:t>
      </w:r>
      <w:r w:rsidR="00C42C35">
        <w:t xml:space="preserve">nother difference from program and specialist </w:t>
      </w:r>
      <w:proofErr w:type="spellStart"/>
      <w:r w:rsidR="00C42C35">
        <w:t>greensheets</w:t>
      </w:r>
      <w:proofErr w:type="spellEnd"/>
      <w:r>
        <w:t>:</w:t>
      </w:r>
      <w:r w:rsidR="00C42C35">
        <w:t xml:space="preserve"> </w:t>
      </w:r>
      <w:r w:rsidR="00696196">
        <w:t xml:space="preserve">the </w:t>
      </w:r>
      <w:proofErr w:type="spellStart"/>
      <w:r w:rsidR="00696196">
        <w:t>Greensheets</w:t>
      </w:r>
      <w:proofErr w:type="spellEnd"/>
      <w:r w:rsidR="00696196">
        <w:t xml:space="preserve"> application will not be responsible for determining whether a DM </w:t>
      </w:r>
      <w:proofErr w:type="spellStart"/>
      <w:r w:rsidR="00696196">
        <w:t>greensheet</w:t>
      </w:r>
      <w:proofErr w:type="spellEnd"/>
      <w:r w:rsidR="00696196">
        <w:t xml:space="preserve"> presented to a user should allow him or her to save or submit it depending on the user's role. This determination will be made in GPMATS application. </w:t>
      </w:r>
      <w:r w:rsidR="00696196" w:rsidRPr="00696196">
        <w:rPr>
          <w:highlight w:val="yellow"/>
        </w:rPr>
        <w:t xml:space="preserve">The GPMATS application will pass the "Editable" and "Submittable" parameters to the </w:t>
      </w:r>
      <w:proofErr w:type="spellStart"/>
      <w:r w:rsidR="00696196" w:rsidRPr="00696196">
        <w:rPr>
          <w:highlight w:val="yellow"/>
        </w:rPr>
        <w:t>Greensheets</w:t>
      </w:r>
      <w:proofErr w:type="spellEnd"/>
      <w:r w:rsidR="00696196" w:rsidRPr="00696196">
        <w:rPr>
          <w:highlight w:val="yellow"/>
        </w:rPr>
        <w:t xml:space="preserve"> application as a part of HTTP request launching the DM </w:t>
      </w:r>
      <w:proofErr w:type="spellStart"/>
      <w:r w:rsidR="00696196" w:rsidRPr="00696196">
        <w:rPr>
          <w:highlight w:val="yellow"/>
        </w:rPr>
        <w:t>greensheet</w:t>
      </w:r>
      <w:proofErr w:type="spellEnd"/>
      <w:r w:rsidR="00696196" w:rsidRPr="00696196">
        <w:rPr>
          <w:highlight w:val="yellow"/>
        </w:rPr>
        <w:t xml:space="preserve">. Again, see section </w:t>
      </w:r>
      <w:r w:rsidR="00696196" w:rsidRPr="00696196">
        <w:rPr>
          <w:highlight w:val="yellow"/>
        </w:rPr>
        <w:fldChar w:fldCharType="begin"/>
      </w:r>
      <w:r w:rsidR="00696196" w:rsidRPr="00696196">
        <w:rPr>
          <w:highlight w:val="yellow"/>
        </w:rPr>
        <w:instrText xml:space="preserve"> REF _Ref218407691 \r \h </w:instrText>
      </w:r>
      <w:r w:rsidR="00696196">
        <w:rPr>
          <w:highlight w:val="yellow"/>
        </w:rPr>
        <w:instrText xml:space="preserve"> \* MERGEFORMAT </w:instrText>
      </w:r>
      <w:r w:rsidR="00696196" w:rsidRPr="00696196">
        <w:rPr>
          <w:highlight w:val="yellow"/>
        </w:rPr>
      </w:r>
      <w:r w:rsidR="00696196" w:rsidRPr="00696196">
        <w:rPr>
          <w:highlight w:val="yellow"/>
        </w:rPr>
        <w:fldChar w:fldCharType="separate"/>
      </w:r>
      <w:r w:rsidR="00696196" w:rsidRPr="00696196">
        <w:rPr>
          <w:highlight w:val="yellow"/>
        </w:rPr>
        <w:t>6.1.2</w:t>
      </w:r>
      <w:r w:rsidR="00696196" w:rsidRPr="00696196">
        <w:rPr>
          <w:highlight w:val="yellow"/>
        </w:rPr>
        <w:fldChar w:fldCharType="end"/>
      </w:r>
      <w:r w:rsidR="00696196" w:rsidRPr="00696196">
        <w:rPr>
          <w:highlight w:val="yellow"/>
        </w:rPr>
        <w:t xml:space="preserve"> for more details.</w:t>
      </w:r>
    </w:p>
    <w:p w:rsidR="002C2231" w:rsidRDefault="002C2231" w:rsidP="0056198A">
      <w:pPr>
        <w:pStyle w:val="Heading1"/>
      </w:pPr>
      <w:bookmarkStart w:id="16" w:name="_Toc450315778"/>
      <w:r>
        <w:t>Dependencies with other systems</w:t>
      </w:r>
      <w:bookmarkEnd w:id="16"/>
    </w:p>
    <w:p w:rsidR="009E5EBD" w:rsidRPr="009E5EBD" w:rsidRDefault="009E5EBD" w:rsidP="0056198A">
      <w:r w:rsidRPr="009E5EBD">
        <w:t>The relationship between the I2E applications is indirect.  Each application updates the I2EP database and each application may depend on the updated I2EP information.</w:t>
      </w:r>
    </w:p>
    <w:p w:rsidR="002C2231" w:rsidRDefault="002C2231" w:rsidP="0056198A">
      <w:pPr>
        <w:pStyle w:val="Heading2"/>
      </w:pPr>
      <w:bookmarkStart w:id="17" w:name="_Toc450315779"/>
      <w:r>
        <w:t>Form Builder</w:t>
      </w:r>
      <w:bookmarkEnd w:id="17"/>
    </w:p>
    <w:p w:rsidR="002C2231" w:rsidRDefault="002C2231" w:rsidP="0056198A">
      <w:pPr>
        <w:pStyle w:val="BodyText"/>
      </w:pPr>
      <w:r>
        <w:t>TBD</w:t>
      </w:r>
    </w:p>
    <w:p w:rsidR="002C2231" w:rsidRDefault="002C2231" w:rsidP="0056198A">
      <w:pPr>
        <w:pStyle w:val="BodyText"/>
      </w:pPr>
    </w:p>
    <w:p w:rsidR="002C2231" w:rsidRDefault="002C2231" w:rsidP="0056198A">
      <w:pPr>
        <w:pStyle w:val="Heading2"/>
      </w:pPr>
      <w:bookmarkStart w:id="18" w:name="_Toc450315780"/>
      <w:r>
        <w:t>GPMATS</w:t>
      </w:r>
      <w:bookmarkEnd w:id="18"/>
    </w:p>
    <w:p w:rsidR="0008772A" w:rsidRDefault="0008772A" w:rsidP="0056198A">
      <w:pPr>
        <w:pStyle w:val="BodyText"/>
        <w:numPr>
          <w:ilvl w:val="0"/>
          <w:numId w:val="14"/>
        </w:numPr>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w:t>
      </w:r>
      <w:ins w:id="19" w:author="Anatoli Kouznetsov" w:date="2008-12-30T14:45:00Z">
        <w:r>
          <w:t>GPMATS' database</w:t>
        </w:r>
      </w:ins>
      <w:r w:rsidRPr="00205507">
        <w:t>.</w:t>
      </w:r>
    </w:p>
    <w:p w:rsidR="0008772A" w:rsidRDefault="0008772A" w:rsidP="0056198A">
      <w:pPr>
        <w:pStyle w:val="BodyText"/>
        <w:numPr>
          <w:ilvl w:val="0"/>
          <w:numId w:val="14"/>
        </w:numPr>
      </w:pPr>
      <w:r w:rsidRPr="0008772A">
        <w:t xml:space="preserve">The GPMATS application will pass the "Editable" and "Submittable" parameters to the </w:t>
      </w:r>
      <w:proofErr w:type="spellStart"/>
      <w:r w:rsidRPr="0008772A">
        <w:t>Greensheets</w:t>
      </w:r>
      <w:proofErr w:type="spellEnd"/>
      <w:r w:rsidRPr="0008772A">
        <w:t xml:space="preserve"> application as a part of HTTP request launching the DM </w:t>
      </w:r>
      <w:proofErr w:type="spellStart"/>
      <w:r w:rsidRPr="0008772A">
        <w:t>greensheet</w:t>
      </w:r>
      <w:proofErr w:type="spellEnd"/>
      <w:r w:rsidRPr="0008772A">
        <w:t>.</w:t>
      </w:r>
      <w:r>
        <w:t xml:space="preserve"> Refer </w:t>
      </w:r>
      <w:r w:rsidRPr="003E478F">
        <w:t xml:space="preserve">to this document, section “Software interfaces” =&gt; Interfaces to expose for other applications =&gt; Viewing/completing a </w:t>
      </w:r>
      <w:proofErr w:type="spellStart"/>
      <w:r w:rsidRPr="003E478F">
        <w:t>greensheet</w:t>
      </w:r>
      <w:proofErr w:type="spellEnd"/>
      <w:r w:rsidRPr="003E478F">
        <w:t>.</w:t>
      </w:r>
    </w:p>
    <w:p w:rsidR="00D14687" w:rsidRPr="00D14687" w:rsidRDefault="00D14687" w:rsidP="0056198A">
      <w:pPr>
        <w:pStyle w:val="BodyText"/>
        <w:numPr>
          <w:ilvl w:val="0"/>
          <w:numId w:val="14"/>
        </w:numPr>
      </w:pPr>
      <w:r>
        <w:t xml:space="preserve">Normally </w:t>
      </w:r>
      <w:proofErr w:type="spellStart"/>
      <w:r>
        <w:t>greensheets</w:t>
      </w:r>
      <w:proofErr w:type="spellEnd"/>
      <w:r>
        <w:t xml:space="preserve"> are required to be completed only for grants with specific combinations of grant type and mechanism </w:t>
      </w:r>
      <w:r w:rsidRPr="00D14687">
        <w:rPr>
          <w:color w:val="FF0000"/>
          <w:highlight w:val="yellow"/>
        </w:rPr>
        <w:t>(NEED RULES!!!)</w:t>
      </w:r>
      <w:r>
        <w:t xml:space="preserve">. Only such grants are shown in the grants list in </w:t>
      </w:r>
      <w:proofErr w:type="spellStart"/>
      <w:r>
        <w:t>Greensheets</w:t>
      </w:r>
      <w:proofErr w:type="spellEnd"/>
      <w:r>
        <w:t xml:space="preserve"> system. Although, if  </w:t>
      </w:r>
      <w:r w:rsidRPr="00D14687">
        <w:t xml:space="preserve">a user of the GPMATS manually turned on the "exception </w:t>
      </w:r>
      <w:proofErr w:type="spellStart"/>
      <w:r w:rsidRPr="00D14687">
        <w:t>greensheet</w:t>
      </w:r>
      <w:proofErr w:type="spellEnd"/>
      <w:r w:rsidRPr="00D14687">
        <w:t xml:space="preserve"> indicator" in GPMATS system, indicating that it does, in fact, require completion of </w:t>
      </w:r>
      <w:proofErr w:type="spellStart"/>
      <w:r w:rsidRPr="00D14687">
        <w:t>greensheet</w:t>
      </w:r>
      <w:proofErr w:type="spellEnd"/>
      <w:r w:rsidRPr="00D14687">
        <w:t xml:space="preserve"> forms for some unusual reason, then this grant will be eligible to be shown in grants list.</w:t>
      </w:r>
    </w:p>
    <w:p w:rsidR="00D14687" w:rsidRDefault="00D14687" w:rsidP="00D14687">
      <w:pPr>
        <w:pStyle w:val="TableTextNormal"/>
        <w:ind w:left="720"/>
        <w:outlineLvl w:val="0"/>
        <w:rPr>
          <w:rFonts w:eastAsia="Times New Roman" w:cs="Arial"/>
          <w:color w:val="FF0000"/>
          <w:szCs w:val="24"/>
        </w:rPr>
      </w:pPr>
    </w:p>
    <w:p w:rsidR="00C42C35" w:rsidRPr="00497FBC" w:rsidRDefault="00C42C35" w:rsidP="0056198A">
      <w:pPr>
        <w:pStyle w:val="BodyText"/>
        <w:numPr>
          <w:ilvl w:val="0"/>
          <w:numId w:val="5"/>
        </w:numPr>
      </w:pPr>
      <w:r>
        <w:t>Since GPMATS replaced old system “</w:t>
      </w:r>
      <w:r w:rsidRPr="00C42C35">
        <w:t xml:space="preserve">OGA Control”, does it mean that </w:t>
      </w:r>
      <w:proofErr w:type="spellStart"/>
      <w:r w:rsidRPr="00C42C35">
        <w:t>Greensheets</w:t>
      </w:r>
      <w:proofErr w:type="spellEnd"/>
      <w:r w:rsidRPr="00C42C35">
        <w:t xml:space="preserve"> statuses “Not Started, “on control” and “Saved, “on control” means that ‘grant exists in "GPMATS" system”? And “…not ‘on control’” means it’s not in GPMATS?</w:t>
      </w:r>
    </w:p>
    <w:p w:rsidR="00DE4787" w:rsidRPr="00A34ED8" w:rsidRDefault="00DE4787" w:rsidP="0056198A">
      <w:pPr>
        <w:pStyle w:val="BodyText"/>
        <w:numPr>
          <w:ilvl w:val="0"/>
          <w:numId w:val="5"/>
        </w:numPr>
      </w:pPr>
      <w:r w:rsidRPr="00497FBC">
        <w:lastRenderedPageBreak/>
        <w:t xml:space="preserve">Grant's "revision number" in </w:t>
      </w:r>
      <w:proofErr w:type="gramStart"/>
      <w:r w:rsidRPr="00497FBC">
        <w:t>GPMATS  ---</w:t>
      </w:r>
      <w:proofErr w:type="gramEnd"/>
      <w:r w:rsidRPr="00497FBC">
        <w:t>need to understand what it is. Plays the role in business rules which grants should be displayed or not</w:t>
      </w:r>
      <w:r w:rsidR="00A34ED8">
        <w:t xml:space="preserve"> (See sec. </w:t>
      </w:r>
      <w:r w:rsidR="00A34ED8" w:rsidRPr="00A34ED8">
        <w:t xml:space="preserve">View Grants Hit List =&gt; General rules =&gt; </w:t>
      </w:r>
      <w:r w:rsidR="00A34ED8" w:rsidRPr="00A34ED8">
        <w:rPr>
          <w:bCs/>
        </w:rPr>
        <w:t xml:space="preserve">Exception </w:t>
      </w:r>
      <w:proofErr w:type="spellStart"/>
      <w:r w:rsidR="00A34ED8" w:rsidRPr="00A34ED8">
        <w:rPr>
          <w:bCs/>
        </w:rPr>
        <w:t>Greensheet</w:t>
      </w:r>
      <w:proofErr w:type="spellEnd"/>
      <w:r w:rsidR="00A34ED8" w:rsidRPr="00A34ED8">
        <w:rPr>
          <w:bCs/>
        </w:rPr>
        <w:t xml:space="preserve"> Indicator in GPMATS)</w:t>
      </w:r>
    </w:p>
    <w:p w:rsidR="00A34ED8" w:rsidRPr="00497FBC" w:rsidRDefault="00A34ED8" w:rsidP="0056198A">
      <w:pPr>
        <w:pStyle w:val="BodyText"/>
        <w:numPr>
          <w:ilvl w:val="0"/>
          <w:numId w:val="5"/>
        </w:numPr>
      </w:pPr>
      <w:r w:rsidRPr="00A34ED8">
        <w:t xml:space="preserve">"Diversity" flag in GPMATS </w:t>
      </w:r>
      <w:r w:rsidRPr="00497FBC">
        <w:rPr>
          <w:rFonts w:cs="Times New Roman"/>
        </w:rPr>
        <w:t>---need to understand what it is. Plays the role in business rules which grants should be displayed or not</w:t>
      </w:r>
      <w:r>
        <w:rPr>
          <w:rFonts w:cs="Times New Roman"/>
        </w:rPr>
        <w:t xml:space="preserve"> (See sec. </w:t>
      </w:r>
      <w:r w:rsidRPr="00A34ED8">
        <w:t>View Grants Hit List =&gt; Additional rules for “Browse (To-Do)” List =&gt; Program Director/Program Analyst Rules)</w:t>
      </w:r>
    </w:p>
    <w:p w:rsidR="000E3BA2" w:rsidRPr="00497FBC" w:rsidRDefault="000E3BA2" w:rsidP="0056198A">
      <w:pPr>
        <w:pStyle w:val="BodyText"/>
        <w:numPr>
          <w:ilvl w:val="0"/>
          <w:numId w:val="5"/>
        </w:numPr>
      </w:pPr>
      <w:r w:rsidRPr="00497FBC">
        <w:t>“# of days in GPMATS” is displayed on the screen. Are we reading or calculating it?</w:t>
      </w:r>
    </w:p>
    <w:p w:rsidR="002D19DB" w:rsidRPr="00696196" w:rsidRDefault="002D19DB" w:rsidP="0056198A">
      <w:pPr>
        <w:pStyle w:val="BodyText"/>
        <w:numPr>
          <w:ilvl w:val="0"/>
          <w:numId w:val="5"/>
        </w:numPr>
      </w:pPr>
      <w:r w:rsidRPr="002D19DB">
        <w:t>“GPMATS Award action associated with its parent grant”</w:t>
      </w:r>
      <w:r w:rsidRPr="002D19DB">
        <w:rPr>
          <w:rFonts w:cs="Times New Roman"/>
        </w:rPr>
        <w:t xml:space="preserve"> ---</w:t>
      </w:r>
      <w:r w:rsidRPr="00497FBC">
        <w:rPr>
          <w:rFonts w:cs="Times New Roman"/>
        </w:rPr>
        <w:t>need to understand what it is. Plays the role in business rules which grants should be displayed or not</w:t>
      </w:r>
      <w:r>
        <w:rPr>
          <w:rFonts w:cs="Times New Roman"/>
        </w:rPr>
        <w:t xml:space="preserve"> (See sec. </w:t>
      </w:r>
      <w:r w:rsidRPr="00A34ED8">
        <w:t>View Grants Hit List =&gt; Additional rules for “Browse (To-Do)” List =&gt; Program Director/Program Analyst Rules)</w:t>
      </w:r>
      <w:r>
        <w:t xml:space="preserve">. </w:t>
      </w:r>
      <w:r w:rsidRPr="002D19DB">
        <w:rPr>
          <w:highlight w:val="yellow"/>
        </w:rPr>
        <w:t>Is it ‘dummies”</w:t>
      </w:r>
      <w:r>
        <w:t>?</w:t>
      </w:r>
    </w:p>
    <w:p w:rsidR="00696196" w:rsidRDefault="00696196" w:rsidP="0056198A">
      <w:pPr>
        <w:pStyle w:val="BodyText"/>
      </w:pPr>
    </w:p>
    <w:p w:rsidR="00421907" w:rsidRDefault="00421907" w:rsidP="0056198A">
      <w:pPr>
        <w:pStyle w:val="Heading2"/>
      </w:pPr>
      <w:bookmarkStart w:id="20" w:name="_Toc450315781"/>
      <w:proofErr w:type="spellStart"/>
      <w:r>
        <w:t>Paylist</w:t>
      </w:r>
      <w:bookmarkEnd w:id="20"/>
      <w:proofErr w:type="spellEnd"/>
    </w:p>
    <w:p w:rsidR="0008772A" w:rsidRPr="0008772A" w:rsidRDefault="0008772A" w:rsidP="0056198A">
      <w:r>
        <w:t>TBD</w:t>
      </w:r>
    </w:p>
    <w:p w:rsidR="00421907" w:rsidRDefault="00421907" w:rsidP="0056198A">
      <w:pPr>
        <w:pStyle w:val="Heading2"/>
      </w:pPr>
      <w:bookmarkStart w:id="21" w:name="_Toc450315782"/>
      <w:proofErr w:type="spellStart"/>
      <w:r>
        <w:t>iTrust</w:t>
      </w:r>
      <w:bookmarkEnd w:id="21"/>
      <w:proofErr w:type="spellEnd"/>
    </w:p>
    <w:p w:rsidR="0008772A" w:rsidRPr="0008772A" w:rsidRDefault="0008772A" w:rsidP="0056198A">
      <w:r>
        <w:t>TBD</w:t>
      </w:r>
    </w:p>
    <w:p w:rsidR="00421907" w:rsidRDefault="00421907" w:rsidP="0056198A">
      <w:pPr>
        <w:pStyle w:val="Heading2"/>
      </w:pPr>
      <w:bookmarkStart w:id="22" w:name="_Toc450315783"/>
      <w:r>
        <w:t>Workbench</w:t>
      </w:r>
      <w:bookmarkEnd w:id="22"/>
    </w:p>
    <w:p w:rsidR="0008772A" w:rsidRPr="0008772A" w:rsidRDefault="0008772A" w:rsidP="0056198A">
      <w:r>
        <w:t>TBD</w:t>
      </w:r>
    </w:p>
    <w:p w:rsidR="00421907" w:rsidRDefault="00421907" w:rsidP="0056198A">
      <w:pPr>
        <w:pStyle w:val="Heading2"/>
      </w:pPr>
      <w:bookmarkStart w:id="23" w:name="_Toc450315784"/>
      <w:r>
        <w:t>Enterprise maintenance</w:t>
      </w:r>
      <w:bookmarkEnd w:id="23"/>
    </w:p>
    <w:p w:rsidR="00421907" w:rsidRPr="00421907" w:rsidRDefault="00421907" w:rsidP="0056198A">
      <w:pPr>
        <w:pStyle w:val="BodyText"/>
      </w:pPr>
      <w:r>
        <w:t>TBD</w:t>
      </w:r>
    </w:p>
    <w:p w:rsidR="00325A3E" w:rsidRDefault="00325A3E" w:rsidP="0056198A">
      <w:pPr>
        <w:pStyle w:val="Heading1"/>
      </w:pPr>
      <w:bookmarkStart w:id="24" w:name="_Toc450315785"/>
      <w:proofErr w:type="spellStart"/>
      <w:r>
        <w:t>Greensheet</w:t>
      </w:r>
      <w:proofErr w:type="spellEnd"/>
      <w:r>
        <w:t xml:space="preserve"> Statuses</w:t>
      </w:r>
      <w:bookmarkEnd w:id="24"/>
    </w:p>
    <w:tbl>
      <w:tblPr>
        <w:tblStyle w:val="TableGrid"/>
        <w:tblW w:w="0" w:type="auto"/>
        <w:tblLook w:val="04A0" w:firstRow="1" w:lastRow="0" w:firstColumn="1" w:lastColumn="0" w:noHBand="0" w:noVBand="1"/>
      </w:tblPr>
      <w:tblGrid>
        <w:gridCol w:w="2121"/>
        <w:gridCol w:w="7167"/>
      </w:tblGrid>
      <w:tr w:rsidR="00C64A69" w:rsidTr="00C64A69">
        <w:tc>
          <w:tcPr>
            <w:tcW w:w="2121" w:type="dxa"/>
            <w:shd w:val="clear" w:color="auto" w:fill="365F91" w:themeFill="accent1" w:themeFillShade="BF"/>
          </w:tcPr>
          <w:p w:rsidR="00C64A69" w:rsidRPr="00E90A51" w:rsidRDefault="00C64A69" w:rsidP="0056198A">
            <w:r w:rsidRPr="00E90A51">
              <w:t xml:space="preserve">Status </w:t>
            </w:r>
          </w:p>
        </w:tc>
        <w:tc>
          <w:tcPr>
            <w:tcW w:w="7167" w:type="dxa"/>
            <w:shd w:val="clear" w:color="auto" w:fill="365F91" w:themeFill="accent1" w:themeFillShade="BF"/>
          </w:tcPr>
          <w:p w:rsidR="00C64A69" w:rsidRPr="00E90A51" w:rsidRDefault="00C64A69" w:rsidP="0056198A">
            <w:r>
              <w:t>Description</w:t>
            </w:r>
          </w:p>
        </w:tc>
      </w:tr>
      <w:tr w:rsidR="00C64A69" w:rsidTr="00C64A69">
        <w:tc>
          <w:tcPr>
            <w:tcW w:w="2121" w:type="dxa"/>
          </w:tcPr>
          <w:p w:rsidR="00C64A69" w:rsidRDefault="00C64A69" w:rsidP="0056198A">
            <w:r>
              <w:t>Not Started, “on control”</w:t>
            </w:r>
          </w:p>
        </w:tc>
        <w:tc>
          <w:tcPr>
            <w:tcW w:w="7167" w:type="dxa"/>
          </w:tcPr>
          <w:p w:rsidR="00C64A69" w:rsidRDefault="00C64A69" w:rsidP="0056198A">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56198A">
            <w:r>
              <w:t>Not Started, not “on control”</w:t>
            </w:r>
          </w:p>
        </w:tc>
        <w:tc>
          <w:tcPr>
            <w:tcW w:w="7167" w:type="dxa"/>
          </w:tcPr>
          <w:p w:rsidR="00C64A69" w:rsidRDefault="00C64A69" w:rsidP="0056198A">
            <w:r>
              <w:t xml:space="preserve">A </w:t>
            </w:r>
            <w:proofErr w:type="spellStart"/>
            <w:r>
              <w:t>greensheet</w:t>
            </w:r>
            <w:proofErr w:type="spellEnd"/>
            <w:r>
              <w:t xml:space="preserve"> that has never been saved AND </w:t>
            </w:r>
            <w:r w:rsidRPr="00325A3E">
              <w:rPr>
                <w:highlight w:val="yellow"/>
              </w:rPr>
              <w:t>TBD</w:t>
            </w:r>
          </w:p>
        </w:tc>
      </w:tr>
      <w:tr w:rsidR="00C64A69" w:rsidTr="00C64A69">
        <w:tc>
          <w:tcPr>
            <w:tcW w:w="2121" w:type="dxa"/>
          </w:tcPr>
          <w:p w:rsidR="00C64A69" w:rsidRDefault="00C64A69" w:rsidP="0056198A">
            <w:r>
              <w:t>Saved, “on control”</w:t>
            </w:r>
          </w:p>
        </w:tc>
        <w:tc>
          <w:tcPr>
            <w:tcW w:w="7167" w:type="dxa"/>
          </w:tcPr>
          <w:p w:rsidR="00C64A69" w:rsidRDefault="00C64A69" w:rsidP="0056198A">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56198A">
            <w:r>
              <w:t>Saved, not “on control”</w:t>
            </w:r>
          </w:p>
        </w:tc>
        <w:tc>
          <w:tcPr>
            <w:tcW w:w="7167" w:type="dxa"/>
          </w:tcPr>
          <w:p w:rsidR="00C64A69" w:rsidRDefault="00C64A69" w:rsidP="0056198A">
            <w:r>
              <w:t xml:space="preserve">A </w:t>
            </w:r>
            <w:proofErr w:type="spellStart"/>
            <w:r>
              <w:t>greensheet</w:t>
            </w:r>
            <w:proofErr w:type="spellEnd"/>
            <w:r>
              <w:t xml:space="preserve"> that has been saved at least once AND </w:t>
            </w:r>
            <w:r w:rsidRPr="00325A3E">
              <w:rPr>
                <w:highlight w:val="yellow"/>
              </w:rPr>
              <w:t>TBD</w:t>
            </w:r>
          </w:p>
        </w:tc>
      </w:tr>
      <w:tr w:rsidR="00C64A69" w:rsidTr="00C64A69">
        <w:tc>
          <w:tcPr>
            <w:tcW w:w="2121" w:type="dxa"/>
          </w:tcPr>
          <w:p w:rsidR="00C64A69" w:rsidRDefault="00C64A69" w:rsidP="0056198A">
            <w:r>
              <w:t>Submitted</w:t>
            </w:r>
          </w:p>
        </w:tc>
        <w:tc>
          <w:tcPr>
            <w:tcW w:w="7167" w:type="dxa"/>
          </w:tcPr>
          <w:p w:rsidR="00C64A69" w:rsidRDefault="00C64A69" w:rsidP="0056198A">
            <w:r>
              <w:t xml:space="preserve">A </w:t>
            </w:r>
            <w:proofErr w:type="spellStart"/>
            <w:r>
              <w:t>greensheet</w:t>
            </w:r>
            <w:proofErr w:type="spellEnd"/>
            <w:r>
              <w:t xml:space="preserve"> that has been submitted by the appropriate user (with Submit Privileges). Once a </w:t>
            </w:r>
            <w:proofErr w:type="spellStart"/>
            <w:r>
              <w:t>greensheet</w:t>
            </w:r>
            <w:proofErr w:type="spellEnd"/>
            <w:r>
              <w:t xml:space="preserve"> has been SUBMITTED, the system will not allow the users to make any further changes to the answers, unless its status is changed to UNSUBMITTED.</w:t>
            </w:r>
          </w:p>
        </w:tc>
      </w:tr>
      <w:tr w:rsidR="00C64A69" w:rsidTr="00C64A69">
        <w:tc>
          <w:tcPr>
            <w:tcW w:w="2121" w:type="dxa"/>
          </w:tcPr>
          <w:p w:rsidR="00C64A69" w:rsidRDefault="00C64A69" w:rsidP="0056198A">
            <w:proofErr w:type="spellStart"/>
            <w:r>
              <w:t>Unsubmitted</w:t>
            </w:r>
            <w:proofErr w:type="spellEnd"/>
          </w:p>
        </w:tc>
        <w:tc>
          <w:tcPr>
            <w:tcW w:w="7167" w:type="dxa"/>
          </w:tcPr>
          <w:p w:rsidR="00C64A69" w:rsidRDefault="00C64A69" w:rsidP="0056198A">
            <w:pPr>
              <w:pStyle w:val="ListParagraph"/>
              <w:numPr>
                <w:ilvl w:val="0"/>
                <w:numId w:val="7"/>
              </w:numPr>
            </w:pPr>
            <w:r>
              <w:t xml:space="preserve">A </w:t>
            </w:r>
            <w:proofErr w:type="spellStart"/>
            <w:r>
              <w:t>greensheet</w:t>
            </w:r>
            <w:proofErr w:type="spellEnd"/>
            <w:r>
              <w:t xml:space="preserve"> that has been submitted can be </w:t>
            </w:r>
            <w:proofErr w:type="spellStart"/>
            <w:r>
              <w:t>unsubmitted</w:t>
            </w:r>
            <w:proofErr w:type="spellEnd"/>
            <w:r>
              <w:t xml:space="preserve">, or "unlocked". Subsequently, the </w:t>
            </w:r>
            <w:proofErr w:type="spellStart"/>
            <w:r>
              <w:t>greensheet</w:t>
            </w:r>
            <w:proofErr w:type="spellEnd"/>
            <w:r>
              <w:t xml:space="preserve"> can be saved and/or submitted again.</w:t>
            </w:r>
          </w:p>
          <w:p w:rsidR="00C64A69" w:rsidRDefault="00C64A69" w:rsidP="0056198A">
            <w:pPr>
              <w:pStyle w:val="ListParagraph"/>
              <w:numPr>
                <w:ilvl w:val="0"/>
                <w:numId w:val="7"/>
              </w:numPr>
            </w:pPr>
            <w:r>
              <w:t xml:space="preserve">The system will allow </w:t>
            </w:r>
            <w:proofErr w:type="spellStart"/>
            <w:r>
              <w:t>greensheets</w:t>
            </w:r>
            <w:proofErr w:type="spellEnd"/>
            <w:r>
              <w:t xml:space="preserve"> of all three types to be unlocked. </w:t>
            </w:r>
          </w:p>
          <w:p w:rsidR="00C64A69" w:rsidRDefault="00C64A69" w:rsidP="0056198A">
            <w:pPr>
              <w:pStyle w:val="ListParagraph"/>
              <w:numPr>
                <w:ilvl w:val="0"/>
                <w:numId w:val="7"/>
              </w:numPr>
            </w:pPr>
            <w:r>
              <w:t xml:space="preserve">Only users with GM Specialist role will have user interface controls enabling them to </w:t>
            </w:r>
            <w:proofErr w:type="spellStart"/>
            <w:r>
              <w:t>unsubmit</w:t>
            </w:r>
            <w:proofErr w:type="spellEnd"/>
            <w:r>
              <w:t xml:space="preserve"> program or specialist </w:t>
            </w:r>
            <w:proofErr w:type="spellStart"/>
            <w:r>
              <w:t>greensheets</w:t>
            </w:r>
            <w:proofErr w:type="spellEnd"/>
            <w:r>
              <w:t xml:space="preserve">. </w:t>
            </w:r>
          </w:p>
          <w:p w:rsidR="00C64A69" w:rsidRDefault="00C64A69" w:rsidP="0056198A">
            <w:pPr>
              <w:pStyle w:val="ListParagraph"/>
              <w:numPr>
                <w:ilvl w:val="0"/>
                <w:numId w:val="7"/>
              </w:numPr>
            </w:pPr>
            <w:r>
              <w:t xml:space="preserve">A DM </w:t>
            </w:r>
            <w:proofErr w:type="spellStart"/>
            <w:r>
              <w:t>greensheet</w:t>
            </w:r>
            <w:proofErr w:type="spellEnd"/>
            <w:r>
              <w:t xml:space="preserve"> also can have "</w:t>
            </w:r>
            <w:proofErr w:type="spellStart"/>
            <w:r>
              <w:t>unsubmitted</w:t>
            </w:r>
            <w:proofErr w:type="spellEnd"/>
            <w:r>
              <w:t xml:space="preserve">" status, but the </w:t>
            </w:r>
            <w:r>
              <w:lastRenderedPageBreak/>
              <w:t xml:space="preserve">functionality to make such an update of the record in the database will be programmed into GPMATS application. </w:t>
            </w:r>
          </w:p>
        </w:tc>
      </w:tr>
      <w:tr w:rsidR="00C64A69" w:rsidTr="00C64A69">
        <w:tc>
          <w:tcPr>
            <w:tcW w:w="2121" w:type="dxa"/>
          </w:tcPr>
          <w:p w:rsidR="00C64A69" w:rsidRDefault="00C64A69" w:rsidP="0056198A">
            <w:r>
              <w:lastRenderedPageBreak/>
              <w:t>Frozen</w:t>
            </w:r>
          </w:p>
        </w:tc>
        <w:tc>
          <w:tcPr>
            <w:tcW w:w="7167" w:type="dxa"/>
          </w:tcPr>
          <w:p w:rsidR="00C64A69" w:rsidRDefault="00C64A69" w:rsidP="0056198A">
            <w:r>
              <w:t xml:space="preserve">After a grant has been awarded, system will change the status of all associated </w:t>
            </w:r>
            <w:proofErr w:type="spellStart"/>
            <w:r>
              <w:t>greensheet</w:t>
            </w:r>
            <w:proofErr w:type="spellEnd"/>
            <w:r>
              <w:t xml:space="preserve"> forms to FROZEN. The system will not allow the users to make any changes to the </w:t>
            </w:r>
            <w:proofErr w:type="spellStart"/>
            <w:r>
              <w:t>greensheet</w:t>
            </w:r>
            <w:proofErr w:type="spellEnd"/>
            <w:r>
              <w:t xml:space="preserve"> after this point. More specifically, what really triggers the change of the </w:t>
            </w:r>
            <w:proofErr w:type="spellStart"/>
            <w:r>
              <w:t>greensheet's</w:t>
            </w:r>
            <w:proofErr w:type="spellEnd"/>
            <w:r>
              <w:t xml:space="preserve"> status to FROZEN is having that grant's "issued date" filled in in  GPMATS, which is equivalent, most of the time, to having the grant awarded. Occasionally, "issue date" can be filled in by users of </w:t>
            </w:r>
            <w:r w:rsidR="00525154">
              <w:t>GPMATS</w:t>
            </w:r>
            <w:r>
              <w:t xml:space="preserve"> and the grant might still end up not awarded, but the system will change the status of the grant's </w:t>
            </w:r>
            <w:proofErr w:type="spellStart"/>
            <w:r>
              <w:t>greensheets</w:t>
            </w:r>
            <w:proofErr w:type="spellEnd"/>
            <w:r>
              <w:t xml:space="preserve"> to FROZEN anyway.</w:t>
            </w:r>
          </w:p>
        </w:tc>
      </w:tr>
    </w:tbl>
    <w:p w:rsidR="00325A3E" w:rsidRDefault="00325A3E" w:rsidP="0056198A"/>
    <w:p w:rsidR="007B17A6" w:rsidRDefault="007B17A6" w:rsidP="0056198A">
      <w:pPr>
        <w:pStyle w:val="Heading1"/>
      </w:pPr>
      <w:bookmarkStart w:id="25" w:name="_Toc450315786"/>
      <w:r>
        <w:t>Diagrams</w:t>
      </w:r>
      <w:bookmarkEnd w:id="25"/>
    </w:p>
    <w:p w:rsidR="00F97AEF" w:rsidRDefault="00F97AEF" w:rsidP="0056198A">
      <w:pPr>
        <w:pStyle w:val="BodyText"/>
      </w:pPr>
    </w:p>
    <w:p w:rsidR="00F97AEF" w:rsidRDefault="00F97AEF" w:rsidP="0056198A">
      <w:pPr>
        <w:pStyle w:val="Heading2"/>
      </w:pPr>
      <w:bookmarkStart w:id="26" w:name="_Toc450315787"/>
      <w:proofErr w:type="spellStart"/>
      <w:r>
        <w:lastRenderedPageBreak/>
        <w:t>Greensheets</w:t>
      </w:r>
      <w:proofErr w:type="spellEnd"/>
      <w:r>
        <w:t xml:space="preserve"> system place in overall grants management business process</w:t>
      </w:r>
      <w:bookmarkEnd w:id="26"/>
    </w:p>
    <w:p w:rsidR="00894067" w:rsidRPr="00894067" w:rsidRDefault="00894067" w:rsidP="0056198A">
      <w:r>
        <w:object w:dxaOrig="17898" w:dyaOrig="27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627.25pt" o:ole="">
            <v:imagedata r:id="rId13" o:title=""/>
          </v:shape>
          <o:OLEObject Type="Embed" ProgID="Visio.Drawing.11" ShapeID="_x0000_i1025" DrawAspect="Content" ObjectID="_1524060442" r:id="rId14"/>
        </w:object>
      </w:r>
    </w:p>
    <w:p w:rsidR="00F97AEF" w:rsidRDefault="00F97AEF" w:rsidP="0056198A">
      <w:pPr>
        <w:pStyle w:val="Heading2"/>
      </w:pPr>
      <w:bookmarkStart w:id="27" w:name="_Toc450315788"/>
      <w:r>
        <w:lastRenderedPageBreak/>
        <w:t xml:space="preserve">Workflow diagrams within </w:t>
      </w:r>
      <w:proofErr w:type="spellStart"/>
      <w:r>
        <w:t>Greensheets</w:t>
      </w:r>
      <w:proofErr w:type="spellEnd"/>
      <w:r>
        <w:t xml:space="preserve"> system</w:t>
      </w:r>
      <w:bookmarkEnd w:id="27"/>
    </w:p>
    <w:p w:rsidR="00C64A69" w:rsidRDefault="00C64A69" w:rsidP="0056198A">
      <w:pPr>
        <w:pStyle w:val="BodyText"/>
      </w:pPr>
      <w:r>
        <w:t xml:space="preserve">System will allow users with appropriate roles to change the status of </w:t>
      </w:r>
      <w:ins w:id="28" w:author="Anatoli Kouznetsov" w:date="2008-12-30T14:03:00Z">
        <w:r>
          <w:t xml:space="preserve">Program and Specialist </w:t>
        </w:r>
      </w:ins>
      <w:proofErr w:type="spellStart"/>
      <w:r>
        <w:t>greensheets</w:t>
      </w:r>
      <w:proofErr w:type="spellEnd"/>
      <w:r>
        <w:t xml:space="preserve"> as explained in the diagram below:</w:t>
      </w:r>
    </w:p>
    <w:p w:rsidR="00F97AEF" w:rsidRDefault="00C64A69" w:rsidP="0056198A">
      <w:pPr>
        <w:pStyle w:val="BodyText"/>
      </w:pPr>
      <w:r>
        <w:rPr>
          <w:noProof/>
        </w:rPr>
        <w:drawing>
          <wp:inline distT="0" distB="0" distL="0" distR="0" wp14:anchorId="1645A38C" wp14:editId="089FE4F7">
            <wp:extent cx="5937885" cy="321818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265B93" w:rsidRDefault="00265B93" w:rsidP="0056198A">
      <w:pPr>
        <w:pStyle w:val="BodyText"/>
      </w:pPr>
    </w:p>
    <w:p w:rsidR="00265B93" w:rsidRDefault="00265B93" w:rsidP="0056198A">
      <w:pPr>
        <w:pStyle w:val="BodyText"/>
      </w:pPr>
    </w:p>
    <w:p w:rsidR="00265B93" w:rsidRDefault="00265B93" w:rsidP="0056198A">
      <w:pPr>
        <w:pStyle w:val="BodyText"/>
      </w:pPr>
      <w:r>
        <w:t xml:space="preserve">With respect to DM </w:t>
      </w:r>
      <w:proofErr w:type="spellStart"/>
      <w:r>
        <w:t>greensheets</w:t>
      </w:r>
      <w:proofErr w:type="spellEnd"/>
      <w:r>
        <w:t xml:space="preserve">, users will be able to change their status as shown in the following diagram (in other words, if an </w:t>
      </w:r>
      <w:proofErr w:type="spellStart"/>
      <w:r>
        <w:t>Unsubmitted</w:t>
      </w:r>
      <w:proofErr w:type="spellEnd"/>
      <w:r>
        <w:t xml:space="preserve"> DM </w:t>
      </w:r>
      <w:proofErr w:type="spellStart"/>
      <w:r>
        <w:t>greensheet</w:t>
      </w:r>
      <w:proofErr w:type="spellEnd"/>
      <w:r>
        <w:t xml:space="preserve"> is saved, system will change its status to "Saved" rather than leave it as "</w:t>
      </w:r>
      <w:proofErr w:type="spellStart"/>
      <w:r>
        <w:t>Unsubmitted</w:t>
      </w:r>
      <w:proofErr w:type="spellEnd"/>
      <w:r>
        <w:t>"):</w:t>
      </w:r>
    </w:p>
    <w:p w:rsidR="00265B93" w:rsidRPr="007B17A6" w:rsidRDefault="00265B93" w:rsidP="0056198A">
      <w:pPr>
        <w:pStyle w:val="BodyText"/>
      </w:pPr>
      <w:r>
        <w:rPr>
          <w:noProof/>
        </w:rPr>
        <w:drawing>
          <wp:inline distT="0" distB="0" distL="0" distR="0" wp14:anchorId="340C8CDF" wp14:editId="608526D8">
            <wp:extent cx="5937885" cy="321818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218180"/>
                    </a:xfrm>
                    <a:prstGeom prst="rect">
                      <a:avLst/>
                    </a:prstGeom>
                    <a:noFill/>
                    <a:ln>
                      <a:noFill/>
                    </a:ln>
                  </pic:spPr>
                </pic:pic>
              </a:graphicData>
            </a:graphic>
          </wp:inline>
        </w:drawing>
      </w:r>
    </w:p>
    <w:p w:rsidR="006768A5" w:rsidRDefault="00371CF6" w:rsidP="0056198A">
      <w:pPr>
        <w:pStyle w:val="Heading1"/>
      </w:pPr>
      <w:bookmarkStart w:id="29" w:name="_Toc450315789"/>
      <w:r>
        <w:lastRenderedPageBreak/>
        <w:t xml:space="preserve">High Level </w:t>
      </w:r>
      <w:r w:rsidR="00320F9D">
        <w:t>Functional Requirements</w:t>
      </w:r>
      <w:bookmarkEnd w:id="29"/>
    </w:p>
    <w:p w:rsidR="007D0FB6" w:rsidRDefault="007D0FB6" w:rsidP="0056198A">
      <w:pPr>
        <w:pStyle w:val="Heading2"/>
      </w:pPr>
      <w:bookmarkStart w:id="30" w:name="_Toc450315790"/>
      <w:r>
        <w:t>Search for a grant(s)</w:t>
      </w:r>
      <w:bookmarkEnd w:id="30"/>
    </w:p>
    <w:p w:rsidR="007D0FB6" w:rsidRDefault="007D0FB6" w:rsidP="0056198A">
      <w:pPr>
        <w:pStyle w:val="Heading3"/>
      </w:pPr>
      <w:bookmarkStart w:id="31" w:name="_Toc450315791"/>
      <w:r>
        <w:t>Search Options</w:t>
      </w:r>
      <w:bookmarkEnd w:id="31"/>
    </w:p>
    <w:p w:rsidR="007D0FB6" w:rsidRPr="007D0FB6" w:rsidRDefault="007D0FB6" w:rsidP="0056198A">
      <w:pPr>
        <w:pStyle w:val="BodyText"/>
      </w:pPr>
      <w:r>
        <w:t>TBD</w:t>
      </w:r>
    </w:p>
    <w:p w:rsidR="00DD6807" w:rsidRDefault="00DD6807" w:rsidP="0056198A">
      <w:pPr>
        <w:pStyle w:val="Heading3"/>
      </w:pPr>
      <w:bookmarkStart w:id="32" w:name="_Toc450315792"/>
      <w:r>
        <w:t>Manage search preferences</w:t>
      </w:r>
      <w:bookmarkEnd w:id="32"/>
    </w:p>
    <w:p w:rsidR="00DD6807" w:rsidRPr="00DD6807" w:rsidRDefault="00DD6807" w:rsidP="0056198A">
      <w:r>
        <w:t>TBD</w:t>
      </w:r>
    </w:p>
    <w:p w:rsidR="00DD6807" w:rsidRPr="00976608" w:rsidRDefault="00DD6807" w:rsidP="0056198A"/>
    <w:p w:rsidR="007D0FB6" w:rsidRDefault="007D0FB6" w:rsidP="0056198A">
      <w:pPr>
        <w:pStyle w:val="Heading2"/>
        <w:numPr>
          <w:ilvl w:val="1"/>
          <w:numId w:val="4"/>
        </w:numPr>
      </w:pPr>
      <w:bookmarkStart w:id="33" w:name="_Toc450315793"/>
      <w:r>
        <w:t>View Grants Hit List</w:t>
      </w:r>
      <w:bookmarkEnd w:id="33"/>
    </w:p>
    <w:p w:rsidR="00C31BA0" w:rsidRDefault="00C31BA0" w:rsidP="0056198A">
      <w:r>
        <w:t xml:space="preserve">Grants are displayed on the hit list when ALL ‘general’ (applicable regardless of the user role and search method) AND user/method specific rules are met. </w:t>
      </w:r>
    </w:p>
    <w:p w:rsidR="00C31BA0" w:rsidRDefault="00C31BA0" w:rsidP="0056198A"/>
    <w:p w:rsidR="00C31BA0" w:rsidRPr="00C31BA0" w:rsidRDefault="00C31BA0" w:rsidP="00C31BA0">
      <w:pPr>
        <w:pStyle w:val="Notes"/>
        <w:outlineLvl w:val="0"/>
        <w:rPr>
          <w:rFonts w:ascii="Arial" w:eastAsia="Times New Roman" w:hAnsi="Arial" w:cs="Arial"/>
        </w:rPr>
      </w:pPr>
      <w:r w:rsidRPr="00C31BA0">
        <w:rPr>
          <w:rFonts w:ascii="Arial" w:eastAsia="Times New Roman" w:hAnsi="Arial" w:cs="Arial"/>
        </w:rPr>
        <w:t>Further, the list of gr</w:t>
      </w:r>
      <w:r w:rsidR="009E572F">
        <w:rPr>
          <w:rFonts w:ascii="Arial" w:eastAsia="Times New Roman" w:hAnsi="Arial" w:cs="Arial"/>
        </w:rPr>
        <w:t>ants to be displayed may be a "B</w:t>
      </w:r>
      <w:r w:rsidRPr="00C31BA0">
        <w:rPr>
          <w:rFonts w:ascii="Arial" w:eastAsia="Times New Roman" w:hAnsi="Arial" w:cs="Arial"/>
        </w:rPr>
        <w:t xml:space="preserve">rowse" </w:t>
      </w:r>
      <w:r>
        <w:rPr>
          <w:rFonts w:ascii="Arial" w:eastAsia="Times New Roman" w:hAnsi="Arial" w:cs="Arial"/>
        </w:rPr>
        <w:t>(To-D</w:t>
      </w:r>
      <w:r w:rsidRPr="00C31BA0">
        <w:rPr>
          <w:rFonts w:ascii="Arial" w:eastAsia="Times New Roman" w:hAnsi="Arial" w:cs="Arial"/>
        </w:rPr>
        <w:t xml:space="preserve">o) </w:t>
      </w:r>
      <w:r w:rsidR="009E572F">
        <w:rPr>
          <w:rFonts w:ascii="Arial" w:eastAsia="Times New Roman" w:hAnsi="Arial" w:cs="Arial"/>
        </w:rPr>
        <w:t>list or a "Search R</w:t>
      </w:r>
      <w:r w:rsidRPr="00C31BA0">
        <w:rPr>
          <w:rFonts w:ascii="Arial" w:eastAsia="Times New Roman" w:hAnsi="Arial" w:cs="Arial"/>
        </w:rPr>
        <w:t xml:space="preserve">esults" list. </w:t>
      </w:r>
    </w:p>
    <w:p w:rsidR="00C31BA0" w:rsidRPr="00C31BA0" w:rsidRDefault="00C31BA0" w:rsidP="00C31BA0">
      <w:pPr>
        <w:pStyle w:val="Notes"/>
        <w:outlineLvl w:val="0"/>
        <w:rPr>
          <w:rFonts w:ascii="Arial" w:eastAsia="Times New Roman" w:hAnsi="Arial" w:cs="Arial"/>
        </w:rPr>
      </w:pPr>
    </w:p>
    <w:p w:rsidR="00C31BA0"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00C31BA0">
        <w:rPr>
          <w:rFonts w:ascii="Arial" w:eastAsia="Times New Roman" w:hAnsi="Arial" w:cs="Arial"/>
          <w:b/>
          <w:u w:val="single"/>
        </w:rPr>
        <w:t>Browse (To-D</w:t>
      </w:r>
      <w:r w:rsidR="00C31BA0" w:rsidRPr="00C31BA0">
        <w:rPr>
          <w:rFonts w:ascii="Arial" w:eastAsia="Times New Roman" w:hAnsi="Arial" w:cs="Arial"/>
          <w:b/>
          <w:u w:val="single"/>
        </w:rPr>
        <w:t>o)</w:t>
      </w:r>
      <w:r>
        <w:rPr>
          <w:rFonts w:ascii="Arial" w:eastAsia="Times New Roman" w:hAnsi="Arial" w:cs="Arial"/>
          <w:b/>
          <w:u w:val="single"/>
        </w:rPr>
        <w:t>”</w:t>
      </w:r>
      <w:r w:rsidR="00C31BA0" w:rsidRPr="00C31BA0">
        <w:rPr>
          <w:rFonts w:ascii="Arial" w:eastAsia="Times New Roman" w:hAnsi="Arial" w:cs="Arial"/>
          <w:b/>
          <w:u w:val="single"/>
        </w:rPr>
        <w:t xml:space="preserve"> list:</w:t>
      </w:r>
      <w:r w:rsidR="00C31BA0">
        <w:rPr>
          <w:rFonts w:ascii="Arial" w:eastAsia="Times New Roman" w:hAnsi="Arial" w:cs="Arial"/>
        </w:rPr>
        <w:t xml:space="preserve"> </w:t>
      </w:r>
      <w:r w:rsidR="00C31BA0" w:rsidRPr="00C31BA0">
        <w:rPr>
          <w:rFonts w:ascii="Arial" w:eastAsia="Times New Roman" w:hAnsi="Arial" w:cs="Arial"/>
        </w:rPr>
        <w:t xml:space="preserve">If the user is </w:t>
      </w:r>
      <w:r>
        <w:rPr>
          <w:rFonts w:ascii="Arial" w:eastAsia="Times New Roman" w:hAnsi="Arial" w:cs="Arial"/>
        </w:rPr>
        <w:t>NOT</w:t>
      </w:r>
      <w:r w:rsidR="00C31BA0" w:rsidRPr="00C31BA0">
        <w:rPr>
          <w:rFonts w:ascii="Arial" w:eastAsia="Times New Roman" w:hAnsi="Arial" w:cs="Arial"/>
        </w:rPr>
        <w:t xml:space="preserve"> searching for a grant by grant number or principal investigator's name, then the grants list will be the "browse" list. The intent of the "browse" list is to act, in a way, as a "To Do" list, meaning that typically it will tell the user on what grants he or she needs to work next (as opposed to the user explicitly asking to see the specific grant they are looking for). </w:t>
      </w:r>
    </w:p>
    <w:p w:rsidR="00C31BA0" w:rsidRPr="00C31BA0" w:rsidRDefault="00C31BA0" w:rsidP="00C31BA0">
      <w:pPr>
        <w:pStyle w:val="Notes"/>
        <w:outlineLvl w:val="0"/>
        <w:rPr>
          <w:rFonts w:ascii="Arial" w:eastAsia="Times New Roman" w:hAnsi="Arial" w:cs="Arial"/>
        </w:rPr>
      </w:pPr>
    </w:p>
    <w:p w:rsidR="00C31BA0" w:rsidRPr="00C31BA0" w:rsidRDefault="009E572F" w:rsidP="009E572F">
      <w:pPr>
        <w:pStyle w:val="Notes"/>
        <w:ind w:left="720"/>
        <w:outlineLvl w:val="0"/>
        <w:rPr>
          <w:rFonts w:ascii="Arial" w:eastAsia="Times New Roman" w:hAnsi="Arial" w:cs="Arial"/>
        </w:rPr>
      </w:pPr>
      <w:r>
        <w:rPr>
          <w:rFonts w:ascii="Arial" w:eastAsia="Times New Roman" w:hAnsi="Arial" w:cs="Arial"/>
        </w:rPr>
        <w:t>I</w:t>
      </w:r>
      <w:r w:rsidR="00C31BA0" w:rsidRPr="00C31BA0">
        <w:rPr>
          <w:rFonts w:ascii="Arial" w:eastAsia="Times New Roman" w:hAnsi="Arial" w:cs="Arial"/>
        </w:rPr>
        <w:t xml:space="preserve">n a "browse" list the system will show only grants falling into the </w:t>
      </w:r>
      <w:r w:rsidR="00C31BA0" w:rsidRPr="009E572F">
        <w:rPr>
          <w:rFonts w:ascii="Arial" w:eastAsia="Times New Roman" w:hAnsi="Arial" w:cs="Arial"/>
          <w:shd w:val="clear" w:color="auto" w:fill="F2DBDB" w:themeFill="accent2" w:themeFillTint="33"/>
        </w:rPr>
        <w:t xml:space="preserve">current budget year that have not been paid yet and whose </w:t>
      </w:r>
      <w:proofErr w:type="spellStart"/>
      <w:r w:rsidR="00C31BA0" w:rsidRPr="009E572F">
        <w:rPr>
          <w:rFonts w:ascii="Arial" w:eastAsia="Times New Roman" w:hAnsi="Arial" w:cs="Arial"/>
          <w:shd w:val="clear" w:color="auto" w:fill="F2DBDB" w:themeFill="accent2" w:themeFillTint="33"/>
        </w:rPr>
        <w:t>greensheets</w:t>
      </w:r>
      <w:proofErr w:type="spellEnd"/>
      <w:r w:rsidR="00C31BA0" w:rsidRPr="009E572F">
        <w:rPr>
          <w:rFonts w:ascii="Arial" w:eastAsia="Times New Roman" w:hAnsi="Arial" w:cs="Arial"/>
          <w:shd w:val="clear" w:color="auto" w:fill="F2DBDB" w:themeFill="accent2" w:themeFillTint="33"/>
        </w:rPr>
        <w:t xml:space="preserve"> are not yet submitted</w:t>
      </w:r>
      <w:r w:rsidR="00C31BA0" w:rsidRPr="00C31BA0">
        <w:rPr>
          <w:rFonts w:ascii="Arial" w:eastAsia="Times New Roman" w:hAnsi="Arial" w:cs="Arial"/>
        </w:rPr>
        <w:t xml:space="preserve">. The specific grants will depend on the combination of the user's role and identity. </w:t>
      </w:r>
      <w:r>
        <w:rPr>
          <w:rFonts w:ascii="Arial" w:eastAsia="Times New Roman" w:hAnsi="Arial" w:cs="Arial"/>
        </w:rPr>
        <w:t>Additionally see sec.</w:t>
      </w:r>
      <w:r w:rsidR="00C31BA0" w:rsidRPr="00C31BA0">
        <w:rPr>
          <w:rFonts w:ascii="Arial" w:eastAsia="Times New Roman" w:hAnsi="Arial" w:cs="Arial"/>
        </w:rPr>
        <w:t xml:space="preserve"> "Browse List Rules".</w:t>
      </w:r>
    </w:p>
    <w:p w:rsidR="00C31BA0" w:rsidRPr="00C31BA0" w:rsidRDefault="00C31BA0" w:rsidP="00C31BA0">
      <w:pPr>
        <w:pStyle w:val="Notes"/>
        <w:outlineLvl w:val="0"/>
        <w:rPr>
          <w:rFonts w:ascii="Arial" w:eastAsia="Times New Roman" w:hAnsi="Arial" w:cs="Arial"/>
        </w:rPr>
      </w:pPr>
    </w:p>
    <w:p w:rsidR="009E572F" w:rsidRPr="00C31BA0" w:rsidRDefault="009E572F" w:rsidP="00E878C9">
      <w:pPr>
        <w:pStyle w:val="Notes"/>
        <w:numPr>
          <w:ilvl w:val="0"/>
          <w:numId w:val="6"/>
        </w:numPr>
        <w:outlineLvl w:val="0"/>
        <w:rPr>
          <w:rFonts w:ascii="Arial" w:eastAsia="Times New Roman" w:hAnsi="Arial" w:cs="Arial"/>
        </w:rPr>
      </w:pPr>
      <w:r>
        <w:rPr>
          <w:rFonts w:ascii="Arial" w:eastAsia="Times New Roman" w:hAnsi="Arial" w:cs="Arial"/>
          <w:b/>
          <w:u w:val="single"/>
        </w:rPr>
        <w:t>“</w:t>
      </w:r>
      <w:r w:rsidRPr="009E572F">
        <w:rPr>
          <w:rFonts w:ascii="Arial" w:eastAsia="Times New Roman" w:hAnsi="Arial" w:cs="Arial"/>
          <w:b/>
          <w:u w:val="single"/>
        </w:rPr>
        <w:t>Search Results" list:</w:t>
      </w:r>
      <w:r>
        <w:rPr>
          <w:rFonts w:ascii="Arial" w:eastAsia="Times New Roman" w:hAnsi="Arial" w:cs="Arial"/>
        </w:rPr>
        <w:t xml:space="preserve"> </w:t>
      </w:r>
      <w:r w:rsidRPr="00C31BA0">
        <w:rPr>
          <w:rFonts w:ascii="Arial" w:eastAsia="Times New Roman" w:hAnsi="Arial" w:cs="Arial"/>
        </w:rPr>
        <w:t xml:space="preserve">If the user searched for a grant(s) with a specific grant number or principal investigator's name, then the grant list will be a </w:t>
      </w:r>
      <w:r>
        <w:rPr>
          <w:rFonts w:ascii="Arial" w:eastAsia="Times New Roman" w:hAnsi="Arial" w:cs="Arial"/>
        </w:rPr>
        <w:t>"S</w:t>
      </w:r>
      <w:r w:rsidRPr="00C31BA0">
        <w:rPr>
          <w:rFonts w:ascii="Arial" w:eastAsia="Times New Roman" w:hAnsi="Arial" w:cs="Arial"/>
        </w:rPr>
        <w:t xml:space="preserve">earch results" list. In a "search results" list, the system will display all grants that meet the criteria specified by the user via on-screen interface controls </w:t>
      </w:r>
      <w:r>
        <w:rPr>
          <w:rFonts w:ascii="Arial" w:eastAsia="Times New Roman" w:hAnsi="Arial" w:cs="Arial"/>
        </w:rPr>
        <w:t>and general rules</w:t>
      </w:r>
      <w:r w:rsidRPr="00C31BA0">
        <w:rPr>
          <w:rFonts w:ascii="Arial" w:eastAsia="Times New Roman" w:hAnsi="Arial" w:cs="Arial"/>
        </w:rPr>
        <w:t>.</w:t>
      </w:r>
    </w:p>
    <w:p w:rsidR="00C31BA0" w:rsidRPr="00C31BA0" w:rsidRDefault="00C31BA0" w:rsidP="0056198A"/>
    <w:p w:rsidR="0024411D" w:rsidRDefault="00C31BA0" w:rsidP="0056198A">
      <w:pPr>
        <w:pStyle w:val="Heading3"/>
      </w:pPr>
      <w:bookmarkStart w:id="34" w:name="_Toc450315794"/>
      <w:r>
        <w:t>Gener</w:t>
      </w:r>
      <w:r w:rsidR="0024411D">
        <w:t>al rules</w:t>
      </w:r>
      <w:bookmarkEnd w:id="34"/>
    </w:p>
    <w:p w:rsidR="00C31BA0" w:rsidRPr="00C31BA0" w:rsidRDefault="00C31BA0" w:rsidP="0056198A">
      <w:pPr>
        <w:pStyle w:val="BodyText"/>
      </w:pPr>
      <w:r>
        <w:t>The rules below are applicable regardless of the user role and search method:</w:t>
      </w:r>
    </w:p>
    <w:tbl>
      <w:tblPr>
        <w:tblStyle w:val="TableGrid8"/>
        <w:tblW w:w="0" w:type="auto"/>
        <w:tblLook w:val="04A0" w:firstRow="1" w:lastRow="0" w:firstColumn="1" w:lastColumn="0" w:noHBand="0" w:noVBand="1"/>
      </w:tblPr>
      <w:tblGrid>
        <w:gridCol w:w="1735"/>
        <w:gridCol w:w="4320"/>
        <w:gridCol w:w="1710"/>
        <w:gridCol w:w="1825"/>
      </w:tblGrid>
      <w:tr w:rsidR="00D30D1C" w:rsidTr="00EB2A90">
        <w:trPr>
          <w:cnfStyle w:val="100000000000" w:firstRow="1" w:lastRow="0" w:firstColumn="0" w:lastColumn="0" w:oddVBand="0" w:evenVBand="0" w:oddHBand="0" w:evenHBand="0" w:firstRowFirstColumn="0" w:firstRowLastColumn="0" w:lastRowFirstColumn="0" w:lastRowLastColumn="0"/>
        </w:trPr>
        <w:tc>
          <w:tcPr>
            <w:tcW w:w="1735" w:type="dxa"/>
          </w:tcPr>
          <w:p w:rsidR="00D30D1C" w:rsidRDefault="00D30D1C" w:rsidP="0056198A">
            <w:pPr>
              <w:pStyle w:val="BodyText"/>
            </w:pPr>
            <w:r>
              <w:t xml:space="preserve">Rule </w:t>
            </w:r>
            <w:r w:rsidR="00EB2A90">
              <w:t>Name</w:t>
            </w:r>
          </w:p>
        </w:tc>
        <w:tc>
          <w:tcPr>
            <w:tcW w:w="4320" w:type="dxa"/>
          </w:tcPr>
          <w:p w:rsidR="00D30D1C" w:rsidRDefault="00D30D1C" w:rsidP="0056198A">
            <w:pPr>
              <w:pStyle w:val="BodyText"/>
            </w:pPr>
            <w:r>
              <w:t>Description</w:t>
            </w:r>
          </w:p>
        </w:tc>
        <w:tc>
          <w:tcPr>
            <w:tcW w:w="1710" w:type="dxa"/>
          </w:tcPr>
          <w:p w:rsidR="00D30D1C" w:rsidRDefault="00D30D1C" w:rsidP="0056198A">
            <w:pPr>
              <w:pStyle w:val="BodyText"/>
            </w:pPr>
            <w:r>
              <w:t xml:space="preserve">Reference </w:t>
            </w:r>
          </w:p>
        </w:tc>
        <w:tc>
          <w:tcPr>
            <w:tcW w:w="1825" w:type="dxa"/>
          </w:tcPr>
          <w:p w:rsidR="00D30D1C" w:rsidRDefault="00D30D1C" w:rsidP="0056198A">
            <w:pPr>
              <w:pStyle w:val="BodyText"/>
            </w:pPr>
            <w:r>
              <w:t>Comments</w:t>
            </w:r>
          </w:p>
        </w:tc>
      </w:tr>
      <w:tr w:rsidR="00D30D1C" w:rsidTr="00EB2A90">
        <w:tc>
          <w:tcPr>
            <w:tcW w:w="1735" w:type="dxa"/>
          </w:tcPr>
          <w:p w:rsidR="00D30D1C" w:rsidRDefault="00EB2A90" w:rsidP="0056198A">
            <w:pPr>
              <w:pStyle w:val="BodyText"/>
            </w:pPr>
            <w:r>
              <w:t xml:space="preserve">Exception </w:t>
            </w:r>
            <w:proofErr w:type="spellStart"/>
            <w:r>
              <w:t>Greensheet</w:t>
            </w:r>
            <w:proofErr w:type="spellEnd"/>
            <w:r>
              <w:t xml:space="preserve"> Indicator in GPMATS</w:t>
            </w:r>
          </w:p>
        </w:tc>
        <w:tc>
          <w:tcPr>
            <w:tcW w:w="4320" w:type="dxa"/>
          </w:tcPr>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Any grant that exists in "GPMATS" system AND has its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turned on will be eligible to be displayed in grants list, regardless of other conditions in section “General Grants List Inclusion Rules.” In other words, system will join this condition using logical OR with the combination of remaining conditions in General Grants List Inclusion Rules – all of which remaining conditions will have to be satisfied simultaneously (logical AND).</w:t>
            </w:r>
          </w:p>
          <w:p w:rsidR="00D30D1C" w:rsidRDefault="00D30D1C" w:rsidP="00D30D1C">
            <w:pPr>
              <w:pStyle w:val="TableTextNormal"/>
              <w:outlineLvl w:val="0"/>
              <w:rPr>
                <w:rFonts w:eastAsia="Times New Roman" w:cs="Arial"/>
                <w:color w:val="FF0000"/>
                <w:szCs w:val="24"/>
              </w:rPr>
            </w:pPr>
          </w:p>
          <w:p w:rsidR="00D30D1C" w:rsidRDefault="00D30D1C" w:rsidP="00D30D1C">
            <w:pPr>
              <w:pStyle w:val="TableTextNormal"/>
              <w:ind w:left="0"/>
              <w:outlineLvl w:val="0"/>
              <w:rPr>
                <w:rFonts w:eastAsia="Times New Roman" w:cs="Arial"/>
                <w:color w:val="000000"/>
                <w:szCs w:val="24"/>
              </w:rPr>
            </w:pPr>
            <w:r>
              <w:rPr>
                <w:rFonts w:eastAsia="Times New Roman" w:cs="Arial"/>
                <w:color w:val="FF0000"/>
                <w:szCs w:val="24"/>
              </w:rPr>
              <w:t xml:space="preserve">For example, a grant may be of a type and mechanism that do not require any </w:t>
            </w:r>
            <w:proofErr w:type="spellStart"/>
            <w:r>
              <w:rPr>
                <w:rFonts w:eastAsia="Times New Roman" w:cs="Arial"/>
                <w:color w:val="FF0000"/>
                <w:szCs w:val="24"/>
              </w:rPr>
              <w:t>greensheets</w:t>
            </w:r>
            <w:proofErr w:type="spellEnd"/>
            <w:r>
              <w:rPr>
                <w:rFonts w:eastAsia="Times New Roman" w:cs="Arial"/>
                <w:color w:val="FF0000"/>
                <w:szCs w:val="24"/>
              </w:rPr>
              <w:t xml:space="preserve"> to be completed, and thus normally would not be shown in the grants list of the </w:t>
            </w:r>
            <w:proofErr w:type="spellStart"/>
            <w:r>
              <w:rPr>
                <w:rFonts w:eastAsia="Times New Roman" w:cs="Arial"/>
                <w:color w:val="FF0000"/>
                <w:szCs w:val="24"/>
              </w:rPr>
              <w:t>Greensheets</w:t>
            </w:r>
            <w:proofErr w:type="spellEnd"/>
            <w:r>
              <w:rPr>
                <w:rFonts w:eastAsia="Times New Roman" w:cs="Arial"/>
                <w:color w:val="FF0000"/>
                <w:szCs w:val="24"/>
              </w:rPr>
              <w:t xml:space="preserve"> system; </w:t>
            </w:r>
            <w:r>
              <w:rPr>
                <w:rFonts w:eastAsia="Times New Roman" w:cs="Arial"/>
                <w:color w:val="FF0000"/>
                <w:szCs w:val="24"/>
              </w:rPr>
              <w:lastRenderedPageBreak/>
              <w:t xml:space="preserve">however, if a user of the GPMATS manually turned on the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that system for </w:t>
            </w:r>
            <w:proofErr w:type="spellStart"/>
            <w:r>
              <w:rPr>
                <w:rFonts w:eastAsia="Times New Roman" w:cs="Arial"/>
                <w:color w:val="FF0000"/>
                <w:szCs w:val="24"/>
              </w:rPr>
              <w:t>sSRh</w:t>
            </w:r>
            <w:proofErr w:type="spellEnd"/>
            <w:r>
              <w:rPr>
                <w:rFonts w:eastAsia="Times New Roman" w:cs="Arial"/>
                <w:color w:val="FF0000"/>
                <w:szCs w:val="24"/>
              </w:rPr>
              <w:t xml:space="preserve"> grant, indicating that it does, in fact, require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for some unusual reason, then this grant will be eligible to be shown in grants list.</w:t>
            </w:r>
          </w:p>
          <w:p w:rsidR="00D30D1C" w:rsidRDefault="00D30D1C" w:rsidP="00D30D1C">
            <w:pPr>
              <w:pStyle w:val="TableTextNormal"/>
              <w:outlineLvl w:val="0"/>
              <w:rPr>
                <w:rFonts w:eastAsia="Times New Roman" w:cs="Arial"/>
                <w:color w:val="FF0000"/>
                <w:szCs w:val="24"/>
              </w:rPr>
            </w:pPr>
          </w:p>
          <w:p w:rsidR="00D30D1C" w:rsidRDefault="00D30D1C" w:rsidP="0056198A">
            <w:pPr>
              <w:pStyle w:val="BodyText"/>
            </w:pPr>
            <w:r>
              <w:t>[</w:t>
            </w:r>
            <w:r w:rsidRPr="00D30D1C">
              <w:t xml:space="preserve">Refer to </w:t>
            </w:r>
            <w:proofErr w:type="spellStart"/>
            <w:r w:rsidRPr="00D30D1C">
              <w:t>Greensheets</w:t>
            </w:r>
            <w:proofErr w:type="spellEnd"/>
            <w:r w:rsidRPr="00D30D1C">
              <w:t xml:space="preserve"> Business Glossary for explanation of Exception </w:t>
            </w:r>
            <w:proofErr w:type="spellStart"/>
            <w:r w:rsidRPr="00D30D1C">
              <w:t>Greensheet</w:t>
            </w:r>
            <w:proofErr w:type="spellEnd"/>
            <w:r w:rsidRPr="00D30D1C">
              <w:t xml:space="preserve"> Indicator and related concepts.]</w:t>
            </w:r>
          </w:p>
        </w:tc>
        <w:tc>
          <w:tcPr>
            <w:tcW w:w="1710" w:type="dxa"/>
          </w:tcPr>
          <w:p w:rsidR="00D30D1C" w:rsidRDefault="00D30D1C" w:rsidP="0056198A">
            <w:pPr>
              <w:pStyle w:val="BodyText"/>
            </w:pPr>
            <w:r>
              <w:lastRenderedPageBreak/>
              <w:t>SR0010-010-01</w:t>
            </w:r>
          </w:p>
        </w:tc>
        <w:tc>
          <w:tcPr>
            <w:tcW w:w="1825" w:type="dxa"/>
          </w:tcPr>
          <w:p w:rsidR="00C31BA0" w:rsidRDefault="00C31BA0" w:rsidP="00D30D1C">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56198A">
            <w:pPr>
              <w:pStyle w:val="BodyText"/>
            </w:pPr>
          </w:p>
        </w:tc>
      </w:tr>
      <w:tr w:rsidR="00D30D1C" w:rsidTr="00EB2A90">
        <w:tc>
          <w:tcPr>
            <w:tcW w:w="1735" w:type="dxa"/>
          </w:tcPr>
          <w:p w:rsidR="00D30D1C" w:rsidRDefault="00EB2A90" w:rsidP="0056198A">
            <w:pPr>
              <w:pStyle w:val="BodyText"/>
            </w:pPr>
            <w:r>
              <w:lastRenderedPageBreak/>
              <w:t>Budget Start Date</w:t>
            </w:r>
          </w:p>
        </w:tc>
        <w:tc>
          <w:tcPr>
            <w:tcW w:w="4320" w:type="dxa"/>
          </w:tcPr>
          <w:p w:rsidR="00D30D1C" w:rsidRDefault="00D30D1C" w:rsidP="0056198A">
            <w:pPr>
              <w:pStyle w:val="BodyText"/>
            </w:pPr>
            <w:r>
              <w:t xml:space="preserve">Grant's Budget Start Date must be on or after June 1, 2004. (because </w:t>
            </w:r>
            <w:proofErr w:type="spellStart"/>
            <w:r>
              <w:t>Greensheet</w:t>
            </w:r>
            <w:proofErr w:type="spellEnd"/>
            <w:r>
              <w:t xml:space="preserve"> application was launched in 2004)</w:t>
            </w:r>
          </w:p>
        </w:tc>
        <w:tc>
          <w:tcPr>
            <w:tcW w:w="1710" w:type="dxa"/>
          </w:tcPr>
          <w:p w:rsidR="00D30D1C" w:rsidRDefault="00D30D1C" w:rsidP="0056198A">
            <w:pPr>
              <w:pStyle w:val="BodyText"/>
            </w:pPr>
            <w:r>
              <w:t>SR0010-010-02</w:t>
            </w:r>
          </w:p>
        </w:tc>
        <w:tc>
          <w:tcPr>
            <w:tcW w:w="1825" w:type="dxa"/>
          </w:tcPr>
          <w:p w:rsidR="00D30D1C" w:rsidRDefault="00D30D1C" w:rsidP="0056198A">
            <w:pPr>
              <w:pStyle w:val="BodyText"/>
            </w:pPr>
          </w:p>
        </w:tc>
      </w:tr>
      <w:tr w:rsidR="00D30D1C" w:rsidTr="00EB2A90">
        <w:tc>
          <w:tcPr>
            <w:tcW w:w="1735" w:type="dxa"/>
          </w:tcPr>
          <w:p w:rsidR="00D30D1C" w:rsidRDefault="00EB2A90" w:rsidP="0056198A">
            <w:pPr>
              <w:pStyle w:val="BodyText"/>
            </w:pPr>
            <w:r>
              <w:t>Primary IC (Institute/</w:t>
            </w:r>
            <w:proofErr w:type="spellStart"/>
            <w:r>
              <w:t>Center</w:t>
            </w:r>
            <w:proofErr w:type="spellEnd"/>
            <w:r>
              <w:t>)</w:t>
            </w:r>
          </w:p>
        </w:tc>
        <w:tc>
          <w:tcPr>
            <w:tcW w:w="4320" w:type="dxa"/>
          </w:tcPr>
          <w:p w:rsidR="00D30D1C" w:rsidRDefault="00D30D1C" w:rsidP="0056198A">
            <w:pPr>
              <w:pStyle w:val="BodyText"/>
            </w:pPr>
            <w:r>
              <w:t xml:space="preserve">Grant's "primary" administering organization must be NCI (organization code "CA" in grant number). In other words for grants where NCI co-funds but are administered by other NIH unit as primary don’t need to appear in </w:t>
            </w:r>
            <w:proofErr w:type="spellStart"/>
            <w:r>
              <w:t>Greensheets</w:t>
            </w:r>
            <w:proofErr w:type="spellEnd"/>
            <w:r>
              <w:t xml:space="preserve"> and should not be shown on Grants List</w:t>
            </w:r>
          </w:p>
        </w:tc>
        <w:tc>
          <w:tcPr>
            <w:tcW w:w="1710" w:type="dxa"/>
          </w:tcPr>
          <w:p w:rsidR="00D30D1C" w:rsidRDefault="00D30D1C" w:rsidP="0056198A">
            <w:pPr>
              <w:pStyle w:val="BodyText"/>
            </w:pPr>
            <w:r>
              <w:t>SR0010-010-03</w:t>
            </w:r>
          </w:p>
        </w:tc>
        <w:tc>
          <w:tcPr>
            <w:tcW w:w="1825" w:type="dxa"/>
          </w:tcPr>
          <w:p w:rsidR="00D30D1C" w:rsidRDefault="00D30D1C" w:rsidP="0056198A">
            <w:pPr>
              <w:pStyle w:val="BodyText"/>
            </w:pPr>
          </w:p>
        </w:tc>
      </w:tr>
      <w:tr w:rsidR="00D30D1C" w:rsidTr="00EB2A90">
        <w:tc>
          <w:tcPr>
            <w:tcW w:w="1735" w:type="dxa"/>
          </w:tcPr>
          <w:p w:rsidR="00D30D1C" w:rsidRDefault="00EB2A90" w:rsidP="0056198A">
            <w:pPr>
              <w:pStyle w:val="BodyText"/>
            </w:pPr>
            <w:r>
              <w:t>Program Director and Cancer Activity Assignment</w:t>
            </w:r>
          </w:p>
        </w:tc>
        <w:tc>
          <w:tcPr>
            <w:tcW w:w="4320" w:type="dxa"/>
          </w:tcPr>
          <w:p w:rsidR="00D30D1C" w:rsidRDefault="00D30D1C" w:rsidP="0056198A">
            <w:pPr>
              <w:pStyle w:val="BodyText"/>
            </w:pPr>
            <w:r>
              <w:t xml:space="preserve">A grant must have a Program Director (PD) and Cancer Activity (CA) assigned. If the grant is a grant whose "exception </w:t>
            </w:r>
            <w:proofErr w:type="spellStart"/>
            <w:r>
              <w:t>greensheet</w:t>
            </w:r>
            <w:proofErr w:type="spellEnd"/>
            <w:r>
              <w:t xml:space="preserve"> indicator" is turned on, then its </w:t>
            </w:r>
            <w:r>
              <w:rPr>
                <w:i/>
              </w:rPr>
              <w:t>parent</w:t>
            </w:r>
            <w:r>
              <w:t xml:space="preserve"> grant must have a PD and CA assigned. (The parent grant will have the same "base" grant number with the exception of "application/grant type" and the "supplement" or "amendment" suffix in the end.)</w:t>
            </w:r>
          </w:p>
        </w:tc>
        <w:tc>
          <w:tcPr>
            <w:tcW w:w="1710" w:type="dxa"/>
          </w:tcPr>
          <w:p w:rsidR="00D30D1C" w:rsidRDefault="00D30D1C" w:rsidP="0056198A">
            <w:pPr>
              <w:pStyle w:val="BodyText"/>
            </w:pPr>
            <w:r>
              <w:t>SR0010-010-04</w:t>
            </w:r>
          </w:p>
        </w:tc>
        <w:tc>
          <w:tcPr>
            <w:tcW w:w="1825" w:type="dxa"/>
          </w:tcPr>
          <w:p w:rsidR="00C31BA0" w:rsidRDefault="00C31BA0" w:rsidP="00C31BA0">
            <w:pPr>
              <w:pStyle w:val="TableTextNormal"/>
              <w:ind w:left="0"/>
              <w:outlineLvl w:val="0"/>
            </w:pPr>
            <w:r>
              <w:t>Need code check.</w:t>
            </w:r>
          </w:p>
          <w:p w:rsidR="00D30D1C" w:rsidRDefault="00D30D1C" w:rsidP="00D30D1C">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56198A">
            <w:pPr>
              <w:pStyle w:val="BodyText"/>
            </w:pPr>
          </w:p>
        </w:tc>
      </w:tr>
      <w:tr w:rsidR="00D30D1C" w:rsidTr="00EB2A90">
        <w:tc>
          <w:tcPr>
            <w:tcW w:w="1735" w:type="dxa"/>
          </w:tcPr>
          <w:p w:rsidR="00D30D1C" w:rsidRDefault="00EB2A90" w:rsidP="0056198A">
            <w:pPr>
              <w:pStyle w:val="BodyText"/>
            </w:pPr>
            <w:r>
              <w:t>Serial Number</w:t>
            </w:r>
          </w:p>
        </w:tc>
        <w:tc>
          <w:tcPr>
            <w:tcW w:w="4320" w:type="dxa"/>
          </w:tcPr>
          <w:p w:rsidR="00D30D1C" w:rsidRDefault="00405DCB" w:rsidP="0056198A">
            <w:pPr>
              <w:pStyle w:val="BodyText"/>
            </w:pPr>
            <w:r>
              <w:t>Grant's record in the database must have a serial number. Records without a grant serial number will not be included in grants list</w:t>
            </w:r>
          </w:p>
        </w:tc>
        <w:tc>
          <w:tcPr>
            <w:tcW w:w="1710" w:type="dxa"/>
          </w:tcPr>
          <w:p w:rsidR="00D30D1C" w:rsidRDefault="00405DCB" w:rsidP="0056198A">
            <w:pPr>
              <w:pStyle w:val="BodyText"/>
            </w:pPr>
            <w:r>
              <w:t>SR0010-010-05</w:t>
            </w:r>
          </w:p>
        </w:tc>
        <w:tc>
          <w:tcPr>
            <w:tcW w:w="1825" w:type="dxa"/>
          </w:tcPr>
          <w:p w:rsidR="00D30D1C" w:rsidRDefault="00D30D1C" w:rsidP="0056198A">
            <w:pPr>
              <w:pStyle w:val="BodyText"/>
            </w:pPr>
          </w:p>
        </w:tc>
      </w:tr>
      <w:tr w:rsidR="00D30D1C" w:rsidTr="00EB2A90">
        <w:tc>
          <w:tcPr>
            <w:tcW w:w="1735" w:type="dxa"/>
          </w:tcPr>
          <w:p w:rsidR="00D30D1C" w:rsidRDefault="00EB2A90" w:rsidP="0056198A">
            <w:pPr>
              <w:pStyle w:val="BodyText"/>
            </w:pPr>
            <w:r>
              <w:t>Score or %-le</w:t>
            </w:r>
          </w:p>
        </w:tc>
        <w:tc>
          <w:tcPr>
            <w:tcW w:w="4320" w:type="dxa"/>
          </w:tcPr>
          <w:p w:rsidR="00D30D1C" w:rsidRDefault="00405DCB" w:rsidP="0056198A">
            <w:pPr>
              <w:pStyle w:val="BodyText"/>
            </w:pPr>
            <w:r>
              <w:t>If the grant is a competing grant, it must have an IRG (Integrated Review Group) percentile OR a priority score assigned</w:t>
            </w:r>
          </w:p>
        </w:tc>
        <w:tc>
          <w:tcPr>
            <w:tcW w:w="1710" w:type="dxa"/>
          </w:tcPr>
          <w:p w:rsidR="00D30D1C" w:rsidRDefault="00405DCB" w:rsidP="0056198A">
            <w:pPr>
              <w:pStyle w:val="BodyText"/>
            </w:pPr>
            <w:r>
              <w:t>SR0010-010-06</w:t>
            </w:r>
          </w:p>
        </w:tc>
        <w:tc>
          <w:tcPr>
            <w:tcW w:w="1825" w:type="dxa"/>
          </w:tcPr>
          <w:p w:rsidR="00D30D1C" w:rsidRDefault="00405DCB" w:rsidP="0056198A">
            <w:pPr>
              <w:pStyle w:val="BodyText"/>
            </w:pPr>
            <w:r>
              <w:t xml:space="preserve">Need code check for IRG assignment, very strange requirement, </w:t>
            </w:r>
            <w:r w:rsidR="00EB2A90">
              <w:t>looks like</w:t>
            </w:r>
            <w:r>
              <w:t xml:space="preserve"> a bad choice of words</w:t>
            </w:r>
            <w:r w:rsidR="00EB2A90">
              <w:t xml:space="preserve"> and should be re-phrased</w:t>
            </w:r>
          </w:p>
        </w:tc>
      </w:tr>
      <w:tr w:rsidR="00D30D1C" w:rsidTr="00EB2A90">
        <w:tc>
          <w:tcPr>
            <w:tcW w:w="1735" w:type="dxa"/>
          </w:tcPr>
          <w:p w:rsidR="00EB2A90" w:rsidRPr="00EB2A90" w:rsidRDefault="00EB2A90" w:rsidP="00EB2A90">
            <w:pPr>
              <w:pStyle w:val="TableTextNormal"/>
              <w:ind w:left="0"/>
              <w:outlineLvl w:val="0"/>
              <w:rPr>
                <w:rFonts w:ascii="Arial" w:eastAsia="Times New Roman" w:hAnsi="Arial" w:cs="Arial"/>
                <w:color w:val="000000"/>
                <w:sz w:val="20"/>
                <w:szCs w:val="24"/>
                <w:lang w:val="en-AU"/>
              </w:rPr>
            </w:pPr>
            <w:r w:rsidRPr="00EB2A90">
              <w:rPr>
                <w:rFonts w:ascii="Arial" w:eastAsia="Times New Roman" w:hAnsi="Arial" w:cs="Arial"/>
                <w:color w:val="000000"/>
                <w:sz w:val="20"/>
                <w:szCs w:val="24"/>
                <w:lang w:val="en-AU"/>
              </w:rPr>
              <w:t>Exclusion of Supplements handled by Revision actions</w:t>
            </w:r>
          </w:p>
          <w:p w:rsidR="00D30D1C" w:rsidRDefault="00D30D1C" w:rsidP="0056198A">
            <w:pPr>
              <w:pStyle w:val="BodyText"/>
            </w:pPr>
          </w:p>
        </w:tc>
        <w:tc>
          <w:tcPr>
            <w:tcW w:w="4320" w:type="dxa"/>
          </w:tcPr>
          <w:p w:rsidR="00D30D1C" w:rsidRDefault="00405DCB" w:rsidP="00B22CAE">
            <w:pPr>
              <w:pStyle w:val="TableTextNormal"/>
              <w:ind w:left="0"/>
              <w:outlineLvl w:val="0"/>
            </w:pPr>
            <w:r>
              <w:rPr>
                <w:rFonts w:eastAsia="Times New Roman" w:cs="Arial"/>
                <w:color w:val="FF0000"/>
                <w:szCs w:val="24"/>
              </w:rPr>
              <w:lastRenderedPageBreak/>
              <w:t xml:space="preserve">If the grant is a non-competing grant, its application/grant type should be different than type 3 (supplement). The reason for this rule is that type 3 grants (supplements) that are not competing typically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 xml:space="preserve">. "Typically" means that if "exception </w:t>
            </w:r>
            <w:proofErr w:type="spellStart"/>
            <w:r>
              <w:rPr>
                <w:rFonts w:eastAsia="Times New Roman" w:cs="Arial"/>
                <w:color w:val="FF0000"/>
                <w:szCs w:val="24"/>
              </w:rPr>
              <w:t>greensheet</w:t>
            </w:r>
            <w:proofErr w:type="spellEnd"/>
            <w:r>
              <w:rPr>
                <w:rFonts w:eastAsia="Times New Roman" w:cs="Arial"/>
                <w:color w:val="FF0000"/>
                <w:szCs w:val="24"/>
              </w:rPr>
              <w:t xml:space="preserve"> </w:t>
            </w:r>
            <w:r>
              <w:rPr>
                <w:rFonts w:eastAsia="Times New Roman" w:cs="Arial"/>
                <w:color w:val="FF0000"/>
                <w:szCs w:val="24"/>
              </w:rPr>
              <w:lastRenderedPageBreak/>
              <w:t xml:space="preserve">indicator" is turned on for such a grant as mentioned in "Exception </w:t>
            </w:r>
            <w:proofErr w:type="spellStart"/>
            <w:r>
              <w:rPr>
                <w:rFonts w:eastAsia="Times New Roman" w:cs="Arial"/>
                <w:color w:val="FF0000"/>
                <w:szCs w:val="24"/>
              </w:rPr>
              <w:t>Greensheet</w:t>
            </w:r>
            <w:proofErr w:type="spellEnd"/>
            <w:r>
              <w:rPr>
                <w:rFonts w:eastAsia="Times New Roman" w:cs="Arial"/>
                <w:color w:val="FF0000"/>
                <w:szCs w:val="24"/>
              </w:rPr>
              <w:t xml:space="preserve"> Indicator" in GPMATS, then such grant can still be displayed in grants list.</w:t>
            </w:r>
          </w:p>
        </w:tc>
        <w:tc>
          <w:tcPr>
            <w:tcW w:w="1710" w:type="dxa"/>
          </w:tcPr>
          <w:p w:rsidR="00D30D1C" w:rsidRDefault="00405DCB" w:rsidP="0056198A">
            <w:pPr>
              <w:pStyle w:val="BodyText"/>
            </w:pPr>
            <w:r>
              <w:lastRenderedPageBreak/>
              <w:t>SR0010-010-07</w:t>
            </w:r>
          </w:p>
        </w:tc>
        <w:tc>
          <w:tcPr>
            <w:tcW w:w="1825" w:type="dxa"/>
          </w:tcPr>
          <w:p w:rsidR="00C31BA0" w:rsidRDefault="00C31BA0" w:rsidP="00C31BA0">
            <w:pPr>
              <w:pStyle w:val="TableTextNormal"/>
              <w:ind w:left="0"/>
              <w:outlineLvl w:val="0"/>
            </w:pPr>
            <w:r>
              <w:t>Need code check.</w:t>
            </w:r>
          </w:p>
          <w:p w:rsidR="00405DCB" w:rsidRDefault="00405DCB" w:rsidP="00405DCB">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56198A">
            <w:pPr>
              <w:pStyle w:val="BodyText"/>
            </w:pPr>
          </w:p>
        </w:tc>
      </w:tr>
      <w:tr w:rsidR="00D30D1C" w:rsidTr="00EB2A90">
        <w:tc>
          <w:tcPr>
            <w:tcW w:w="1735" w:type="dxa"/>
          </w:tcPr>
          <w:p w:rsidR="00D30D1C" w:rsidRDefault="00EB2A90" w:rsidP="0056198A">
            <w:pPr>
              <w:pStyle w:val="BodyText"/>
            </w:pPr>
            <w:r w:rsidRPr="00EB2A90">
              <w:lastRenderedPageBreak/>
              <w:t>Exclusion of Revision actions in GPMATS</w:t>
            </w:r>
          </w:p>
        </w:tc>
        <w:tc>
          <w:tcPr>
            <w:tcW w:w="4320" w:type="dxa"/>
          </w:tcPr>
          <w:p w:rsidR="00B22CAE" w:rsidRDefault="00B22CAE" w:rsidP="00B22CAE">
            <w:pPr>
              <w:pStyle w:val="TableTextNormal"/>
              <w:ind w:left="0"/>
              <w:outlineLvl w:val="0"/>
              <w:rPr>
                <w:rFonts w:eastAsia="Times New Roman" w:cs="Arial"/>
                <w:color w:val="000000"/>
                <w:szCs w:val="24"/>
              </w:rPr>
            </w:pPr>
            <w:r>
              <w:rPr>
                <w:rFonts w:eastAsia="Times New Roman" w:cs="Arial"/>
                <w:color w:val="FF0000"/>
                <w:szCs w:val="24"/>
              </w:rPr>
              <w:t>If a grant is "in GPMATS"</w:t>
            </w:r>
            <w:r>
              <w:rPr>
                <w:rFonts w:eastAsia="Times New Roman" w:cs="Arial"/>
                <w:color w:val="FF0000"/>
                <w:szCs w:val="24"/>
                <w:vertAlign w:val="superscript"/>
              </w:rPr>
              <w:t>1</w:t>
            </w:r>
            <w:r>
              <w:rPr>
                <w:rFonts w:eastAsia="Times New Roman" w:cs="Arial"/>
                <w:color w:val="FF0000"/>
                <w:szCs w:val="24"/>
              </w:rPr>
              <w:t xml:space="preserve">, then the grant Grant's "revision number" in GPMATS should be 0. Revision 0 is the revision of the grant that goes through the approval process and thus requires completion of </w:t>
            </w:r>
            <w:proofErr w:type="spellStart"/>
            <w:r>
              <w:rPr>
                <w:rFonts w:eastAsia="Times New Roman" w:cs="Arial"/>
                <w:color w:val="FF0000"/>
                <w:szCs w:val="24"/>
              </w:rPr>
              <w:t>greensheet</w:t>
            </w:r>
            <w:proofErr w:type="spellEnd"/>
            <w:r>
              <w:rPr>
                <w:rFonts w:eastAsia="Times New Roman" w:cs="Arial"/>
                <w:color w:val="FF0000"/>
                <w:szCs w:val="24"/>
              </w:rPr>
              <w:t xml:space="preserve"> forms. Sometimes additional "revisions" of the grant may be created in GPMATS at a later time – for example, when PI's name or address changes. Those revisions appear as separate records in GPMATS, but they do not require completion of </w:t>
            </w:r>
            <w:proofErr w:type="spellStart"/>
            <w:r>
              <w:rPr>
                <w:rFonts w:eastAsia="Times New Roman" w:cs="Arial"/>
                <w:color w:val="FF0000"/>
                <w:szCs w:val="24"/>
              </w:rPr>
              <w:t>greensheets</w:t>
            </w:r>
            <w:proofErr w:type="spellEnd"/>
            <w:r>
              <w:rPr>
                <w:rFonts w:eastAsia="Times New Roman" w:cs="Arial"/>
                <w:color w:val="FF0000"/>
                <w:szCs w:val="24"/>
              </w:rPr>
              <w:t>.</w:t>
            </w:r>
          </w:p>
          <w:p w:rsidR="00B22CAE" w:rsidRDefault="00B22CAE" w:rsidP="00B22CAE">
            <w:pPr>
              <w:pStyle w:val="TableTextNormal"/>
              <w:outlineLvl w:val="0"/>
              <w:rPr>
                <w:rFonts w:eastAsia="Times New Roman" w:cs="Arial"/>
                <w:color w:val="000000"/>
                <w:szCs w:val="24"/>
              </w:rPr>
            </w:pPr>
            <w:r>
              <w:rPr>
                <w:rFonts w:eastAsia="Times New Roman" w:cs="Arial"/>
                <w:color w:val="FF0000"/>
                <w:szCs w:val="24"/>
              </w:rPr>
              <w:t>Note:</w:t>
            </w:r>
          </w:p>
          <w:p w:rsidR="00D30D1C" w:rsidRDefault="00B22CAE" w:rsidP="0056198A">
            <w:pPr>
              <w:pStyle w:val="BodyText"/>
            </w:pPr>
            <w:r>
              <w:rPr>
                <w:vertAlign w:val="superscript"/>
              </w:rPr>
              <w:t>1</w:t>
            </w:r>
            <w:r>
              <w:t xml:space="preserve"> A grant is said to be "in GPMATS" if its record exists in backend I2E database, specifically the backend tables supporting "GPMATS" application.  Not all grant applications will be "in GPMATS" – for example, applications that were not selected for funding (application denied) typically are not entered into GPMATS. [Refer to Supplementary Specification document for details on the interface with GPMATS application.</w:t>
            </w:r>
          </w:p>
        </w:tc>
        <w:tc>
          <w:tcPr>
            <w:tcW w:w="1710" w:type="dxa"/>
          </w:tcPr>
          <w:p w:rsidR="00D30D1C" w:rsidRDefault="00B22CAE" w:rsidP="0056198A">
            <w:pPr>
              <w:pStyle w:val="BodyText"/>
            </w:pPr>
            <w:r>
              <w:t>SR0010-010-08</w:t>
            </w:r>
          </w:p>
        </w:tc>
        <w:tc>
          <w:tcPr>
            <w:tcW w:w="1825" w:type="dxa"/>
          </w:tcPr>
          <w:p w:rsidR="00C31BA0" w:rsidRDefault="00C31BA0" w:rsidP="00C31BA0">
            <w:pPr>
              <w:pStyle w:val="TableTextNormal"/>
              <w:ind w:left="0"/>
              <w:outlineLvl w:val="0"/>
            </w:pPr>
            <w:r>
              <w:t>Need code check.</w:t>
            </w:r>
          </w:p>
          <w:p w:rsidR="00B22CAE" w:rsidRDefault="00B22CAE" w:rsidP="00B22CAE">
            <w:pPr>
              <w:pStyle w:val="TableTextNormal"/>
              <w:ind w:left="0"/>
              <w:outlineLvl w:val="0"/>
              <w:rPr>
                <w:rFonts w:eastAsia="Times New Roman" w:cs="Arial"/>
                <w:color w:val="000000"/>
                <w:szCs w:val="24"/>
              </w:rPr>
            </w:pPr>
            <w:r>
              <w:t>Marked as “</w:t>
            </w:r>
            <w:r>
              <w:rPr>
                <w:rFonts w:eastAsia="Times New Roman" w:cs="Arial"/>
                <w:b/>
                <w:color w:val="FF0000"/>
                <w:szCs w:val="24"/>
                <w:u w:val="single"/>
              </w:rPr>
              <w:t>ANATOLI TO COME BACK ON THIS”</w:t>
            </w:r>
          </w:p>
          <w:p w:rsidR="00D30D1C" w:rsidRDefault="00D30D1C" w:rsidP="0056198A">
            <w:pPr>
              <w:pStyle w:val="BodyText"/>
            </w:pPr>
          </w:p>
        </w:tc>
      </w:tr>
    </w:tbl>
    <w:p w:rsidR="0024411D" w:rsidRPr="0024411D" w:rsidRDefault="0024411D" w:rsidP="0056198A">
      <w:pPr>
        <w:pStyle w:val="BodyText"/>
      </w:pPr>
    </w:p>
    <w:p w:rsidR="007D0FB6" w:rsidRDefault="0024411D" w:rsidP="0056198A">
      <w:pPr>
        <w:pStyle w:val="Heading3"/>
      </w:pPr>
      <w:bookmarkStart w:id="35" w:name="_Toc450315795"/>
      <w:r>
        <w:t xml:space="preserve">Additional rules for </w:t>
      </w:r>
      <w:r w:rsidR="007D0FB6">
        <w:t>“</w:t>
      </w:r>
      <w:r w:rsidR="009E572F">
        <w:t>Browse (</w:t>
      </w:r>
      <w:r w:rsidR="007D0FB6">
        <w:t>To-Do</w:t>
      </w:r>
      <w:r w:rsidR="009E572F">
        <w:t>)</w:t>
      </w:r>
      <w:r w:rsidR="007D0FB6">
        <w:t>” List</w:t>
      </w:r>
      <w:bookmarkEnd w:id="35"/>
    </w:p>
    <w:tbl>
      <w:tblPr>
        <w:tblStyle w:val="TableGrid8"/>
        <w:tblW w:w="0" w:type="auto"/>
        <w:tblLook w:val="04A0" w:firstRow="1" w:lastRow="0" w:firstColumn="1" w:lastColumn="0" w:noHBand="0" w:noVBand="1"/>
      </w:tblPr>
      <w:tblGrid>
        <w:gridCol w:w="1753"/>
        <w:gridCol w:w="4307"/>
        <w:gridCol w:w="1707"/>
        <w:gridCol w:w="1823"/>
      </w:tblGrid>
      <w:tr w:rsidR="00A34ED8" w:rsidTr="00672456">
        <w:trPr>
          <w:cnfStyle w:val="100000000000" w:firstRow="1" w:lastRow="0" w:firstColumn="0" w:lastColumn="0" w:oddVBand="0" w:evenVBand="0" w:oddHBand="0" w:evenHBand="0" w:firstRowFirstColumn="0" w:firstRowLastColumn="0" w:lastRowFirstColumn="0" w:lastRowLastColumn="0"/>
        </w:trPr>
        <w:tc>
          <w:tcPr>
            <w:tcW w:w="1753" w:type="dxa"/>
          </w:tcPr>
          <w:p w:rsidR="00A34ED8" w:rsidRDefault="00A34ED8" w:rsidP="0056198A">
            <w:pPr>
              <w:pStyle w:val="BodyText"/>
            </w:pPr>
            <w:r>
              <w:t>Rule Name</w:t>
            </w:r>
          </w:p>
        </w:tc>
        <w:tc>
          <w:tcPr>
            <w:tcW w:w="4307" w:type="dxa"/>
          </w:tcPr>
          <w:p w:rsidR="00A34ED8" w:rsidRDefault="00A34ED8" w:rsidP="0056198A">
            <w:pPr>
              <w:pStyle w:val="BodyText"/>
            </w:pPr>
            <w:r>
              <w:t>Description</w:t>
            </w:r>
          </w:p>
        </w:tc>
        <w:tc>
          <w:tcPr>
            <w:tcW w:w="1707" w:type="dxa"/>
          </w:tcPr>
          <w:p w:rsidR="00A34ED8" w:rsidRDefault="00A34ED8" w:rsidP="0056198A">
            <w:pPr>
              <w:pStyle w:val="BodyText"/>
            </w:pPr>
            <w:r>
              <w:t xml:space="preserve">Reference </w:t>
            </w:r>
          </w:p>
        </w:tc>
        <w:tc>
          <w:tcPr>
            <w:tcW w:w="1823" w:type="dxa"/>
          </w:tcPr>
          <w:p w:rsidR="00A34ED8" w:rsidRDefault="00A34ED8" w:rsidP="0056198A">
            <w:pPr>
              <w:pStyle w:val="BodyText"/>
            </w:pPr>
            <w:r>
              <w:t>Comments</w:t>
            </w:r>
          </w:p>
        </w:tc>
      </w:tr>
      <w:tr w:rsidR="00A34ED8" w:rsidTr="00672456">
        <w:tc>
          <w:tcPr>
            <w:tcW w:w="1753" w:type="dxa"/>
          </w:tcPr>
          <w:p w:rsidR="00A34ED8" w:rsidRDefault="00A34ED8" w:rsidP="0056198A">
            <w:pPr>
              <w:pStyle w:val="BodyText"/>
            </w:pPr>
            <w:r>
              <w:t>Program Director/Program Analyst Rules</w:t>
            </w:r>
          </w:p>
        </w:tc>
        <w:tc>
          <w:tcPr>
            <w:tcW w:w="4307" w:type="dxa"/>
          </w:tcPr>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a) If user's role is Program Director or Program Analyst, then grants that satisfy the following conditions will be shown in the "browse" list on the "View Grants List" screen: </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b) Grants that meet the user's stored "preferences" criteria or default preferences criteria,</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xml:space="preserve">                     </w:t>
            </w:r>
            <w:r>
              <w:rPr>
                <w:rFonts w:eastAsia="Times New Roman" w:cs="Arial"/>
                <w:i/>
                <w:color w:val="000000"/>
                <w:szCs w:val="24"/>
              </w:rPr>
              <w:t>plus,</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     if user is a Program Director designated to handle Diversity Supplements Program grant applications – all grants whose "diversity" flag in GPMATS is "on", regardless   of in whose portfolio or Cancer Activity those grants are;</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c)  The status of the associated </w:t>
            </w:r>
            <w:r>
              <w:rPr>
                <w:rFonts w:eastAsia="Times New Roman" w:cs="Arial"/>
                <w:i/>
                <w:color w:val="000000"/>
                <w:szCs w:val="24"/>
              </w:rPr>
              <w:t xml:space="preserve">"program"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 xml:space="preserve">d)  The Latest Budget Start Date of the grant is between the start and end dates of current fiscal year </w:t>
            </w:r>
            <w:r>
              <w:rPr>
                <w:rFonts w:eastAsia="Times New Roman" w:cs="Arial"/>
                <w:color w:val="000000"/>
                <w:szCs w:val="24"/>
              </w:rPr>
              <w:lastRenderedPageBreak/>
              <w:t xml:space="preserve">(except that the start date of the current fiscal year can be a date other than October 1 – for example, October 8; which should be a setting configurable externally (rather than hard-coded));  </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AND</w:t>
            </w:r>
          </w:p>
          <w:p w:rsidR="00A34ED8" w:rsidRDefault="00A34ED8" w:rsidP="00A34ED8">
            <w:pPr>
              <w:pStyle w:val="TableTextNormal"/>
              <w:ind w:left="0"/>
              <w:outlineLvl w:val="0"/>
              <w:rPr>
                <w:rFonts w:eastAsia="Times New Roman" w:cs="Arial"/>
                <w:color w:val="000000"/>
                <w:szCs w:val="24"/>
              </w:rPr>
            </w:pPr>
            <w:r>
              <w:rPr>
                <w:rFonts w:eastAsia="Times New Roman" w:cs="Arial"/>
                <w:color w:val="000000"/>
                <w:szCs w:val="24"/>
              </w:rPr>
              <w:t>e)  (The grant’s status in IMPAC II belongs to status group “PA – Pending Award” or status group “TP – To Be Paid” or (status group “PC – Pending Council” as long as the actual status is not 25,which is status “Not Discussed” assigned to grant applications that are not competitive and won’t be funded))</w:t>
            </w:r>
          </w:p>
          <w:p w:rsidR="00A34ED8" w:rsidRDefault="00A34ED8" w:rsidP="00A34ED8">
            <w:pPr>
              <w:pStyle w:val="TableTextNormal"/>
              <w:outlineLvl w:val="0"/>
              <w:rPr>
                <w:rFonts w:eastAsia="Times New Roman" w:cs="Arial"/>
                <w:color w:val="000000"/>
                <w:szCs w:val="24"/>
              </w:rPr>
            </w:pPr>
            <w:r>
              <w:rPr>
                <w:rFonts w:eastAsia="Times New Roman" w:cs="Arial"/>
                <w:color w:val="000000"/>
                <w:szCs w:val="24"/>
              </w:rPr>
              <w:t>OR</w:t>
            </w:r>
          </w:p>
          <w:p w:rsidR="00A34ED8" w:rsidRDefault="00A34ED8" w:rsidP="00A34ED8">
            <w:pPr>
              <w:pStyle w:val="TableTextNormal"/>
              <w:ind w:left="0"/>
              <w:outlineLvl w:val="0"/>
              <w:rPr>
                <w:color w:val="000000"/>
                <w:szCs w:val="24"/>
                <w:lang w:val="en-AU"/>
              </w:rPr>
            </w:pPr>
            <w:r>
              <w:rPr>
                <w:rFonts w:eastAsia="Times New Roman" w:cs="Arial"/>
                <w:color w:val="000000"/>
                <w:szCs w:val="24"/>
              </w:rPr>
              <w:t>(The grant is represented by a GPMATS Award action associated with its parent grant while the corresponding grant application record is not created in IMPAC II yet).</w:t>
            </w:r>
          </w:p>
        </w:tc>
        <w:tc>
          <w:tcPr>
            <w:tcW w:w="1707" w:type="dxa"/>
          </w:tcPr>
          <w:p w:rsidR="00A34ED8" w:rsidRDefault="00A34ED8" w:rsidP="0056198A">
            <w:pPr>
              <w:pStyle w:val="BodyText"/>
            </w:pPr>
            <w:r>
              <w:lastRenderedPageBreak/>
              <w:t>SR0010-020-01</w:t>
            </w:r>
          </w:p>
        </w:tc>
        <w:tc>
          <w:tcPr>
            <w:tcW w:w="1823" w:type="dxa"/>
          </w:tcPr>
          <w:p w:rsidR="00A34ED8" w:rsidRDefault="00ED4EEC" w:rsidP="0056198A">
            <w:pPr>
              <w:pStyle w:val="BodyText"/>
            </w:pPr>
            <w:r w:rsidRPr="00ED4EEC">
              <w:t xml:space="preserve">How to tell if Program Director is designated to handle Diversity Supplements Program grant applications? </w:t>
            </w:r>
          </w:p>
        </w:tc>
      </w:tr>
      <w:tr w:rsidR="00A34ED8" w:rsidTr="00672456">
        <w:tc>
          <w:tcPr>
            <w:tcW w:w="1753" w:type="dxa"/>
          </w:tcPr>
          <w:p w:rsidR="00A34ED8" w:rsidRDefault="00672456" w:rsidP="0056198A">
            <w:pPr>
              <w:pStyle w:val="BodyText"/>
            </w:pPr>
            <w:r>
              <w:lastRenderedPageBreak/>
              <w:t>Grants Management Specialist Rules</w:t>
            </w:r>
          </w:p>
        </w:tc>
        <w:tc>
          <w:tcPr>
            <w:tcW w:w="4307" w:type="dxa"/>
          </w:tcPr>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If user's role is Grants Management Specialist, then grants that satisfy the following conditions will be shown in the "browse" list on the "View Grants List" screen: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 xml:space="preserve">1. The grant is "in GPMATS";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2. The status of the "</w:t>
            </w:r>
            <w:r>
              <w:rPr>
                <w:rFonts w:eastAsia="Times New Roman" w:cs="Arial"/>
                <w:i/>
                <w:color w:val="000000"/>
                <w:szCs w:val="24"/>
              </w:rPr>
              <w:t>specialist</w:t>
            </w:r>
            <w:r>
              <w:rPr>
                <w:rFonts w:eastAsia="Times New Roman" w:cs="Arial"/>
                <w:color w:val="000000"/>
                <w:szCs w:val="24"/>
              </w:rPr>
              <w:t xml:space="preserve">" </w:t>
            </w:r>
            <w:proofErr w:type="spellStart"/>
            <w:r>
              <w:rPr>
                <w:rFonts w:eastAsia="Times New Roman" w:cs="Arial"/>
                <w:color w:val="000000"/>
                <w:szCs w:val="24"/>
              </w:rPr>
              <w:t>greensheet</w:t>
            </w:r>
            <w:proofErr w:type="spellEnd"/>
            <w:r>
              <w:rPr>
                <w:rFonts w:eastAsia="Times New Roman" w:cs="Arial"/>
                <w:color w:val="000000"/>
                <w:szCs w:val="24"/>
              </w:rPr>
              <w:t xml:space="preserve"> is NOT STARTED or SAVED or UNSUBMITTED,  </w:t>
            </w:r>
          </w:p>
          <w:p w:rsidR="00672456" w:rsidRDefault="00672456" w:rsidP="00672456">
            <w:pPr>
              <w:pStyle w:val="TableTextNormal"/>
              <w:ind w:left="0"/>
              <w:outlineLvl w:val="0"/>
              <w:rPr>
                <w:rFonts w:eastAsia="Times New Roman" w:cs="Arial"/>
                <w:color w:val="000000"/>
                <w:szCs w:val="24"/>
              </w:rPr>
            </w:pPr>
            <w:r>
              <w:rPr>
                <w:rFonts w:eastAsia="Times New Roman" w:cs="Arial"/>
                <w:color w:val="000000"/>
                <w:szCs w:val="24"/>
              </w:rPr>
              <w:t>AND</w:t>
            </w:r>
          </w:p>
          <w:p w:rsidR="00A34ED8" w:rsidRDefault="00672456" w:rsidP="0056198A">
            <w:pPr>
              <w:pStyle w:val="BodyText"/>
            </w:pPr>
            <w:r w:rsidRPr="00672456">
              <w:t>3. User (Grants Management Specialist) is assigned as either the primary or backup specialist for the grant.</w:t>
            </w:r>
          </w:p>
        </w:tc>
        <w:tc>
          <w:tcPr>
            <w:tcW w:w="1707" w:type="dxa"/>
          </w:tcPr>
          <w:p w:rsidR="00A34ED8" w:rsidRDefault="00672456" w:rsidP="0056198A">
            <w:pPr>
              <w:pStyle w:val="BodyText"/>
            </w:pPr>
            <w:r>
              <w:t>SR0010-020-02</w:t>
            </w:r>
          </w:p>
        </w:tc>
        <w:tc>
          <w:tcPr>
            <w:tcW w:w="1823" w:type="dxa"/>
          </w:tcPr>
          <w:p w:rsidR="00A34ED8" w:rsidRDefault="00A34ED8" w:rsidP="0056198A">
            <w:pPr>
              <w:pStyle w:val="BodyText"/>
            </w:pPr>
          </w:p>
        </w:tc>
      </w:tr>
      <w:tr w:rsidR="00A34ED8" w:rsidTr="00672456">
        <w:tc>
          <w:tcPr>
            <w:tcW w:w="1753" w:type="dxa"/>
          </w:tcPr>
          <w:p w:rsidR="00A34ED8" w:rsidRDefault="00672456" w:rsidP="0056198A">
            <w:pPr>
              <w:pStyle w:val="BodyText"/>
            </w:pPr>
            <w:r>
              <w:t>Guest User Rule</w:t>
            </w:r>
          </w:p>
        </w:tc>
        <w:tc>
          <w:tcPr>
            <w:tcW w:w="4307" w:type="dxa"/>
          </w:tcPr>
          <w:p w:rsidR="00A34ED8" w:rsidRDefault="00672456" w:rsidP="0056198A">
            <w:pPr>
              <w:pStyle w:val="BodyText"/>
            </w:pPr>
            <w:r>
              <w:t xml:space="preserve">If the user does not have the role of Program Analyst, Program Director, or Grants Management Specialist, then instead of a "browse" list of grants, the system returns a message informing the user that they are accessing the system as a “guest user”. Guest user may search for grants, and system will show the list of grants that meet the guest user's search criteria. For those grants, guest user will be able to access read-only versions of program and specialist </w:t>
            </w:r>
            <w:proofErr w:type="spellStart"/>
            <w:r>
              <w:t>greensheets</w:t>
            </w:r>
            <w:proofErr w:type="spellEnd"/>
            <w:r>
              <w:t>.</w:t>
            </w:r>
          </w:p>
        </w:tc>
        <w:tc>
          <w:tcPr>
            <w:tcW w:w="1707" w:type="dxa"/>
          </w:tcPr>
          <w:p w:rsidR="00A34ED8" w:rsidRDefault="00672456" w:rsidP="0056198A">
            <w:pPr>
              <w:pStyle w:val="BodyText"/>
            </w:pPr>
            <w:r>
              <w:t>SR0010-020-03</w:t>
            </w:r>
          </w:p>
        </w:tc>
        <w:tc>
          <w:tcPr>
            <w:tcW w:w="1823" w:type="dxa"/>
          </w:tcPr>
          <w:p w:rsidR="00A34ED8" w:rsidRDefault="00A34ED8" w:rsidP="0056198A">
            <w:pPr>
              <w:pStyle w:val="BodyText"/>
            </w:pPr>
          </w:p>
        </w:tc>
      </w:tr>
    </w:tbl>
    <w:p w:rsidR="007D0FB6" w:rsidRDefault="007D0FB6" w:rsidP="0056198A">
      <w:pPr>
        <w:pStyle w:val="BodyText"/>
      </w:pPr>
    </w:p>
    <w:p w:rsidR="007D0FB6" w:rsidRDefault="0024411D" w:rsidP="0056198A">
      <w:pPr>
        <w:pStyle w:val="Heading3"/>
      </w:pPr>
      <w:bookmarkStart w:id="36" w:name="_Toc450315796"/>
      <w:r>
        <w:t xml:space="preserve">Additional rules for </w:t>
      </w:r>
      <w:r w:rsidR="007D0FB6">
        <w:t>“</w:t>
      </w:r>
      <w:r w:rsidR="009E572F">
        <w:t>Search Results</w:t>
      </w:r>
      <w:r w:rsidR="007D0FB6">
        <w:t>” List</w:t>
      </w:r>
      <w:bookmarkEnd w:id="36"/>
    </w:p>
    <w:p w:rsidR="007D0FB6" w:rsidRPr="007D0FB6" w:rsidRDefault="007D0FB6" w:rsidP="0056198A">
      <w:pPr>
        <w:pStyle w:val="BodyText"/>
      </w:pPr>
      <w:r>
        <w:t>TBD</w:t>
      </w:r>
    </w:p>
    <w:p w:rsidR="00DD6807" w:rsidRDefault="00DD6807" w:rsidP="0056198A">
      <w:pPr>
        <w:pStyle w:val="Heading2"/>
      </w:pPr>
      <w:bookmarkStart w:id="37" w:name="_Toc450315797"/>
      <w:r>
        <w:lastRenderedPageBreak/>
        <w:t xml:space="preserve">Manage a </w:t>
      </w:r>
      <w:proofErr w:type="spellStart"/>
      <w:r>
        <w:t>greensheet</w:t>
      </w:r>
      <w:bookmarkEnd w:id="37"/>
      <w:proofErr w:type="spellEnd"/>
    </w:p>
    <w:p w:rsidR="00DD6807" w:rsidRDefault="00DD6807" w:rsidP="0056198A">
      <w:pPr>
        <w:pStyle w:val="Heading3"/>
      </w:pPr>
      <w:bookmarkStart w:id="38" w:name="_Toc450315798"/>
      <w:r>
        <w:t>Edit</w:t>
      </w:r>
      <w:bookmarkEnd w:id="38"/>
      <w:r>
        <w:t xml:space="preserve"> </w:t>
      </w:r>
    </w:p>
    <w:p w:rsidR="00DD6807" w:rsidRPr="00DD6807" w:rsidRDefault="00DD6807" w:rsidP="0056198A">
      <w:pPr>
        <w:pStyle w:val="BodyText"/>
      </w:pPr>
      <w:r>
        <w:t>TBD</w:t>
      </w:r>
    </w:p>
    <w:p w:rsidR="00DD6807" w:rsidRDefault="00DD6807" w:rsidP="0056198A">
      <w:pPr>
        <w:pStyle w:val="Heading3"/>
      </w:pPr>
      <w:bookmarkStart w:id="39" w:name="_Toc450315799"/>
      <w:r>
        <w:t>Submit</w:t>
      </w:r>
      <w:bookmarkEnd w:id="39"/>
    </w:p>
    <w:p w:rsidR="00DD6807" w:rsidRDefault="00DD6807" w:rsidP="0056198A">
      <w:pPr>
        <w:pStyle w:val="BodyText"/>
      </w:pPr>
      <w:r>
        <w:t>TBD</w:t>
      </w:r>
    </w:p>
    <w:p w:rsidR="00DD6807" w:rsidRDefault="00DD6807" w:rsidP="0056198A">
      <w:pPr>
        <w:pStyle w:val="Heading3"/>
      </w:pPr>
      <w:bookmarkStart w:id="40" w:name="_Toc450315800"/>
      <w:r>
        <w:t>Close</w:t>
      </w:r>
      <w:bookmarkEnd w:id="40"/>
    </w:p>
    <w:p w:rsidR="00DD6807" w:rsidRPr="00DD6807" w:rsidRDefault="00DD6807" w:rsidP="0056198A">
      <w:pPr>
        <w:pStyle w:val="BodyText"/>
      </w:pPr>
      <w:r>
        <w:t>TBD</w:t>
      </w:r>
    </w:p>
    <w:p w:rsidR="00DD6807" w:rsidRDefault="003F5917" w:rsidP="0056198A">
      <w:pPr>
        <w:pStyle w:val="Heading3"/>
      </w:pPr>
      <w:bookmarkStart w:id="41" w:name="_Toc450315801"/>
      <w:r>
        <w:t>Change Lock Status</w:t>
      </w:r>
      <w:bookmarkEnd w:id="41"/>
      <w:r w:rsidR="00DD6807">
        <w:t xml:space="preserve"> </w:t>
      </w:r>
    </w:p>
    <w:p w:rsidR="00DD6807" w:rsidRPr="00DD6807" w:rsidRDefault="00DD6807" w:rsidP="0056198A">
      <w:pPr>
        <w:pStyle w:val="BodyText"/>
      </w:pPr>
      <w:r>
        <w:t>TBD</w:t>
      </w:r>
    </w:p>
    <w:p w:rsidR="00DD6807" w:rsidRDefault="00DD6807" w:rsidP="0056198A">
      <w:pPr>
        <w:pStyle w:val="Heading2"/>
      </w:pPr>
      <w:bookmarkStart w:id="42" w:name="_Toc450315802"/>
      <w:r>
        <w:t xml:space="preserve">Generate </w:t>
      </w:r>
      <w:proofErr w:type="spellStart"/>
      <w:r>
        <w:t>Greensheet</w:t>
      </w:r>
      <w:proofErr w:type="spellEnd"/>
      <w:r>
        <w:t xml:space="preserve"> form templates</w:t>
      </w:r>
      <w:bookmarkEnd w:id="42"/>
    </w:p>
    <w:p w:rsidR="00DD6807" w:rsidRDefault="00DD6807" w:rsidP="0056198A">
      <w:r>
        <w:t>TBD</w:t>
      </w:r>
    </w:p>
    <w:p w:rsidR="00DD6807" w:rsidRPr="00DD6807" w:rsidRDefault="00DD6807" w:rsidP="0056198A"/>
    <w:p w:rsidR="00DD6807" w:rsidRDefault="00DD6807" w:rsidP="0056198A">
      <w:pPr>
        <w:pStyle w:val="Heading2"/>
      </w:pPr>
      <w:bookmarkStart w:id="43" w:name="_Toc450315803"/>
      <w:r>
        <w:t>Reporting</w:t>
      </w:r>
      <w:bookmarkEnd w:id="43"/>
    </w:p>
    <w:p w:rsidR="00DD6807" w:rsidRDefault="00DD6807" w:rsidP="0056198A">
      <w:pPr>
        <w:pStyle w:val="Heading3"/>
      </w:pPr>
      <w:bookmarkStart w:id="44" w:name="_Toc450315804"/>
      <w:r>
        <w:t>Attachment Reconciliation report</w:t>
      </w:r>
      <w:bookmarkEnd w:id="44"/>
    </w:p>
    <w:p w:rsidR="001D60EB" w:rsidRDefault="001D60EB" w:rsidP="00487997">
      <w:pPr>
        <w:pStyle w:val="ListParagraph"/>
        <w:numPr>
          <w:ilvl w:val="0"/>
          <w:numId w:val="20"/>
        </w:numPr>
      </w:pPr>
      <w:r>
        <w:t>There are:</w:t>
      </w:r>
    </w:p>
    <w:p w:rsidR="00DD6807" w:rsidRDefault="001D60EB" w:rsidP="00487997">
      <w:pPr>
        <w:pStyle w:val="ListParagraph"/>
        <w:numPr>
          <w:ilvl w:val="0"/>
          <w:numId w:val="19"/>
        </w:numPr>
      </w:pPr>
      <w:proofErr w:type="spellStart"/>
      <w:r>
        <w:t>Greensheets</w:t>
      </w:r>
      <w:proofErr w:type="spellEnd"/>
      <w:r>
        <w:t xml:space="preserve"> attachments repository</w:t>
      </w:r>
      <w:r>
        <w:t xml:space="preserve"> (Disk)</w:t>
      </w:r>
    </w:p>
    <w:p w:rsidR="001D60EB" w:rsidRDefault="001D60EB" w:rsidP="00487997">
      <w:pPr>
        <w:pStyle w:val="ListParagraph"/>
        <w:numPr>
          <w:ilvl w:val="0"/>
          <w:numId w:val="19"/>
        </w:numPr>
      </w:pPr>
      <w:proofErr w:type="spellStart"/>
      <w:r>
        <w:t>Greensheets</w:t>
      </w:r>
      <w:proofErr w:type="spellEnd"/>
      <w:r>
        <w:t xml:space="preserve"> "backend" database</w:t>
      </w:r>
    </w:p>
    <w:p w:rsidR="00CA511A" w:rsidRDefault="00487997" w:rsidP="0056198A">
      <w:r>
        <w:t xml:space="preserve">On Save, attachment is saved on disk. After that the system checks if the same file (by files name/path/size) exists in </w:t>
      </w:r>
      <w:proofErr w:type="spellStart"/>
      <w:r>
        <w:t>Greensheets</w:t>
      </w:r>
      <w:proofErr w:type="spellEnd"/>
      <w:r>
        <w:t xml:space="preserve"> "backend" database</w:t>
      </w:r>
      <w:r>
        <w:t xml:space="preserve">. </w:t>
      </w:r>
    </w:p>
    <w:p w:rsidR="00487997" w:rsidRDefault="00487997" w:rsidP="0056198A"/>
    <w:p w:rsidR="00487997" w:rsidRDefault="00487997" w:rsidP="0056198A">
      <w:r>
        <w:t xml:space="preserve">The results of comparison are sent to the user in (Attachment reconciliation report) </w:t>
      </w:r>
      <w:bookmarkStart w:id="45" w:name="_GoBack"/>
      <w:bookmarkEnd w:id="45"/>
      <w:r>
        <w:t>with corresponding required actions (if any).</w:t>
      </w:r>
    </w:p>
    <w:p w:rsidR="00487997" w:rsidRDefault="00487997" w:rsidP="0056198A"/>
    <w:p w:rsidR="009D0C02" w:rsidRDefault="009D0C02" w:rsidP="00487997">
      <w:pPr>
        <w:pStyle w:val="ListParagraph"/>
        <w:numPr>
          <w:ilvl w:val="0"/>
          <w:numId w:val="20"/>
        </w:numPr>
      </w:pPr>
      <w:r>
        <w:t>Action types indicated on the report:</w:t>
      </w:r>
    </w:p>
    <w:p w:rsidR="009D0C02" w:rsidRDefault="009D0C02" w:rsidP="009D0C02">
      <w:pPr>
        <w:pStyle w:val="ListParagraph"/>
        <w:numPr>
          <w:ilvl w:val="1"/>
          <w:numId w:val="18"/>
        </w:numPr>
      </w:pPr>
      <w:r>
        <w:t>Locate</w:t>
      </w:r>
    </w:p>
    <w:p w:rsidR="009D0C02" w:rsidRDefault="009D0C02" w:rsidP="009D0C02">
      <w:pPr>
        <w:pStyle w:val="ListParagraph"/>
        <w:numPr>
          <w:ilvl w:val="1"/>
          <w:numId w:val="18"/>
        </w:numPr>
      </w:pPr>
      <w:r>
        <w:t>Reconcile</w:t>
      </w:r>
    </w:p>
    <w:p w:rsidR="009D0C02" w:rsidRPr="009D0C02" w:rsidRDefault="009D0C02" w:rsidP="009D0C02">
      <w:pPr>
        <w:pStyle w:val="ListParagraph"/>
        <w:numPr>
          <w:ilvl w:val="1"/>
          <w:numId w:val="18"/>
        </w:numPr>
      </w:pPr>
      <w:r>
        <w:t>None</w:t>
      </w:r>
    </w:p>
    <w:p w:rsidR="00725C86" w:rsidRDefault="00725C86" w:rsidP="00487997">
      <w:pPr>
        <w:pStyle w:val="ListParagraph"/>
        <w:numPr>
          <w:ilvl w:val="0"/>
          <w:numId w:val="20"/>
        </w:numPr>
      </w:pPr>
      <w:r>
        <w:rPr>
          <w:rFonts w:eastAsia="Times New Roman"/>
          <w:szCs w:val="24"/>
        </w:rPr>
        <w:t xml:space="preserve">Report can be </w:t>
      </w:r>
      <w:r>
        <w:rPr>
          <w:rFonts w:eastAsia="Times New Roman"/>
          <w:szCs w:val="24"/>
        </w:rPr>
        <w:t>full or incremental</w:t>
      </w:r>
      <w:r>
        <w:rPr>
          <w:rFonts w:eastAsia="Times New Roman"/>
          <w:szCs w:val="24"/>
        </w:rPr>
        <w:t xml:space="preserve">. If report is incremental, </w:t>
      </w:r>
      <w:r w:rsidR="00CA76F4">
        <w:rPr>
          <w:rFonts w:eastAsia="Times New Roman"/>
          <w:szCs w:val="24"/>
        </w:rPr>
        <w:t xml:space="preserve">it contains only the names of attachments that were </w:t>
      </w:r>
      <w:r w:rsidR="00CA76F4" w:rsidRPr="00CA76F4">
        <w:rPr>
          <w:rFonts w:eastAsia="Times New Roman"/>
          <w:szCs w:val="24"/>
        </w:rPr>
        <w:t>attached/altered on or after</w:t>
      </w:r>
      <w:r w:rsidR="00CA76F4" w:rsidRPr="00CA76F4">
        <w:rPr>
          <w:rFonts w:eastAsia="Times New Roman"/>
          <w:szCs w:val="24"/>
        </w:rPr>
        <w:t xml:space="preserve"> &lt;report date&gt;</w:t>
      </w:r>
    </w:p>
    <w:p w:rsidR="00CA511A" w:rsidRDefault="00CA511A" w:rsidP="00487997">
      <w:pPr>
        <w:pStyle w:val="ListParagraph"/>
        <w:numPr>
          <w:ilvl w:val="0"/>
          <w:numId w:val="20"/>
        </w:numPr>
      </w:pPr>
      <w:r>
        <w:t>Report is send as an attachment to email (</w:t>
      </w:r>
      <w:r w:rsidRPr="00CA511A">
        <w:rPr>
          <w:rFonts w:eastAsia="Times New Roman"/>
          <w:bCs/>
          <w:szCs w:val="24"/>
        </w:rPr>
        <w:t>SR0080-050</w:t>
      </w:r>
      <w:r w:rsidRPr="00CA511A">
        <w:rPr>
          <w:bCs/>
        </w:rPr>
        <w:t>)</w:t>
      </w:r>
      <w:r>
        <w:t>.</w:t>
      </w:r>
    </w:p>
    <w:p w:rsidR="009E1A6A" w:rsidRDefault="009E1A6A" w:rsidP="0056198A"/>
    <w:tbl>
      <w:tblPr>
        <w:tblStyle w:val="TableGrid"/>
        <w:tblW w:w="0" w:type="auto"/>
        <w:tblLook w:val="04A0" w:firstRow="1" w:lastRow="0" w:firstColumn="1" w:lastColumn="0" w:noHBand="0" w:noVBand="1"/>
      </w:tblPr>
      <w:tblGrid>
        <w:gridCol w:w="2808"/>
        <w:gridCol w:w="1530"/>
        <w:gridCol w:w="5238"/>
      </w:tblGrid>
      <w:tr w:rsidR="009E1A6A" w:rsidTr="009E1A6A">
        <w:tc>
          <w:tcPr>
            <w:tcW w:w="2808" w:type="dxa"/>
            <w:shd w:val="clear" w:color="auto" w:fill="EEECE1" w:themeFill="background2"/>
          </w:tcPr>
          <w:p w:rsidR="009E1A6A" w:rsidRDefault="009E1A6A" w:rsidP="0056198A">
            <w:r>
              <w:t>Rule</w:t>
            </w:r>
          </w:p>
        </w:tc>
        <w:tc>
          <w:tcPr>
            <w:tcW w:w="1530" w:type="dxa"/>
            <w:shd w:val="clear" w:color="auto" w:fill="EEECE1" w:themeFill="background2"/>
          </w:tcPr>
          <w:p w:rsidR="009E1A6A" w:rsidRDefault="009E1A6A" w:rsidP="0056198A">
            <w:r>
              <w:t>EA reference</w:t>
            </w:r>
          </w:p>
        </w:tc>
        <w:tc>
          <w:tcPr>
            <w:tcW w:w="5238" w:type="dxa"/>
            <w:shd w:val="clear" w:color="auto" w:fill="EEECE1" w:themeFill="background2"/>
          </w:tcPr>
          <w:p w:rsidR="009E1A6A" w:rsidRDefault="009E1A6A" w:rsidP="0056198A">
            <w:r>
              <w:t>Requirement</w:t>
            </w:r>
          </w:p>
        </w:tc>
      </w:tr>
      <w:tr w:rsidR="00DB7FDC" w:rsidTr="009E1A6A">
        <w:tc>
          <w:tcPr>
            <w:tcW w:w="2808" w:type="dxa"/>
          </w:tcPr>
          <w:p w:rsidR="00DB7FDC" w:rsidRDefault="00DB7FDC" w:rsidP="009E1A6A">
            <w:pPr>
              <w:pStyle w:val="BodyText"/>
            </w:pPr>
            <w:r>
              <w:rPr>
                <w:bCs/>
              </w:rPr>
              <w:t>Report File Names</w:t>
            </w:r>
          </w:p>
        </w:tc>
        <w:tc>
          <w:tcPr>
            <w:tcW w:w="1530" w:type="dxa"/>
          </w:tcPr>
          <w:p w:rsidR="00DB7FDC" w:rsidRDefault="00DB7FDC" w:rsidP="0056198A">
            <w:pPr>
              <w:rPr>
                <w:bCs/>
              </w:rPr>
            </w:pPr>
            <w:r>
              <w:rPr>
                <w:bCs/>
              </w:rPr>
              <w:t>SR0080-040</w:t>
            </w:r>
          </w:p>
        </w:tc>
        <w:tc>
          <w:tcPr>
            <w:tcW w:w="5238" w:type="dxa"/>
          </w:tcPr>
          <w:p w:rsidR="00DB7FDC" w:rsidRDefault="00DB7FDC" w:rsidP="0056198A">
            <w:r>
              <w:t>System will give report files such names that will include date and time "stamp" of when the file was generated.</w:t>
            </w:r>
          </w:p>
        </w:tc>
      </w:tr>
      <w:tr w:rsidR="009E1A6A" w:rsidTr="009E1A6A">
        <w:tc>
          <w:tcPr>
            <w:tcW w:w="2808" w:type="dxa"/>
          </w:tcPr>
          <w:p w:rsidR="009E1A6A" w:rsidRDefault="009E1A6A" w:rsidP="009E1A6A">
            <w:pPr>
              <w:pStyle w:val="BodyText"/>
            </w:pPr>
            <w:r>
              <w:lastRenderedPageBreak/>
              <w:t>Output File Type</w:t>
            </w:r>
          </w:p>
          <w:p w:rsidR="009E1A6A" w:rsidRDefault="009E1A6A" w:rsidP="0056198A"/>
        </w:tc>
        <w:tc>
          <w:tcPr>
            <w:tcW w:w="1530" w:type="dxa"/>
          </w:tcPr>
          <w:p w:rsidR="009E1A6A" w:rsidRDefault="009E1A6A" w:rsidP="0056198A">
            <w:r>
              <w:rPr>
                <w:bCs/>
              </w:rPr>
              <w:t>SR0080-080</w:t>
            </w:r>
          </w:p>
        </w:tc>
        <w:tc>
          <w:tcPr>
            <w:tcW w:w="5238" w:type="dxa"/>
          </w:tcPr>
          <w:p w:rsidR="009E1A6A" w:rsidRDefault="009E1A6A" w:rsidP="0056198A">
            <w:r>
              <w:t>The system will generate the result of report output in Adobe PDF format/file</w:t>
            </w:r>
          </w:p>
        </w:tc>
      </w:tr>
      <w:tr w:rsidR="009E1A6A" w:rsidTr="009E1A6A">
        <w:tc>
          <w:tcPr>
            <w:tcW w:w="2808" w:type="dxa"/>
          </w:tcPr>
          <w:p w:rsidR="009E1A6A" w:rsidRDefault="009E1A6A" w:rsidP="009E1A6A">
            <w:pPr>
              <w:pStyle w:val="BodyText"/>
            </w:pPr>
            <w:r>
              <w:t xml:space="preserve">Cross-Platform Portability </w:t>
            </w:r>
          </w:p>
          <w:p w:rsidR="009E1A6A" w:rsidRDefault="009E1A6A" w:rsidP="0056198A"/>
        </w:tc>
        <w:tc>
          <w:tcPr>
            <w:tcW w:w="1530" w:type="dxa"/>
          </w:tcPr>
          <w:p w:rsidR="009E1A6A" w:rsidRDefault="009E1A6A" w:rsidP="0056198A">
            <w:r>
              <w:rPr>
                <w:bCs/>
              </w:rPr>
              <w:t>SR0080-070</w:t>
            </w:r>
          </w:p>
        </w:tc>
        <w:tc>
          <w:tcPr>
            <w:tcW w:w="5238" w:type="dxa"/>
          </w:tcPr>
          <w:p w:rsidR="009E1A6A" w:rsidRDefault="009E1A6A" w:rsidP="0056198A">
            <w:r>
              <w:t>The application should be possible to execute in both Windows-based (Development) and UNIX-based (Production) environments</w:t>
            </w:r>
          </w:p>
        </w:tc>
      </w:tr>
    </w:tbl>
    <w:p w:rsidR="00593E48" w:rsidRDefault="00593E48" w:rsidP="00593E48">
      <w:pPr>
        <w:spacing w:after="200" w:line="276" w:lineRule="auto"/>
        <w:rPr>
          <w:b/>
        </w:rPr>
      </w:pPr>
      <w:bookmarkStart w:id="46" w:name="_Toc450315805"/>
    </w:p>
    <w:p w:rsidR="00593E48" w:rsidRDefault="00593E48" w:rsidP="00593E48">
      <w:pPr>
        <w:spacing w:after="200" w:line="276" w:lineRule="auto"/>
        <w:rPr>
          <w:b/>
        </w:rPr>
      </w:pPr>
      <w:r>
        <w:rPr>
          <w:b/>
        </w:rPr>
        <w:t xml:space="preserve">Sample Report: </w:t>
      </w:r>
    </w:p>
    <w:p w:rsidR="00593E48" w:rsidRDefault="00593E48" w:rsidP="00593E48">
      <w:pPr>
        <w:rPr>
          <w:b/>
        </w:rPr>
      </w:pPr>
      <w:r>
        <w:rPr>
          <w:b/>
        </w:rPr>
        <w:t>NATIONAL CANCER INSTITUTE</w:t>
      </w:r>
    </w:p>
    <w:p w:rsidR="00593E48" w:rsidRDefault="00593E48" w:rsidP="00593E48"/>
    <w:p w:rsidR="00593E48" w:rsidRDefault="00593E48" w:rsidP="00593E48">
      <w:r>
        <w:t>Build Version: v2.1.1</w:t>
      </w:r>
    </w:p>
    <w:p w:rsidR="00593E48" w:rsidRDefault="00593E48" w:rsidP="00593E48">
      <w:r>
        <w:t>Build Date: 11-Dec-2007</w:t>
      </w:r>
    </w:p>
    <w:p w:rsidR="00593E48" w:rsidRDefault="00593E48" w:rsidP="00593E48">
      <w:r>
        <w:t xml:space="preserve">REPORT PREPARED ON: 11/26/2013 03:33 </w:t>
      </w:r>
      <w:proofErr w:type="gramStart"/>
      <w:r>
        <w:t>AM</w:t>
      </w:r>
      <w:proofErr w:type="gramEnd"/>
    </w:p>
    <w:p w:rsidR="00593E48" w:rsidRDefault="00593E48" w:rsidP="00593E48">
      <w:r>
        <w:t>ENVIRONMENT: PROD</w:t>
      </w:r>
    </w:p>
    <w:p w:rsidR="00593E48" w:rsidRDefault="00593E48" w:rsidP="00593E48">
      <w:r>
        <w:t>REPORT TYPE: INCREMENTAL</w:t>
      </w:r>
    </w:p>
    <w:p w:rsidR="00593E48" w:rsidRDefault="00593E48" w:rsidP="00593E48"/>
    <w:p w:rsidR="00593E48" w:rsidRDefault="00593E48" w:rsidP="00593E48">
      <w:r>
        <w:t>Checked on the files that were attached/altered on or after: 11/25/2013</w:t>
      </w:r>
    </w:p>
    <w:p w:rsidR="00593E48" w:rsidRDefault="00593E48" w:rsidP="00593E48"/>
    <w:p w:rsidR="00593E48" w:rsidRDefault="00593E48" w:rsidP="00593E48">
      <w:r>
        <w:t xml:space="preserve">This report contains a table of the files that were uploaded using the GREENSHEETS web application. The files sometimes become dislocated or missing in the Web server file system. </w:t>
      </w:r>
    </w:p>
    <w:p w:rsidR="00593E48" w:rsidRDefault="00593E48" w:rsidP="00593E48"/>
    <w:p w:rsidR="00593E48" w:rsidRDefault="00593E48" w:rsidP="00593E48">
      <w:r>
        <w:t xml:space="preserve">Below is the summary of the results of the </w:t>
      </w:r>
      <w:proofErr w:type="spellStart"/>
      <w:r>
        <w:t>Greensheets</w:t>
      </w:r>
      <w:proofErr w:type="spellEnd"/>
      <w:r>
        <w:t xml:space="preserve"> Document Checker.</w:t>
      </w:r>
    </w:p>
    <w:p w:rsidR="00593E48" w:rsidRDefault="00593E48" w:rsidP="00593E48"/>
    <w:tbl>
      <w:tblPr>
        <w:tblW w:w="0" w:type="auto"/>
        <w:tblInd w:w="-116" w:type="dxa"/>
        <w:tblLayout w:type="fixed"/>
        <w:tblLook w:val="0000" w:firstRow="0" w:lastRow="0" w:firstColumn="0" w:lastColumn="0" w:noHBand="0" w:noVBand="0"/>
      </w:tblPr>
      <w:tblGrid>
        <w:gridCol w:w="1797"/>
        <w:gridCol w:w="972"/>
        <w:gridCol w:w="1900"/>
      </w:tblGrid>
      <w:tr w:rsidR="00593E48" w:rsidTr="0043760E">
        <w:tc>
          <w:tcPr>
            <w:tcW w:w="1797"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 xml:space="preserve">Files </w:t>
            </w:r>
          </w:p>
        </w:tc>
        <w:tc>
          <w:tcPr>
            <w:tcW w:w="972"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 xml:space="preserve"># of Files </w:t>
            </w:r>
          </w:p>
        </w:tc>
        <w:tc>
          <w:tcPr>
            <w:tcW w:w="1900"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Comments</w:t>
            </w:r>
          </w:p>
        </w:tc>
      </w:tr>
      <w:tr w:rsidR="00593E48" w:rsidTr="0043760E">
        <w:tc>
          <w:tcPr>
            <w:tcW w:w="1797"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Requiring No Action</w:t>
            </w:r>
          </w:p>
        </w:tc>
        <w:tc>
          <w:tcPr>
            <w:tcW w:w="972"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44</w:t>
            </w:r>
          </w:p>
        </w:tc>
        <w:tc>
          <w:tcPr>
            <w:tcW w:w="1900"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p>
        </w:tc>
      </w:tr>
      <w:tr w:rsidR="00593E48" w:rsidTr="0043760E">
        <w:tc>
          <w:tcPr>
            <w:tcW w:w="1797"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To be Reconciled</w:t>
            </w:r>
          </w:p>
        </w:tc>
        <w:tc>
          <w:tcPr>
            <w:tcW w:w="972"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2</w:t>
            </w:r>
          </w:p>
        </w:tc>
        <w:tc>
          <w:tcPr>
            <w:tcW w:w="1900"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2 Empty Files Found</w:t>
            </w:r>
          </w:p>
        </w:tc>
      </w:tr>
      <w:tr w:rsidR="00593E48" w:rsidTr="0043760E">
        <w:tc>
          <w:tcPr>
            <w:tcW w:w="1797"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To be Located</w:t>
            </w:r>
          </w:p>
        </w:tc>
        <w:tc>
          <w:tcPr>
            <w:tcW w:w="972"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0</w:t>
            </w:r>
          </w:p>
        </w:tc>
        <w:tc>
          <w:tcPr>
            <w:tcW w:w="1900"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p>
        </w:tc>
      </w:tr>
      <w:tr w:rsidR="00593E48" w:rsidTr="0043760E">
        <w:tc>
          <w:tcPr>
            <w:tcW w:w="1797"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Total</w:t>
            </w:r>
          </w:p>
        </w:tc>
        <w:tc>
          <w:tcPr>
            <w:tcW w:w="972"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r>
              <w:t>46</w:t>
            </w:r>
          </w:p>
        </w:tc>
        <w:tc>
          <w:tcPr>
            <w:tcW w:w="1900" w:type="dxa"/>
            <w:tcBorders>
              <w:top w:val="single" w:sz="4" w:space="0" w:color="auto"/>
              <w:left w:val="single" w:sz="4" w:space="0" w:color="auto"/>
              <w:bottom w:val="single" w:sz="4" w:space="0" w:color="auto"/>
              <w:right w:val="single" w:sz="4" w:space="0" w:color="auto"/>
            </w:tcBorders>
            <w:tcMar>
              <w:top w:w="108" w:type="dxa"/>
              <w:left w:w="3" w:type="dxa"/>
              <w:bottom w:w="0" w:type="dxa"/>
              <w:right w:w="108" w:type="dxa"/>
            </w:tcMar>
          </w:tcPr>
          <w:p w:rsidR="00593E48" w:rsidRDefault="00593E48" w:rsidP="0043760E">
            <w:pPr>
              <w:spacing w:after="200" w:line="276" w:lineRule="auto"/>
            </w:pPr>
          </w:p>
        </w:tc>
      </w:tr>
    </w:tbl>
    <w:p w:rsidR="00593E48" w:rsidRDefault="00593E48" w:rsidP="00593E48">
      <w:pPr>
        <w:spacing w:after="200" w:line="276" w:lineRule="auto"/>
      </w:pPr>
    </w:p>
    <w:tbl>
      <w:tblPr>
        <w:tblW w:w="9360" w:type="dxa"/>
        <w:tblInd w:w="-98" w:type="dxa"/>
        <w:tblLayout w:type="fixed"/>
        <w:tblLook w:val="0000" w:firstRow="0" w:lastRow="0" w:firstColumn="0" w:lastColumn="0" w:noHBand="0" w:noVBand="0"/>
      </w:tblPr>
      <w:tblGrid>
        <w:gridCol w:w="4701"/>
        <w:gridCol w:w="572"/>
        <w:gridCol w:w="654"/>
        <w:gridCol w:w="1144"/>
        <w:gridCol w:w="1209"/>
        <w:gridCol w:w="1080"/>
      </w:tblGrid>
      <w:tr w:rsidR="00593E48" w:rsidTr="0043760E">
        <w:tc>
          <w:tcPr>
            <w:tcW w:w="4701" w:type="dxa"/>
            <w:tcBorders>
              <w:top w:val="single" w:sz="12" w:space="0" w:color="auto"/>
              <w:left w:val="single" w:sz="12" w:space="0" w:color="auto"/>
              <w:bottom w:val="single" w:sz="6" w:space="0" w:color="auto"/>
              <w:right w:val="single" w:sz="6"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spacing w:before="120"/>
              <w:jc w:val="center"/>
              <w:rPr>
                <w:rFonts w:eastAsia="Times New Roman" w:cs="Arial"/>
                <w:b/>
                <w:color w:val="000000"/>
                <w:szCs w:val="24"/>
              </w:rPr>
            </w:pPr>
            <w:r>
              <w:rPr>
                <w:rFonts w:eastAsia="Times New Roman" w:cs="Arial"/>
                <w:b/>
                <w:color w:val="000000"/>
                <w:szCs w:val="24"/>
              </w:rPr>
              <w:t>File Name</w:t>
            </w:r>
            <w:r>
              <w:rPr>
                <w:rFonts w:eastAsia="Times New Roman" w:cs="Arial"/>
                <w:b/>
                <w:color w:val="000000"/>
                <w:szCs w:val="24"/>
              </w:rPr>
              <w:br/>
            </w:r>
          </w:p>
        </w:tc>
        <w:tc>
          <w:tcPr>
            <w:tcW w:w="572" w:type="dxa"/>
            <w:tcBorders>
              <w:top w:val="single" w:sz="12" w:space="0" w:color="auto"/>
              <w:left w:val="single" w:sz="6" w:space="0" w:color="auto"/>
              <w:bottom w:val="single" w:sz="6" w:space="0" w:color="auto"/>
              <w:right w:val="single" w:sz="6"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jc w:val="center"/>
              <w:rPr>
                <w:rFonts w:eastAsia="Times New Roman" w:cs="Arial"/>
                <w:b/>
                <w:color w:val="000000"/>
                <w:szCs w:val="24"/>
              </w:rPr>
            </w:pPr>
            <w:r>
              <w:rPr>
                <w:rFonts w:eastAsia="Times New Roman" w:cs="Arial"/>
                <w:b/>
                <w:color w:val="000000"/>
                <w:szCs w:val="24"/>
              </w:rPr>
              <w:t>On Disk</w:t>
            </w:r>
          </w:p>
        </w:tc>
        <w:tc>
          <w:tcPr>
            <w:tcW w:w="654" w:type="dxa"/>
            <w:tcBorders>
              <w:top w:val="single" w:sz="12" w:space="0" w:color="auto"/>
              <w:left w:val="single" w:sz="6" w:space="0" w:color="auto"/>
              <w:bottom w:val="single" w:sz="6" w:space="0" w:color="auto"/>
              <w:right w:val="single" w:sz="6"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jc w:val="center"/>
              <w:rPr>
                <w:rFonts w:eastAsia="Times New Roman" w:cs="Arial"/>
                <w:b/>
                <w:color w:val="000000"/>
                <w:szCs w:val="24"/>
              </w:rPr>
            </w:pPr>
            <w:r>
              <w:rPr>
                <w:rFonts w:eastAsia="Times New Roman" w:cs="Arial"/>
                <w:b/>
                <w:color w:val="000000"/>
                <w:szCs w:val="24"/>
              </w:rPr>
              <w:t>In DB</w:t>
            </w:r>
          </w:p>
        </w:tc>
        <w:tc>
          <w:tcPr>
            <w:tcW w:w="1144" w:type="dxa"/>
            <w:tcBorders>
              <w:top w:val="single" w:sz="12" w:space="0" w:color="auto"/>
              <w:left w:val="single" w:sz="6" w:space="0" w:color="auto"/>
              <w:bottom w:val="single" w:sz="6" w:space="0" w:color="auto"/>
              <w:right w:val="single" w:sz="6"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jc w:val="center"/>
              <w:rPr>
                <w:rFonts w:eastAsia="Times New Roman" w:cs="Arial"/>
                <w:b/>
                <w:color w:val="000000"/>
                <w:szCs w:val="24"/>
              </w:rPr>
            </w:pPr>
            <w:r>
              <w:rPr>
                <w:rFonts w:eastAsia="Times New Roman" w:cs="Arial"/>
                <w:b/>
                <w:color w:val="000000"/>
                <w:szCs w:val="24"/>
              </w:rPr>
              <w:t>File Length (in Bytes)</w:t>
            </w:r>
          </w:p>
        </w:tc>
        <w:tc>
          <w:tcPr>
            <w:tcW w:w="1209" w:type="dxa"/>
            <w:tcBorders>
              <w:top w:val="single" w:sz="12" w:space="0" w:color="auto"/>
              <w:left w:val="single" w:sz="6" w:space="0" w:color="auto"/>
              <w:bottom w:val="single" w:sz="6" w:space="0" w:color="auto"/>
              <w:right w:val="single" w:sz="6"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jc w:val="center"/>
              <w:rPr>
                <w:rFonts w:eastAsia="Times New Roman" w:cs="Arial"/>
                <w:b/>
                <w:color w:val="000000"/>
                <w:szCs w:val="24"/>
              </w:rPr>
            </w:pPr>
            <w:r>
              <w:rPr>
                <w:rFonts w:eastAsia="Times New Roman" w:cs="Arial"/>
                <w:b/>
                <w:color w:val="000000"/>
                <w:szCs w:val="24"/>
              </w:rPr>
              <w:t>Action Required</w:t>
            </w:r>
          </w:p>
        </w:tc>
        <w:tc>
          <w:tcPr>
            <w:tcW w:w="1080" w:type="dxa"/>
            <w:tcBorders>
              <w:top w:val="single" w:sz="12" w:space="0" w:color="auto"/>
              <w:left w:val="single" w:sz="6" w:space="0" w:color="auto"/>
              <w:bottom w:val="single" w:sz="6" w:space="0" w:color="auto"/>
              <w:right w:val="single" w:sz="12" w:space="0" w:color="auto"/>
            </w:tcBorders>
            <w:shd w:val="pct10" w:color="auto" w:fill="auto"/>
            <w:tcMar>
              <w:top w:w="108" w:type="dxa"/>
              <w:left w:w="3" w:type="dxa"/>
              <w:bottom w:w="0" w:type="dxa"/>
              <w:right w:w="108" w:type="dxa"/>
            </w:tcMar>
            <w:vAlign w:val="center"/>
          </w:tcPr>
          <w:p w:rsidR="00593E48" w:rsidRDefault="00593E48" w:rsidP="0043760E">
            <w:pPr>
              <w:pStyle w:val="TableText"/>
              <w:widowControl/>
              <w:jc w:val="center"/>
              <w:rPr>
                <w:rFonts w:eastAsia="Times New Roman" w:cs="Arial"/>
                <w:b/>
                <w:color w:val="000000"/>
                <w:szCs w:val="24"/>
              </w:rPr>
            </w:pPr>
            <w:r>
              <w:rPr>
                <w:rFonts w:eastAsia="Times New Roman" w:cs="Arial"/>
                <w:b/>
                <w:color w:val="000000"/>
                <w:szCs w:val="24"/>
              </w:rPr>
              <w:t>Comments</w:t>
            </w:r>
          </w:p>
        </w:tc>
      </w:tr>
      <w:tr w:rsidR="00593E48" w:rsidTr="0043760E">
        <w:trPr>
          <w:trHeight w:hRule="exact" w:val="60"/>
        </w:trPr>
        <w:tc>
          <w:tcPr>
            <w:tcW w:w="4701" w:type="dxa"/>
            <w:tcBorders>
              <w:top w:val="single" w:sz="6" w:space="0" w:color="auto"/>
              <w:left w:val="single" w:sz="12" w:space="0" w:color="auto"/>
              <w:bottom w:val="single" w:sz="6" w:space="0" w:color="auto"/>
              <w:right w:val="single" w:sz="6" w:space="0" w:color="auto"/>
            </w:tcBorders>
            <w:shd w:val="pct50" w:color="auto" w:fill="auto"/>
            <w:tcMar>
              <w:top w:w="108" w:type="dxa"/>
              <w:left w:w="3" w:type="dxa"/>
              <w:bottom w:w="0" w:type="dxa"/>
              <w:right w:w="108" w:type="dxa"/>
            </w:tcMar>
          </w:tcPr>
          <w:p w:rsidR="00593E48" w:rsidRDefault="00593E48" w:rsidP="0043760E">
            <w:pPr>
              <w:pStyle w:val="TableText"/>
              <w:widowControl/>
              <w:rPr>
                <w:rFonts w:ascii="Times New Roman" w:hAnsi="Times New Roman" w:cs="Arial"/>
                <w:color w:val="000000"/>
                <w:szCs w:val="24"/>
              </w:rPr>
            </w:pPr>
          </w:p>
        </w:tc>
        <w:tc>
          <w:tcPr>
            <w:tcW w:w="572" w:type="dxa"/>
            <w:tcBorders>
              <w:top w:val="single" w:sz="6" w:space="0" w:color="auto"/>
              <w:left w:val="single" w:sz="6" w:space="0" w:color="auto"/>
              <w:bottom w:val="single" w:sz="6" w:space="0" w:color="auto"/>
              <w:right w:val="single" w:sz="6" w:space="0" w:color="auto"/>
            </w:tcBorders>
            <w:shd w:val="pct50" w:color="auto" w:fill="auto"/>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654" w:type="dxa"/>
            <w:tcBorders>
              <w:top w:val="single" w:sz="6" w:space="0" w:color="auto"/>
              <w:left w:val="single" w:sz="6" w:space="0" w:color="auto"/>
              <w:bottom w:val="single" w:sz="6" w:space="0" w:color="auto"/>
              <w:right w:val="single" w:sz="6" w:space="0" w:color="auto"/>
            </w:tcBorders>
            <w:shd w:val="pct50" w:color="auto" w:fill="auto"/>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144" w:type="dxa"/>
            <w:tcBorders>
              <w:top w:val="single" w:sz="6" w:space="0" w:color="auto"/>
              <w:left w:val="single" w:sz="6" w:space="0" w:color="auto"/>
              <w:bottom w:val="single" w:sz="6" w:space="0" w:color="auto"/>
              <w:right w:val="single" w:sz="6" w:space="0" w:color="auto"/>
            </w:tcBorders>
            <w:shd w:val="pct50" w:color="auto" w:fill="auto"/>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209" w:type="dxa"/>
            <w:tcBorders>
              <w:top w:val="single" w:sz="6" w:space="0" w:color="auto"/>
              <w:left w:val="single" w:sz="6" w:space="0" w:color="auto"/>
              <w:bottom w:val="single" w:sz="6" w:space="0" w:color="auto"/>
              <w:right w:val="single" w:sz="6" w:space="0" w:color="auto"/>
            </w:tcBorders>
            <w:shd w:val="pct50" w:color="auto" w:fill="auto"/>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080" w:type="dxa"/>
            <w:tcBorders>
              <w:top w:val="single" w:sz="6" w:space="0" w:color="auto"/>
              <w:left w:val="single" w:sz="6" w:space="0" w:color="auto"/>
              <w:bottom w:val="single" w:sz="6" w:space="0" w:color="auto"/>
              <w:right w:val="single" w:sz="12" w:space="0" w:color="auto"/>
            </w:tcBorders>
            <w:shd w:val="pct50" w:color="auto" w:fill="auto"/>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r>
      <w:tr w:rsidR="00593E48" w:rsidTr="0043760E">
        <w:tc>
          <w:tcPr>
            <w:tcW w:w="4701" w:type="dxa"/>
            <w:tcBorders>
              <w:top w:val="single" w:sz="6" w:space="0" w:color="auto"/>
              <w:left w:val="single" w:sz="12" w:space="0" w:color="auto"/>
              <w:bottom w:val="single" w:sz="6" w:space="0" w:color="auto"/>
              <w:right w:val="single" w:sz="6" w:space="0" w:color="auto"/>
            </w:tcBorders>
            <w:tcMar>
              <w:top w:w="108" w:type="dxa"/>
              <w:left w:w="3" w:type="dxa"/>
              <w:bottom w:w="0" w:type="dxa"/>
              <w:right w:w="108" w:type="dxa"/>
            </w:tcMar>
          </w:tcPr>
          <w:p w:rsidR="00593E48" w:rsidRDefault="00593E48" w:rsidP="0043760E">
            <w:r>
              <w:t>/data/prod/</w:t>
            </w:r>
            <w:proofErr w:type="spellStart"/>
            <w:r>
              <w:t>greensheetsdocs</w:t>
            </w:r>
            <w:proofErr w:type="spellEnd"/>
            <w:r>
              <w:t xml:space="preserve">/5R01CA142794-4/SPEC/SNCQ_15/RE_ 5R01CA142794-04 KIM PD </w:t>
            </w:r>
            <w:proofErr w:type="spellStart"/>
            <w:r>
              <w:t>Greensheet</w:t>
            </w:r>
            <w:proofErr w:type="spellEnd"/>
            <w:r>
              <w:t xml:space="preserve"> .pdf</w:t>
            </w:r>
          </w:p>
          <w:p w:rsidR="00593E48" w:rsidRDefault="00593E48" w:rsidP="0043760E">
            <w:pPr>
              <w:pStyle w:val="TableText"/>
              <w:widowControl/>
              <w:rPr>
                <w:rFonts w:ascii="Times New Roman" w:hAnsi="Times New Roman" w:cs="Arial"/>
                <w:color w:val="000000"/>
                <w:szCs w:val="24"/>
              </w:rPr>
            </w:pPr>
          </w:p>
        </w:tc>
        <w:tc>
          <w:tcPr>
            <w:tcW w:w="572"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65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14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ind w:right="72"/>
              <w:jc w:val="right"/>
              <w:rPr>
                <w:rFonts w:eastAsia="Times New Roman" w:cs="Arial"/>
                <w:color w:val="000000"/>
                <w:szCs w:val="24"/>
              </w:rPr>
            </w:pPr>
            <w:r>
              <w:rPr>
                <w:rFonts w:eastAsia="Times New Roman" w:cs="Arial"/>
                <w:color w:val="000000"/>
                <w:szCs w:val="24"/>
              </w:rPr>
              <w:t>0</w:t>
            </w:r>
          </w:p>
        </w:tc>
        <w:tc>
          <w:tcPr>
            <w:tcW w:w="1209"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RECONCILE</w:t>
            </w:r>
          </w:p>
        </w:tc>
        <w:tc>
          <w:tcPr>
            <w:tcW w:w="1080" w:type="dxa"/>
            <w:tcBorders>
              <w:top w:val="single" w:sz="6" w:space="0" w:color="auto"/>
              <w:left w:val="single" w:sz="6" w:space="0" w:color="auto"/>
              <w:bottom w:val="single" w:sz="6" w:space="0" w:color="auto"/>
              <w:right w:val="single" w:sz="12"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FILE EMPTY</w:t>
            </w:r>
          </w:p>
        </w:tc>
      </w:tr>
      <w:tr w:rsidR="00593E48" w:rsidTr="0043760E">
        <w:tc>
          <w:tcPr>
            <w:tcW w:w="4701" w:type="dxa"/>
            <w:tcBorders>
              <w:top w:val="single" w:sz="6" w:space="0" w:color="auto"/>
              <w:left w:val="single" w:sz="12"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ascii="Times New Roman" w:hAnsi="Times New Roman" w:cs="Arial"/>
                <w:color w:val="000000"/>
                <w:szCs w:val="24"/>
              </w:rPr>
            </w:pPr>
            <w:r>
              <w:rPr>
                <w:rFonts w:ascii="Times New Roman" w:hAnsi="Times New Roman" w:cs="Arial"/>
                <w:color w:val="000000"/>
                <w:szCs w:val="24"/>
              </w:rPr>
              <w:t>/data/prod/</w:t>
            </w:r>
            <w:proofErr w:type="spellStart"/>
            <w:r>
              <w:rPr>
                <w:rFonts w:ascii="Times New Roman" w:hAnsi="Times New Roman" w:cs="Arial"/>
                <w:color w:val="000000"/>
                <w:szCs w:val="24"/>
              </w:rPr>
              <w:t>greensheetsdocs</w:t>
            </w:r>
            <w:proofErr w:type="spellEnd"/>
            <w:r>
              <w:rPr>
                <w:rFonts w:ascii="Times New Roman" w:hAnsi="Times New Roman" w:cs="Arial"/>
                <w:color w:val="000000"/>
                <w:szCs w:val="24"/>
              </w:rPr>
              <w:t>/7R01CA141144-05/PGM/PCQ_8/</w:t>
            </w:r>
            <w:proofErr w:type="spellStart"/>
            <w:r>
              <w:rPr>
                <w:rFonts w:ascii="Times New Roman" w:hAnsi="Times New Roman" w:cs="Arial"/>
                <w:color w:val="000000"/>
                <w:szCs w:val="24"/>
              </w:rPr>
              <w:t>Fw</w:t>
            </w:r>
            <w:proofErr w:type="spellEnd"/>
            <w:r>
              <w:rPr>
                <w:rFonts w:ascii="Times New Roman" w:hAnsi="Times New Roman" w:cs="Arial"/>
                <w:color w:val="000000"/>
                <w:szCs w:val="24"/>
              </w:rPr>
              <w:t xml:space="preserve"> 7R01CA141144-04 Pur.msg</w:t>
            </w:r>
          </w:p>
        </w:tc>
        <w:tc>
          <w:tcPr>
            <w:tcW w:w="572"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65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14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ind w:right="72"/>
              <w:jc w:val="right"/>
              <w:rPr>
                <w:rFonts w:eastAsia="Times New Roman" w:cs="Arial"/>
                <w:color w:val="000000"/>
                <w:szCs w:val="24"/>
              </w:rPr>
            </w:pPr>
            <w:r>
              <w:rPr>
                <w:rFonts w:eastAsia="Times New Roman" w:cs="Arial"/>
                <w:color w:val="000000"/>
                <w:szCs w:val="24"/>
              </w:rPr>
              <w:t>0</w:t>
            </w:r>
          </w:p>
        </w:tc>
        <w:tc>
          <w:tcPr>
            <w:tcW w:w="1209"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RECONCILE</w:t>
            </w:r>
          </w:p>
        </w:tc>
        <w:tc>
          <w:tcPr>
            <w:tcW w:w="1080" w:type="dxa"/>
            <w:tcBorders>
              <w:top w:val="single" w:sz="6" w:space="0" w:color="auto"/>
              <w:left w:val="single" w:sz="6" w:space="0" w:color="auto"/>
              <w:bottom w:val="single" w:sz="6" w:space="0" w:color="auto"/>
              <w:right w:val="single" w:sz="12"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FILE EMPTY</w:t>
            </w:r>
          </w:p>
        </w:tc>
      </w:tr>
      <w:tr w:rsidR="00593E48" w:rsidTr="0043760E">
        <w:tc>
          <w:tcPr>
            <w:tcW w:w="4701" w:type="dxa"/>
            <w:tcBorders>
              <w:top w:val="single" w:sz="6" w:space="0" w:color="auto"/>
              <w:left w:val="single" w:sz="12"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ascii="Times New Roman" w:hAnsi="Times New Roman" w:cs="Arial"/>
                <w:color w:val="000000"/>
                <w:szCs w:val="24"/>
              </w:rPr>
            </w:pPr>
            <w:r>
              <w:rPr>
                <w:rFonts w:ascii="Times New Roman" w:hAnsi="Times New Roman" w:cs="Arial"/>
                <w:color w:val="000000"/>
                <w:szCs w:val="24"/>
              </w:rPr>
              <w:t>/data/prod/</w:t>
            </w:r>
            <w:proofErr w:type="spellStart"/>
            <w:r>
              <w:rPr>
                <w:rFonts w:ascii="Times New Roman" w:hAnsi="Times New Roman" w:cs="Arial"/>
                <w:color w:val="000000"/>
                <w:szCs w:val="24"/>
              </w:rPr>
              <w:t>greensheetsdocs</w:t>
            </w:r>
            <w:proofErr w:type="spellEnd"/>
            <w:r>
              <w:rPr>
                <w:rFonts w:ascii="Times New Roman" w:hAnsi="Times New Roman" w:cs="Arial"/>
                <w:color w:val="000000"/>
                <w:szCs w:val="24"/>
              </w:rPr>
              <w:t>/5P30CA016058-38/SPEC/SNCQ_92/AOs email of FFR bal.pdf</w:t>
            </w:r>
          </w:p>
        </w:tc>
        <w:tc>
          <w:tcPr>
            <w:tcW w:w="572"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65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114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ind w:right="72"/>
              <w:jc w:val="right"/>
              <w:rPr>
                <w:rFonts w:eastAsia="Times New Roman" w:cs="Arial"/>
                <w:color w:val="000000"/>
                <w:szCs w:val="24"/>
              </w:rPr>
            </w:pPr>
            <w:r>
              <w:rPr>
                <w:rFonts w:eastAsia="Times New Roman" w:cs="Arial"/>
                <w:color w:val="000000"/>
                <w:szCs w:val="24"/>
              </w:rPr>
              <w:t>50111</w:t>
            </w:r>
          </w:p>
        </w:tc>
        <w:tc>
          <w:tcPr>
            <w:tcW w:w="1209"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NONE</w:t>
            </w:r>
          </w:p>
        </w:tc>
        <w:tc>
          <w:tcPr>
            <w:tcW w:w="1080" w:type="dxa"/>
            <w:tcBorders>
              <w:top w:val="single" w:sz="6" w:space="0" w:color="auto"/>
              <w:left w:val="single" w:sz="6" w:space="0" w:color="auto"/>
              <w:bottom w:val="single" w:sz="6" w:space="0" w:color="auto"/>
              <w:right w:val="single" w:sz="12"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p>
        </w:tc>
      </w:tr>
      <w:tr w:rsidR="00593E48" w:rsidTr="0043760E">
        <w:tc>
          <w:tcPr>
            <w:tcW w:w="4701" w:type="dxa"/>
            <w:tcBorders>
              <w:top w:val="single" w:sz="6" w:space="0" w:color="auto"/>
              <w:left w:val="single" w:sz="12"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ascii="Times New Roman" w:hAnsi="Times New Roman" w:cs="Arial"/>
                <w:color w:val="000000"/>
                <w:szCs w:val="24"/>
              </w:rPr>
            </w:pPr>
            <w:r>
              <w:rPr>
                <w:rFonts w:ascii="Times New Roman" w:hAnsi="Times New Roman" w:cs="Arial"/>
                <w:color w:val="000000"/>
                <w:szCs w:val="24"/>
              </w:rPr>
              <w:lastRenderedPageBreak/>
              <w:t>/data/prod/</w:t>
            </w:r>
            <w:proofErr w:type="spellStart"/>
            <w:r>
              <w:rPr>
                <w:rFonts w:ascii="Times New Roman" w:hAnsi="Times New Roman" w:cs="Arial"/>
                <w:color w:val="000000"/>
                <w:szCs w:val="24"/>
              </w:rPr>
              <w:t>greensheetsdocs</w:t>
            </w:r>
            <w:proofErr w:type="spellEnd"/>
            <w:r>
              <w:rPr>
                <w:rFonts w:ascii="Times New Roman" w:hAnsi="Times New Roman" w:cs="Arial"/>
                <w:color w:val="000000"/>
                <w:szCs w:val="24"/>
              </w:rPr>
              <w:t>/5R01CA172743-02/SPEC/SNCQ_33/172743 IRB.pdf</w:t>
            </w:r>
          </w:p>
        </w:tc>
        <w:tc>
          <w:tcPr>
            <w:tcW w:w="572"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65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r>
              <w:rPr>
                <w:rFonts w:eastAsia="Times New Roman" w:cs="Arial"/>
                <w:color w:val="000000"/>
                <w:szCs w:val="24"/>
              </w:rPr>
              <w:t>Y</w:t>
            </w:r>
          </w:p>
        </w:tc>
        <w:tc>
          <w:tcPr>
            <w:tcW w:w="1144"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ind w:right="72"/>
              <w:jc w:val="right"/>
              <w:rPr>
                <w:rFonts w:eastAsia="Times New Roman" w:cs="Arial"/>
                <w:color w:val="000000"/>
                <w:szCs w:val="24"/>
              </w:rPr>
            </w:pPr>
            <w:r>
              <w:rPr>
                <w:rFonts w:eastAsia="Times New Roman" w:cs="Arial"/>
                <w:color w:val="000000"/>
                <w:szCs w:val="24"/>
              </w:rPr>
              <w:t>105018</w:t>
            </w:r>
          </w:p>
        </w:tc>
        <w:tc>
          <w:tcPr>
            <w:tcW w:w="1209" w:type="dxa"/>
            <w:tcBorders>
              <w:top w:val="single" w:sz="6" w:space="0" w:color="auto"/>
              <w:left w:val="single" w:sz="6" w:space="0" w:color="auto"/>
              <w:bottom w:val="single" w:sz="6"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r>
              <w:rPr>
                <w:rFonts w:eastAsia="Times New Roman" w:cs="Arial"/>
                <w:color w:val="000000"/>
                <w:szCs w:val="24"/>
              </w:rPr>
              <w:t>NONE</w:t>
            </w:r>
          </w:p>
        </w:tc>
        <w:tc>
          <w:tcPr>
            <w:tcW w:w="1080" w:type="dxa"/>
            <w:tcBorders>
              <w:top w:val="single" w:sz="6" w:space="0" w:color="auto"/>
              <w:left w:val="single" w:sz="6" w:space="0" w:color="auto"/>
              <w:bottom w:val="single" w:sz="6" w:space="0" w:color="auto"/>
              <w:right w:val="single" w:sz="12"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p>
        </w:tc>
      </w:tr>
      <w:tr w:rsidR="00593E48" w:rsidTr="0043760E">
        <w:tc>
          <w:tcPr>
            <w:tcW w:w="4701" w:type="dxa"/>
            <w:tcBorders>
              <w:top w:val="single" w:sz="6" w:space="0" w:color="auto"/>
              <w:left w:val="single" w:sz="12" w:space="0" w:color="auto"/>
              <w:bottom w:val="single" w:sz="12"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p>
        </w:tc>
        <w:tc>
          <w:tcPr>
            <w:tcW w:w="572" w:type="dxa"/>
            <w:tcBorders>
              <w:top w:val="single" w:sz="6" w:space="0" w:color="auto"/>
              <w:left w:val="single" w:sz="6" w:space="0" w:color="auto"/>
              <w:bottom w:val="single" w:sz="12"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i/>
                <w:color w:val="000000"/>
                <w:szCs w:val="24"/>
              </w:rPr>
            </w:pPr>
          </w:p>
        </w:tc>
        <w:tc>
          <w:tcPr>
            <w:tcW w:w="654" w:type="dxa"/>
            <w:tcBorders>
              <w:top w:val="single" w:sz="6" w:space="0" w:color="auto"/>
              <w:left w:val="single" w:sz="6" w:space="0" w:color="auto"/>
              <w:bottom w:val="single" w:sz="12" w:space="0" w:color="auto"/>
              <w:right w:val="single" w:sz="6" w:space="0" w:color="auto"/>
            </w:tcBorders>
            <w:tcMar>
              <w:top w:w="108" w:type="dxa"/>
              <w:left w:w="3" w:type="dxa"/>
              <w:bottom w:w="0" w:type="dxa"/>
              <w:right w:w="108" w:type="dxa"/>
            </w:tcMar>
          </w:tcPr>
          <w:p w:rsidR="00593E48" w:rsidRDefault="00593E48" w:rsidP="0043760E">
            <w:pPr>
              <w:pStyle w:val="TableText"/>
              <w:widowControl/>
              <w:jc w:val="center"/>
              <w:rPr>
                <w:rFonts w:eastAsia="Times New Roman" w:cs="Arial"/>
                <w:color w:val="000000"/>
                <w:szCs w:val="24"/>
              </w:rPr>
            </w:pPr>
          </w:p>
        </w:tc>
        <w:tc>
          <w:tcPr>
            <w:tcW w:w="1144" w:type="dxa"/>
            <w:tcBorders>
              <w:top w:val="single" w:sz="6" w:space="0" w:color="auto"/>
              <w:left w:val="single" w:sz="6" w:space="0" w:color="auto"/>
              <w:bottom w:val="single" w:sz="12" w:space="0" w:color="auto"/>
              <w:right w:val="single" w:sz="6" w:space="0" w:color="auto"/>
            </w:tcBorders>
            <w:tcMar>
              <w:top w:w="108" w:type="dxa"/>
              <w:left w:w="3" w:type="dxa"/>
              <w:bottom w:w="0" w:type="dxa"/>
              <w:right w:w="108" w:type="dxa"/>
            </w:tcMar>
          </w:tcPr>
          <w:p w:rsidR="00593E48" w:rsidRDefault="00593E48" w:rsidP="0043760E">
            <w:pPr>
              <w:pStyle w:val="TableText"/>
              <w:widowControl/>
              <w:ind w:right="72"/>
              <w:jc w:val="right"/>
              <w:rPr>
                <w:rFonts w:eastAsia="Times New Roman" w:cs="Arial"/>
                <w:color w:val="000000"/>
                <w:szCs w:val="24"/>
              </w:rPr>
            </w:pPr>
          </w:p>
        </w:tc>
        <w:tc>
          <w:tcPr>
            <w:tcW w:w="1209" w:type="dxa"/>
            <w:tcBorders>
              <w:top w:val="single" w:sz="6" w:space="0" w:color="auto"/>
              <w:left w:val="single" w:sz="6" w:space="0" w:color="auto"/>
              <w:bottom w:val="single" w:sz="12" w:space="0" w:color="auto"/>
              <w:right w:val="single" w:sz="6"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p>
        </w:tc>
        <w:tc>
          <w:tcPr>
            <w:tcW w:w="1080" w:type="dxa"/>
            <w:tcBorders>
              <w:top w:val="single" w:sz="6" w:space="0" w:color="auto"/>
              <w:left w:val="single" w:sz="6" w:space="0" w:color="auto"/>
              <w:bottom w:val="single" w:sz="12" w:space="0" w:color="auto"/>
              <w:right w:val="single" w:sz="12" w:space="0" w:color="auto"/>
            </w:tcBorders>
            <w:tcMar>
              <w:top w:w="108" w:type="dxa"/>
              <w:left w:w="3" w:type="dxa"/>
              <w:bottom w:w="0" w:type="dxa"/>
              <w:right w:w="108" w:type="dxa"/>
            </w:tcMar>
          </w:tcPr>
          <w:p w:rsidR="00593E48" w:rsidRDefault="00593E48" w:rsidP="0043760E">
            <w:pPr>
              <w:pStyle w:val="TableText"/>
              <w:widowControl/>
              <w:rPr>
                <w:rFonts w:eastAsia="Times New Roman" w:cs="Arial"/>
                <w:color w:val="000000"/>
                <w:szCs w:val="24"/>
              </w:rPr>
            </w:pPr>
          </w:p>
        </w:tc>
      </w:tr>
    </w:tbl>
    <w:p w:rsidR="00593E48" w:rsidRDefault="00593E48" w:rsidP="00593E48">
      <w:pPr>
        <w:spacing w:after="200" w:line="276" w:lineRule="auto"/>
      </w:pPr>
    </w:p>
    <w:p w:rsidR="00593E48" w:rsidRDefault="00593E48" w:rsidP="00593E48">
      <w:pPr>
        <w:pStyle w:val="Heading2"/>
        <w:numPr>
          <w:ilvl w:val="0"/>
          <w:numId w:val="0"/>
        </w:numPr>
        <w:ind w:left="770"/>
      </w:pPr>
    </w:p>
    <w:p w:rsidR="003F5917" w:rsidRDefault="003F5917" w:rsidP="0056198A">
      <w:pPr>
        <w:pStyle w:val="Heading2"/>
      </w:pPr>
      <w:r>
        <w:t>Change User</w:t>
      </w:r>
      <w:bookmarkEnd w:id="46"/>
    </w:p>
    <w:p w:rsidR="003F5917" w:rsidRPr="003F5917" w:rsidRDefault="003F5917" w:rsidP="0056198A">
      <w:r>
        <w:t>TBD</w:t>
      </w:r>
    </w:p>
    <w:p w:rsidR="00DD6807" w:rsidRDefault="00DD6807" w:rsidP="0056198A">
      <w:pPr>
        <w:pStyle w:val="Heading2"/>
      </w:pPr>
      <w:bookmarkStart w:id="47" w:name="_Toc450315806"/>
      <w:r>
        <w:t>Additional high level requirements</w:t>
      </w:r>
      <w:bookmarkEnd w:id="47"/>
    </w:p>
    <w:p w:rsidR="00244866" w:rsidRDefault="00244866" w:rsidP="0056198A">
      <w:pPr>
        <w:pStyle w:val="Heading3"/>
      </w:pPr>
      <w:bookmarkStart w:id="48" w:name="_Toc450315807"/>
      <w:r>
        <w:t>Grants in Control System</w:t>
      </w:r>
      <w:bookmarkEnd w:id="48"/>
    </w:p>
    <w:p w:rsidR="00244866" w:rsidRDefault="00244866" w:rsidP="0056198A">
      <w:r>
        <w:t>TBD</w:t>
      </w:r>
    </w:p>
    <w:p w:rsidR="00244866" w:rsidRPr="00244866" w:rsidRDefault="00244866" w:rsidP="0056198A">
      <w:r>
        <w:t>Only grants with asterisk * next to the grant number can be submitted; this represents grants that are in Control system.</w:t>
      </w:r>
    </w:p>
    <w:p w:rsidR="00244866" w:rsidRDefault="00244866" w:rsidP="0056198A">
      <w:pPr>
        <w:pStyle w:val="Heading3"/>
      </w:pPr>
      <w:bookmarkStart w:id="49" w:name="_Toc450315808"/>
      <w:r>
        <w:t xml:space="preserve">Grants with/without </w:t>
      </w:r>
      <w:proofErr w:type="spellStart"/>
      <w:r>
        <w:t>Payline</w:t>
      </w:r>
      <w:bookmarkEnd w:id="49"/>
      <w:proofErr w:type="spellEnd"/>
    </w:p>
    <w:p w:rsidR="00244866" w:rsidRDefault="00244866" w:rsidP="0056198A">
      <w:pPr>
        <w:pStyle w:val="BodyText"/>
      </w:pPr>
      <w:r>
        <w:t>TBD</w:t>
      </w:r>
    </w:p>
    <w:p w:rsidR="00244866" w:rsidRDefault="00244866" w:rsidP="0056198A">
      <w:pPr>
        <w:pStyle w:val="BodyText"/>
      </w:pPr>
    </w:p>
    <w:p w:rsidR="00244866" w:rsidRDefault="00244866" w:rsidP="0056198A">
      <w:pPr>
        <w:pStyle w:val="Heading3"/>
      </w:pPr>
      <w:bookmarkStart w:id="50" w:name="_Toc450315809"/>
      <w:r>
        <w:t>System validation</w:t>
      </w:r>
      <w:bookmarkEnd w:id="50"/>
    </w:p>
    <w:tbl>
      <w:tblPr>
        <w:tblStyle w:val="TableGrid"/>
        <w:tblW w:w="0" w:type="auto"/>
        <w:tblLook w:val="04A0" w:firstRow="1" w:lastRow="0" w:firstColumn="1" w:lastColumn="0" w:noHBand="0" w:noVBand="1"/>
      </w:tblPr>
      <w:tblGrid>
        <w:gridCol w:w="1328"/>
        <w:gridCol w:w="1883"/>
        <w:gridCol w:w="2785"/>
        <w:gridCol w:w="3580"/>
      </w:tblGrid>
      <w:tr w:rsidR="00B4165A" w:rsidTr="00B4165A">
        <w:tc>
          <w:tcPr>
            <w:tcW w:w="1188" w:type="dxa"/>
            <w:shd w:val="clear" w:color="auto" w:fill="365F91" w:themeFill="accent1" w:themeFillShade="BF"/>
          </w:tcPr>
          <w:p w:rsidR="00B4165A" w:rsidRPr="00B4165A" w:rsidRDefault="00B4165A" w:rsidP="0056198A">
            <w:r w:rsidRPr="00B4165A">
              <w:t>Rule Name</w:t>
            </w:r>
          </w:p>
        </w:tc>
        <w:tc>
          <w:tcPr>
            <w:tcW w:w="1890" w:type="dxa"/>
            <w:shd w:val="clear" w:color="auto" w:fill="365F91" w:themeFill="accent1" w:themeFillShade="BF"/>
          </w:tcPr>
          <w:p w:rsidR="00B4165A" w:rsidRPr="00B4165A" w:rsidRDefault="00B4165A" w:rsidP="0056198A">
            <w:r w:rsidRPr="00B4165A">
              <w:t>Triggering Event</w:t>
            </w:r>
          </w:p>
        </w:tc>
        <w:tc>
          <w:tcPr>
            <w:tcW w:w="2801" w:type="dxa"/>
            <w:shd w:val="clear" w:color="auto" w:fill="365F91" w:themeFill="accent1" w:themeFillShade="BF"/>
          </w:tcPr>
          <w:p w:rsidR="00B4165A" w:rsidRPr="00B4165A" w:rsidRDefault="00B4165A" w:rsidP="0056198A">
            <w:r w:rsidRPr="00B4165A">
              <w:t>Description</w:t>
            </w:r>
          </w:p>
        </w:tc>
        <w:tc>
          <w:tcPr>
            <w:tcW w:w="3600" w:type="dxa"/>
            <w:shd w:val="clear" w:color="auto" w:fill="365F91" w:themeFill="accent1" w:themeFillShade="BF"/>
          </w:tcPr>
          <w:p w:rsidR="00B4165A" w:rsidRPr="00B4165A" w:rsidRDefault="00B4165A" w:rsidP="0056198A">
            <w:r w:rsidRPr="00B4165A">
              <w:t>Errors/Warnings</w:t>
            </w:r>
          </w:p>
        </w:tc>
      </w:tr>
      <w:tr w:rsidR="00B4165A" w:rsidTr="00B4165A">
        <w:tc>
          <w:tcPr>
            <w:tcW w:w="1188" w:type="dxa"/>
          </w:tcPr>
          <w:p w:rsidR="00B4165A" w:rsidRDefault="00B4165A" w:rsidP="0056198A">
            <w:r>
              <w:t xml:space="preserve">Completions of the questions </w:t>
            </w:r>
          </w:p>
        </w:tc>
        <w:tc>
          <w:tcPr>
            <w:tcW w:w="1890" w:type="dxa"/>
          </w:tcPr>
          <w:p w:rsidR="00B4165A" w:rsidRDefault="00B4165A" w:rsidP="0056198A">
            <w:r>
              <w:t xml:space="preserve">On click of “Submit” button when </w:t>
            </w:r>
            <w:proofErr w:type="spellStart"/>
            <w:r>
              <w:t>greensheet</w:t>
            </w:r>
            <w:proofErr w:type="spellEnd"/>
            <w:r>
              <w:t xml:space="preserve"> is submitted</w:t>
            </w:r>
          </w:p>
        </w:tc>
        <w:tc>
          <w:tcPr>
            <w:tcW w:w="2801" w:type="dxa"/>
          </w:tcPr>
          <w:p w:rsidR="00B4165A" w:rsidRDefault="00B4165A" w:rsidP="0056198A">
            <w:r>
              <w:t>All appropriate questions must be completed.</w:t>
            </w:r>
          </w:p>
        </w:tc>
        <w:tc>
          <w:tcPr>
            <w:tcW w:w="3600" w:type="dxa"/>
          </w:tcPr>
          <w:p w:rsidR="00B4165A" w:rsidRDefault="00B4165A" w:rsidP="0056198A">
            <w:r>
              <w:t>TBD</w:t>
            </w:r>
          </w:p>
        </w:tc>
      </w:tr>
      <w:tr w:rsidR="00B4165A" w:rsidTr="00B4165A">
        <w:tc>
          <w:tcPr>
            <w:tcW w:w="1188" w:type="dxa"/>
          </w:tcPr>
          <w:p w:rsidR="00B4165A" w:rsidRDefault="00B4165A" w:rsidP="0056198A"/>
        </w:tc>
        <w:tc>
          <w:tcPr>
            <w:tcW w:w="1890" w:type="dxa"/>
          </w:tcPr>
          <w:p w:rsidR="00B4165A" w:rsidRDefault="00B4165A" w:rsidP="0056198A"/>
        </w:tc>
        <w:tc>
          <w:tcPr>
            <w:tcW w:w="2801" w:type="dxa"/>
          </w:tcPr>
          <w:p w:rsidR="00B4165A" w:rsidRDefault="00B4165A" w:rsidP="0056198A"/>
        </w:tc>
        <w:tc>
          <w:tcPr>
            <w:tcW w:w="3600" w:type="dxa"/>
          </w:tcPr>
          <w:p w:rsidR="00B4165A" w:rsidRDefault="00B4165A" w:rsidP="0056198A"/>
        </w:tc>
      </w:tr>
      <w:tr w:rsidR="00B4165A" w:rsidTr="00B4165A">
        <w:tc>
          <w:tcPr>
            <w:tcW w:w="1188" w:type="dxa"/>
          </w:tcPr>
          <w:p w:rsidR="00B4165A" w:rsidRDefault="00B4165A" w:rsidP="0056198A"/>
        </w:tc>
        <w:tc>
          <w:tcPr>
            <w:tcW w:w="1890" w:type="dxa"/>
          </w:tcPr>
          <w:p w:rsidR="00B4165A" w:rsidRDefault="00B4165A" w:rsidP="0056198A"/>
        </w:tc>
        <w:tc>
          <w:tcPr>
            <w:tcW w:w="2801" w:type="dxa"/>
          </w:tcPr>
          <w:p w:rsidR="00B4165A" w:rsidRDefault="00B4165A" w:rsidP="0056198A"/>
        </w:tc>
        <w:tc>
          <w:tcPr>
            <w:tcW w:w="3600" w:type="dxa"/>
          </w:tcPr>
          <w:p w:rsidR="00B4165A" w:rsidRDefault="00B4165A" w:rsidP="0056198A"/>
        </w:tc>
      </w:tr>
    </w:tbl>
    <w:p w:rsidR="00244866" w:rsidRPr="00244866" w:rsidRDefault="00244866" w:rsidP="0056198A"/>
    <w:p w:rsidR="00244866" w:rsidRDefault="00244866" w:rsidP="0056198A">
      <w:pPr>
        <w:pStyle w:val="Heading3"/>
      </w:pPr>
      <w:bookmarkStart w:id="51" w:name="_Toc450315810"/>
      <w:r>
        <w:t>Attachments</w:t>
      </w:r>
      <w:r w:rsidR="00DD6807">
        <w:t xml:space="preserve"> Rules</w:t>
      </w:r>
      <w:bookmarkEnd w:id="51"/>
    </w:p>
    <w:p w:rsidR="00244866" w:rsidRDefault="00244866" w:rsidP="0056198A">
      <w:r>
        <w:t xml:space="preserve">The system provides an ability to attach/view/delete one or more electronic documents to each question of the </w:t>
      </w:r>
      <w:proofErr w:type="spellStart"/>
      <w:r>
        <w:t>greensheet</w:t>
      </w:r>
      <w:proofErr w:type="spellEnd"/>
      <w:r>
        <w:t xml:space="preserve">. </w:t>
      </w:r>
    </w:p>
    <w:p w:rsidR="00244866" w:rsidRDefault="00244866" w:rsidP="0056198A"/>
    <w:tbl>
      <w:tblPr>
        <w:tblStyle w:val="TableGrid8"/>
        <w:tblW w:w="0" w:type="auto"/>
        <w:tblLook w:val="04A0" w:firstRow="1" w:lastRow="0" w:firstColumn="1" w:lastColumn="0" w:noHBand="0" w:noVBand="1"/>
      </w:tblPr>
      <w:tblGrid>
        <w:gridCol w:w="925"/>
        <w:gridCol w:w="5459"/>
        <w:gridCol w:w="3192"/>
      </w:tblGrid>
      <w:tr w:rsidR="00521B23" w:rsidTr="00521B23">
        <w:trPr>
          <w:cnfStyle w:val="100000000000" w:firstRow="1" w:lastRow="0" w:firstColumn="0" w:lastColumn="0" w:oddVBand="0" w:evenVBand="0" w:oddHBand="0" w:evenHBand="0" w:firstRowFirstColumn="0" w:firstRowLastColumn="0" w:lastRowFirstColumn="0" w:lastRowLastColumn="0"/>
        </w:trPr>
        <w:tc>
          <w:tcPr>
            <w:tcW w:w="925" w:type="dxa"/>
          </w:tcPr>
          <w:p w:rsidR="00521B23" w:rsidRDefault="00521B23" w:rsidP="0056198A">
            <w:pPr>
              <w:rPr>
                <w:rFonts w:eastAsia="Calibri"/>
              </w:rPr>
            </w:pPr>
            <w:r>
              <w:rPr>
                <w:rFonts w:eastAsia="Calibri"/>
              </w:rPr>
              <w:t>Rule #</w:t>
            </w:r>
          </w:p>
        </w:tc>
        <w:tc>
          <w:tcPr>
            <w:tcW w:w="5459" w:type="dxa"/>
          </w:tcPr>
          <w:p w:rsidR="00521B23" w:rsidRDefault="00521B23" w:rsidP="0056198A">
            <w:pPr>
              <w:rPr>
                <w:rFonts w:eastAsia="Calibri"/>
              </w:rPr>
            </w:pPr>
            <w:r>
              <w:rPr>
                <w:rFonts w:eastAsia="Calibri"/>
              </w:rPr>
              <w:t>Description</w:t>
            </w:r>
          </w:p>
        </w:tc>
        <w:tc>
          <w:tcPr>
            <w:tcW w:w="3192" w:type="dxa"/>
          </w:tcPr>
          <w:p w:rsidR="00521B23" w:rsidRDefault="00521B23" w:rsidP="0056198A">
            <w:pPr>
              <w:rPr>
                <w:rFonts w:eastAsia="Calibri"/>
              </w:rPr>
            </w:pPr>
            <w:r>
              <w:rPr>
                <w:rFonts w:eastAsia="Calibri"/>
              </w:rPr>
              <w:t>Error</w:t>
            </w:r>
          </w:p>
        </w:tc>
      </w:tr>
      <w:tr w:rsidR="00521B23" w:rsidTr="00521B23">
        <w:tc>
          <w:tcPr>
            <w:tcW w:w="925" w:type="dxa"/>
          </w:tcPr>
          <w:p w:rsidR="00521B23" w:rsidRDefault="00521B23" w:rsidP="0056198A">
            <w:pPr>
              <w:rPr>
                <w:rFonts w:eastAsia="Calibri"/>
              </w:rPr>
            </w:pPr>
            <w:r>
              <w:rPr>
                <w:rFonts w:eastAsia="Calibri"/>
              </w:rPr>
              <w:t>1</w:t>
            </w:r>
          </w:p>
        </w:tc>
        <w:tc>
          <w:tcPr>
            <w:tcW w:w="5459" w:type="dxa"/>
          </w:tcPr>
          <w:p w:rsidR="00521B23" w:rsidRPr="00521B23" w:rsidRDefault="00521B23" w:rsidP="0056198A">
            <w:pPr>
              <w:rPr>
                <w:rFonts w:eastAsia="Calibri"/>
              </w:rPr>
            </w:pPr>
            <w:r>
              <w:rPr>
                <w:rFonts w:eastAsia="Calibri"/>
              </w:rPr>
              <w:t>T</w:t>
            </w:r>
            <w:r w:rsidRPr="00521B23">
              <w:rPr>
                <w:rFonts w:eastAsia="Calibri"/>
              </w:rPr>
              <w:t xml:space="preserve">he name of the file user tries to attach </w:t>
            </w:r>
            <w:r w:rsidRPr="00521B23">
              <w:rPr>
                <w:u w:val="single"/>
              </w:rPr>
              <w:t>to the same question</w:t>
            </w:r>
            <w:r w:rsidRPr="00521B23">
              <w:rPr>
                <w:rFonts w:eastAsia="Calibri"/>
              </w:rPr>
              <w:t xml:space="preserve"> </w:t>
            </w:r>
            <w:r>
              <w:rPr>
                <w:rFonts w:eastAsia="Calibri"/>
              </w:rPr>
              <w:t>must be unique</w:t>
            </w:r>
            <w:r w:rsidRPr="00521B23">
              <w:rPr>
                <w:rFonts w:eastAsia="Calibri"/>
              </w:rPr>
              <w:t>.</w:t>
            </w:r>
          </w:p>
          <w:p w:rsidR="00521B23" w:rsidRDefault="00521B23" w:rsidP="0056198A">
            <w:pPr>
              <w:rPr>
                <w:rFonts w:eastAsia="Calibri"/>
              </w:rPr>
            </w:pPr>
          </w:p>
        </w:tc>
        <w:tc>
          <w:tcPr>
            <w:tcW w:w="3192" w:type="dxa"/>
          </w:tcPr>
          <w:p w:rsidR="00521B23" w:rsidRDefault="00521B23" w:rsidP="0056198A">
            <w:pPr>
              <w:rPr>
                <w:rFonts w:eastAsia="Calibri"/>
              </w:rPr>
            </w:pPr>
            <w:r w:rsidRPr="00521B23">
              <w:rPr>
                <w:rFonts w:eastAsia="Calibri"/>
              </w:rPr>
              <w:t>A file with the specified name already exists. Please rename the file before attempting to attach</w:t>
            </w:r>
          </w:p>
        </w:tc>
      </w:tr>
      <w:tr w:rsidR="00521B23" w:rsidTr="00521B23">
        <w:tc>
          <w:tcPr>
            <w:tcW w:w="925" w:type="dxa"/>
          </w:tcPr>
          <w:p w:rsidR="00521B23" w:rsidRDefault="00521B23" w:rsidP="0056198A">
            <w:pPr>
              <w:rPr>
                <w:rFonts w:eastAsia="Calibri"/>
              </w:rPr>
            </w:pPr>
            <w:r>
              <w:rPr>
                <w:rFonts w:eastAsia="Calibri"/>
              </w:rPr>
              <w:t>2</w:t>
            </w:r>
          </w:p>
        </w:tc>
        <w:tc>
          <w:tcPr>
            <w:tcW w:w="5459" w:type="dxa"/>
          </w:tcPr>
          <w:p w:rsidR="00521B23" w:rsidRDefault="00521B23" w:rsidP="0056198A">
            <w:pPr>
              <w:rPr>
                <w:rFonts w:eastAsia="Calibri"/>
              </w:rPr>
            </w:pPr>
            <w:r w:rsidRPr="00521B23">
              <w:rPr>
                <w:rFonts w:eastAsia="Calibri"/>
              </w:rPr>
              <w:t xml:space="preserve">If user tries to attach to a particular question a file whose name matches name(s) of files attached to a different question on the same </w:t>
            </w:r>
            <w:proofErr w:type="spellStart"/>
            <w:r w:rsidRPr="00521B23">
              <w:rPr>
                <w:rFonts w:eastAsia="Calibri"/>
              </w:rPr>
              <w:t>greensheet</w:t>
            </w:r>
            <w:proofErr w:type="spellEnd"/>
            <w:r w:rsidRPr="00521B23">
              <w:rPr>
                <w:rFonts w:eastAsia="Calibri"/>
              </w:rPr>
              <w:t xml:space="preserve"> form, or to any question(s) on a form for any different grant, system will support the ability to accomplish that</w:t>
            </w:r>
          </w:p>
        </w:tc>
        <w:tc>
          <w:tcPr>
            <w:tcW w:w="3192" w:type="dxa"/>
          </w:tcPr>
          <w:p w:rsidR="00521B23" w:rsidRDefault="00521B23" w:rsidP="0056198A">
            <w:pPr>
              <w:rPr>
                <w:rFonts w:eastAsia="Calibri"/>
              </w:rPr>
            </w:pPr>
            <w:r>
              <w:rPr>
                <w:rFonts w:eastAsia="Calibri"/>
              </w:rPr>
              <w:t>n/a</w:t>
            </w:r>
          </w:p>
        </w:tc>
      </w:tr>
    </w:tbl>
    <w:p w:rsidR="00521B23" w:rsidRDefault="00521B23" w:rsidP="0056198A">
      <w:pPr>
        <w:rPr>
          <w:rFonts w:eastAsia="Calibri"/>
        </w:rPr>
      </w:pPr>
    </w:p>
    <w:p w:rsidR="00244866" w:rsidRDefault="00244866" w:rsidP="0056198A">
      <w:proofErr w:type="gramStart"/>
      <w:r w:rsidRPr="006F4DA4">
        <w:rPr>
          <w:highlight w:val="yellow"/>
        </w:rPr>
        <w:t>TBD</w:t>
      </w:r>
      <w:r>
        <w:t xml:space="preserve"> (size, number, type, versioning, etc.)</w:t>
      </w:r>
      <w:proofErr w:type="gramEnd"/>
    </w:p>
    <w:p w:rsidR="006A6B76" w:rsidRDefault="006A6B76" w:rsidP="0056198A"/>
    <w:p w:rsidR="006A6B76" w:rsidRDefault="006A6B76" w:rsidP="0056198A">
      <w:pPr>
        <w:pStyle w:val="Heading3"/>
      </w:pPr>
      <w:bookmarkStart w:id="52" w:name="_Toc450315811"/>
      <w:r>
        <w:lastRenderedPageBreak/>
        <w:t>Printing options</w:t>
      </w:r>
      <w:bookmarkEnd w:id="52"/>
    </w:p>
    <w:p w:rsidR="006A6B76" w:rsidRDefault="006A6B76" w:rsidP="0056198A">
      <w:r>
        <w:t>TBD</w:t>
      </w:r>
    </w:p>
    <w:p w:rsidR="00244866" w:rsidRDefault="006A6B76" w:rsidP="0056198A">
      <w:pPr>
        <w:pStyle w:val="BodyText"/>
      </w:pPr>
      <w:r>
        <w:rPr>
          <w:noProof/>
        </w:rPr>
        <w:drawing>
          <wp:inline distT="0" distB="0" distL="0" distR="0" wp14:anchorId="5FE919C6" wp14:editId="0C8EBC91">
            <wp:extent cx="5410200" cy="380922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37180" b="29000"/>
                    <a:stretch/>
                  </pic:blipFill>
                  <pic:spPr bwMode="auto">
                    <a:xfrm>
                      <a:off x="0" y="0"/>
                      <a:ext cx="5410200" cy="38092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76608" w:rsidRDefault="00976608" w:rsidP="0056198A">
      <w:pPr>
        <w:pStyle w:val="BodyText"/>
      </w:pPr>
    </w:p>
    <w:p w:rsidR="00976608" w:rsidRDefault="00976608" w:rsidP="0056198A">
      <w:pPr>
        <w:pStyle w:val="BodyText"/>
      </w:pPr>
    </w:p>
    <w:p w:rsidR="00BD252E" w:rsidRDefault="00BD252E" w:rsidP="0056198A">
      <w:pPr>
        <w:pStyle w:val="Heading1"/>
      </w:pPr>
      <w:bookmarkStart w:id="53" w:name="_Toc450315812"/>
      <w:r>
        <w:t>General Business Rules</w:t>
      </w:r>
      <w:bookmarkEnd w:id="53"/>
    </w:p>
    <w:p w:rsidR="00BD252E" w:rsidRDefault="00BD252E" w:rsidP="0056198A">
      <w:pPr>
        <w:pStyle w:val="Heading2"/>
      </w:pPr>
      <w:bookmarkStart w:id="54" w:name="_Toc450315813"/>
      <w:r>
        <w:t>Access to the system</w:t>
      </w:r>
      <w:bookmarkEnd w:id="54"/>
    </w:p>
    <w:p w:rsidR="00BD252E" w:rsidRDefault="00BD252E" w:rsidP="0056198A"/>
    <w:p w:rsidR="00BD252E" w:rsidRPr="007341C0" w:rsidRDefault="00BD252E" w:rsidP="0056198A">
      <w:r>
        <w:t xml:space="preserve">TBD (can describe access via Workbench, direct URL and related issues, probably in the future we can add something about phones, etc.) </w:t>
      </w:r>
    </w:p>
    <w:p w:rsidR="00BD252E" w:rsidRDefault="00BD252E" w:rsidP="0056198A"/>
    <w:p w:rsidR="005068A8" w:rsidRDefault="005068A8" w:rsidP="0056198A">
      <w:pPr>
        <w:pStyle w:val="Heading2"/>
      </w:pPr>
      <w:bookmarkStart w:id="55" w:name="_Toc450315814"/>
      <w:r>
        <w:t>Navigation to other NCI systems</w:t>
      </w:r>
      <w:bookmarkEnd w:id="55"/>
    </w:p>
    <w:p w:rsidR="005068A8" w:rsidRDefault="005068A8" w:rsidP="0056198A">
      <w:r>
        <w:t>TBD</w:t>
      </w:r>
    </w:p>
    <w:p w:rsidR="005068A8" w:rsidRPr="005068A8" w:rsidRDefault="005068A8" w:rsidP="0056198A">
      <w:r>
        <w:t xml:space="preserve">Will describe Workbench and </w:t>
      </w:r>
      <w:proofErr w:type="spellStart"/>
      <w:r>
        <w:t>impacii</w:t>
      </w:r>
      <w:proofErr w:type="spellEnd"/>
      <w:r>
        <w:t xml:space="preserve">, possibly </w:t>
      </w:r>
      <w:proofErr w:type="spellStart"/>
      <w:r>
        <w:t>eGrants</w:t>
      </w:r>
      <w:proofErr w:type="spellEnd"/>
    </w:p>
    <w:p w:rsidR="00BD252E" w:rsidRDefault="00BD252E" w:rsidP="0056198A">
      <w:pPr>
        <w:pStyle w:val="Heading2"/>
      </w:pPr>
      <w:bookmarkStart w:id="56" w:name="_Toc450315815"/>
      <w:r>
        <w:t>TBD</w:t>
      </w:r>
      <w:bookmarkEnd w:id="56"/>
    </w:p>
    <w:p w:rsidR="00BD252E" w:rsidRDefault="00BD252E" w:rsidP="0056198A">
      <w:pPr>
        <w:pStyle w:val="BodyText"/>
        <w:numPr>
          <w:ilvl w:val="0"/>
          <w:numId w:val="2"/>
        </w:numPr>
      </w:pPr>
      <w:r>
        <w:t>See something strange about scoring and %-le for Type 5, need investigation</w:t>
      </w:r>
    </w:p>
    <w:p w:rsidR="00BD252E" w:rsidRDefault="00BD252E" w:rsidP="0056198A">
      <w:pPr>
        <w:pStyle w:val="BodyText"/>
        <w:numPr>
          <w:ilvl w:val="0"/>
          <w:numId w:val="2"/>
        </w:numPr>
      </w:pPr>
      <w:r>
        <w:t>Will say something about lack of subprojects</w:t>
      </w:r>
    </w:p>
    <w:p w:rsidR="00BD252E" w:rsidRDefault="00BD252E" w:rsidP="0056198A">
      <w:pPr>
        <w:pStyle w:val="BodyText"/>
        <w:numPr>
          <w:ilvl w:val="0"/>
          <w:numId w:val="2"/>
        </w:numPr>
      </w:pPr>
      <w:r>
        <w:t>Need to investigate contracts and multi-years, intramurals</w:t>
      </w:r>
    </w:p>
    <w:p w:rsidR="00BD252E" w:rsidRDefault="00BD252E" w:rsidP="0056198A">
      <w:pPr>
        <w:pStyle w:val="BodyText"/>
        <w:numPr>
          <w:ilvl w:val="0"/>
          <w:numId w:val="2"/>
        </w:numPr>
      </w:pPr>
      <w:r>
        <w:t>Awarded grants</w:t>
      </w:r>
    </w:p>
    <w:p w:rsidR="00BD252E" w:rsidRDefault="00BD252E" w:rsidP="0056198A">
      <w:pPr>
        <w:pStyle w:val="BodyText"/>
        <w:numPr>
          <w:ilvl w:val="0"/>
          <w:numId w:val="2"/>
        </w:numPr>
      </w:pPr>
      <w:r>
        <w:t>How to handle grants from different ICs</w:t>
      </w:r>
    </w:p>
    <w:p w:rsidR="00493FEA" w:rsidRDefault="00493FEA" w:rsidP="0056198A">
      <w:pPr>
        <w:pStyle w:val="BodyText"/>
        <w:numPr>
          <w:ilvl w:val="0"/>
          <w:numId w:val="2"/>
        </w:numPr>
      </w:pPr>
      <w:r>
        <w:t xml:space="preserve">Need to investigate if </w:t>
      </w:r>
      <w:r w:rsidR="00D06924">
        <w:t>there is a dependencies between PD GS and GMS GS</w:t>
      </w:r>
    </w:p>
    <w:p w:rsidR="00D06924" w:rsidRDefault="00D06924" w:rsidP="0056198A">
      <w:pPr>
        <w:pStyle w:val="Heading2"/>
      </w:pPr>
      <w:bookmarkStart w:id="57" w:name="_Toc450315816"/>
      <w:r>
        <w:t>Relationship between a grant and Green Sheet</w:t>
      </w:r>
      <w:bookmarkEnd w:id="57"/>
    </w:p>
    <w:p w:rsidR="00DB5838" w:rsidRPr="00DB5838" w:rsidRDefault="00DB5838" w:rsidP="0056198A">
      <w:r>
        <w:t>TBD (need to describe the relationships between grant and form and between the form and answers)</w:t>
      </w:r>
    </w:p>
    <w:p w:rsidR="00BD252E" w:rsidRDefault="00BD252E" w:rsidP="0056198A">
      <w:pPr>
        <w:pStyle w:val="Heading2"/>
      </w:pPr>
      <w:bookmarkStart w:id="58" w:name="_Toc450315817"/>
      <w:r>
        <w:lastRenderedPageBreak/>
        <w:t>Data Versioning</w:t>
      </w:r>
      <w:bookmarkEnd w:id="58"/>
    </w:p>
    <w:p w:rsidR="00BD252E" w:rsidRPr="007477D2" w:rsidRDefault="00BD252E" w:rsidP="0056198A">
      <w:r>
        <w:t>TBD</w:t>
      </w:r>
    </w:p>
    <w:p w:rsidR="00BD252E" w:rsidRDefault="00BD252E" w:rsidP="0056198A"/>
    <w:p w:rsidR="00BD252E" w:rsidRDefault="00BD252E" w:rsidP="0056198A">
      <w:pPr>
        <w:pStyle w:val="Heading2"/>
      </w:pPr>
      <w:bookmarkStart w:id="59" w:name="_Toc450315818"/>
      <w:r>
        <w:t>E-mail notifications</w:t>
      </w:r>
      <w:r w:rsidR="0056198A">
        <w:t xml:space="preserve"> to Support Staff</w:t>
      </w:r>
      <w:bookmarkEnd w:id="59"/>
    </w:p>
    <w:p w:rsidR="00BD252E" w:rsidRDefault="008B621E" w:rsidP="0056198A">
      <w:pPr>
        <w:pStyle w:val="Heading3"/>
      </w:pPr>
      <w:bookmarkStart w:id="60" w:name="_Toc450315819"/>
      <w:r>
        <w:t xml:space="preserve">Unexpected </w:t>
      </w:r>
      <w:proofErr w:type="spellStart"/>
      <w:r>
        <w:t>errors</w:t>
      </w:r>
      <w:r w:rsidR="0056198A">
        <w:t>Unexpected</w:t>
      </w:r>
      <w:proofErr w:type="spellEnd"/>
      <w:r w:rsidR="0056198A">
        <w:t xml:space="preserve"> errors</w:t>
      </w:r>
      <w:bookmarkEnd w:id="60"/>
    </w:p>
    <w:p w:rsidR="00BD252E" w:rsidRDefault="0056198A" w:rsidP="0056198A">
      <w:pPr>
        <w:rPr>
          <w:bCs/>
        </w:rPr>
      </w:pPr>
      <w:r w:rsidRPr="0056198A">
        <w:rPr>
          <w:rStyle w:val="Italics"/>
          <w:i w:val="0"/>
        </w:rPr>
        <w:t>The system should s</w:t>
      </w:r>
      <w:r>
        <w:rPr>
          <w:rStyle w:val="Italics"/>
          <w:i w:val="0"/>
        </w:rPr>
        <w:t>end an a</w:t>
      </w:r>
      <w:r w:rsidRPr="0056198A">
        <w:rPr>
          <w:rStyle w:val="Italics"/>
          <w:i w:val="0"/>
        </w:rPr>
        <w:t>utomated e-mail to the Support Staff in case of Unexpected Error(s)</w:t>
      </w:r>
      <w:r>
        <w:rPr>
          <w:rStyle w:val="Italics"/>
          <w:i w:val="0"/>
        </w:rPr>
        <w:t xml:space="preserve"> - </w:t>
      </w:r>
      <w:r>
        <w:rPr>
          <w:bCs/>
        </w:rPr>
        <w:t>SR0110-010</w:t>
      </w:r>
    </w:p>
    <w:p w:rsidR="0056198A" w:rsidRDefault="0056198A" w:rsidP="0056198A">
      <w:pPr>
        <w:rPr>
          <w:bCs/>
        </w:rPr>
      </w:pPr>
    </w:p>
    <w:p w:rsidR="0056198A" w:rsidRDefault="0056198A" w:rsidP="0056198A">
      <w:pPr>
        <w:pStyle w:val="Heading3"/>
      </w:pPr>
      <w:bookmarkStart w:id="61" w:name="_Toc450315820"/>
      <w:r>
        <w:t>Redundant Records</w:t>
      </w:r>
      <w:bookmarkEnd w:id="61"/>
    </w:p>
    <w:p w:rsidR="0056198A" w:rsidRPr="0056198A" w:rsidRDefault="0056198A" w:rsidP="0056198A">
      <w:pPr>
        <w:pStyle w:val="BodyText"/>
        <w:numPr>
          <w:ilvl w:val="0"/>
          <w:numId w:val="16"/>
        </w:numPr>
        <w:rPr>
          <w:bCs/>
        </w:rPr>
      </w:pPr>
      <w:r w:rsidRPr="0056198A">
        <w:t xml:space="preserve">In case of Redundant grant records detected when retrieving a </w:t>
      </w:r>
      <w:proofErr w:type="spellStart"/>
      <w:r w:rsidRPr="0056198A">
        <w:t>greensheet</w:t>
      </w:r>
      <w:proofErr w:type="spellEnd"/>
      <w:r w:rsidRPr="0056198A">
        <w:t xml:space="preserve"> or changing the lock status of a </w:t>
      </w:r>
      <w:proofErr w:type="spellStart"/>
      <w:r w:rsidRPr="0056198A">
        <w:t>greensheet</w:t>
      </w:r>
      <w:proofErr w:type="spellEnd"/>
      <w:r w:rsidRPr="0056198A">
        <w:t>, system will behave as follows</w:t>
      </w:r>
      <w:r>
        <w:t xml:space="preserve"> (</w:t>
      </w:r>
      <w:r>
        <w:rPr>
          <w:bCs/>
        </w:rPr>
        <w:t>SR0110-030)</w:t>
      </w:r>
      <w:r w:rsidRPr="0056198A">
        <w:t>:</w:t>
      </w:r>
    </w:p>
    <w:p w:rsidR="0056198A" w:rsidRDefault="0056198A" w:rsidP="0056198A">
      <w:pPr>
        <w:pStyle w:val="Notes"/>
        <w:outlineLvl w:val="0"/>
        <w:rPr>
          <w:rFonts w:eastAsia="Times New Roman" w:cs="Arial"/>
          <w:color w:val="000000"/>
          <w:szCs w:val="24"/>
        </w:rPr>
      </w:pPr>
    </w:p>
    <w:p w:rsidR="0056198A" w:rsidRDefault="0056198A" w:rsidP="0056198A">
      <w:pPr>
        <w:pStyle w:val="Notes"/>
        <w:numPr>
          <w:ilvl w:val="1"/>
          <w:numId w:val="16"/>
        </w:numPr>
        <w:outlineLvl w:val="0"/>
        <w:rPr>
          <w:rFonts w:eastAsia="Times New Roman" w:cs="Arial"/>
          <w:color w:val="000000"/>
          <w:szCs w:val="24"/>
        </w:rPr>
      </w:pPr>
      <w:r>
        <w:rPr>
          <w:rFonts w:eastAsia="Times New Roman" w:cs="Arial"/>
          <w:color w:val="000000"/>
          <w:szCs w:val="24"/>
        </w:rPr>
        <w:t>The system will analyze the status of all the GPMATS actions related to the grant in question. </w:t>
      </w:r>
    </w:p>
    <w:p w:rsidR="0056198A" w:rsidRDefault="0056198A" w:rsidP="0056198A">
      <w:pPr>
        <w:pStyle w:val="Notes"/>
        <w:numPr>
          <w:ilvl w:val="1"/>
          <w:numId w:val="16"/>
        </w:numPr>
        <w:outlineLvl w:val="0"/>
        <w:rPr>
          <w:rFonts w:eastAsia="Times New Roman" w:cs="Arial"/>
          <w:color w:val="000000"/>
          <w:szCs w:val="24"/>
        </w:rPr>
      </w:pPr>
      <w:r>
        <w:rPr>
          <w:rFonts w:eastAsia="Times New Roman" w:cs="Arial"/>
          <w:color w:val="000000"/>
          <w:szCs w:val="24"/>
        </w:rPr>
        <w:t>If after factoring out all GPMATS action in closed or cancelled status, there are still multiple records remaining, then the system will send an e-mail notification. </w:t>
      </w:r>
    </w:p>
    <w:p w:rsidR="0056198A" w:rsidRDefault="0056198A" w:rsidP="0056198A">
      <w:pPr>
        <w:pStyle w:val="BodyText"/>
        <w:numPr>
          <w:ilvl w:val="0"/>
          <w:numId w:val="16"/>
        </w:numPr>
        <w:rPr>
          <w:bCs/>
        </w:rPr>
      </w:pPr>
      <w:r>
        <w:t xml:space="preserve">In case of Redundant grant records detected when retrieving a </w:t>
      </w:r>
      <w:proofErr w:type="spellStart"/>
      <w:r>
        <w:t>greensheet</w:t>
      </w:r>
      <w:proofErr w:type="spellEnd"/>
      <w:r>
        <w:t xml:space="preserve">, system will generate the following message and send to the support staff. </w:t>
      </w:r>
      <w:r w:rsidRPr="0056198A">
        <w:rPr>
          <w:bCs/>
        </w:rPr>
        <w:t>SR0110-020</w:t>
      </w:r>
    </w:p>
    <w:p w:rsidR="0056198A" w:rsidRDefault="0056198A" w:rsidP="0056198A">
      <w:pPr>
        <w:pStyle w:val="BodyText"/>
        <w:rPr>
          <w:bCs/>
        </w:rPr>
      </w:pPr>
    </w:p>
    <w:p w:rsidR="0056198A" w:rsidRDefault="0056198A" w:rsidP="0056198A">
      <w:pPr>
        <w:pStyle w:val="BodyText"/>
        <w:numPr>
          <w:ilvl w:val="0"/>
          <w:numId w:val="16"/>
        </w:numPr>
        <w:rPr>
          <w:bCs/>
        </w:rPr>
      </w:pPr>
      <w:r>
        <w:t xml:space="preserve">System will not allow generation of repeated e-mails for the same redundant grant record, if it has been sent within last 30 days. </w:t>
      </w:r>
      <w:r>
        <w:rPr>
          <w:bCs/>
        </w:rPr>
        <w:t>SR0110-040</w:t>
      </w:r>
    </w:p>
    <w:p w:rsidR="0056198A" w:rsidRDefault="0056198A" w:rsidP="0056198A">
      <w:pPr>
        <w:pStyle w:val="BodyText"/>
        <w:rPr>
          <w:bCs/>
        </w:rPr>
      </w:pPr>
    </w:p>
    <w:p w:rsidR="00BD252E" w:rsidRDefault="00BD252E" w:rsidP="0056198A">
      <w:pPr>
        <w:pStyle w:val="Heading2"/>
      </w:pPr>
      <w:bookmarkStart w:id="62" w:name="_Toc450315821"/>
      <w:r>
        <w:t>Pagination</w:t>
      </w:r>
      <w:bookmarkEnd w:id="62"/>
    </w:p>
    <w:p w:rsidR="00BD252E" w:rsidRDefault="00BD252E" w:rsidP="0056198A">
      <w:pPr>
        <w:pStyle w:val="BodyText"/>
      </w:pPr>
      <w:r>
        <w:t xml:space="preserve">System will allow user to paginate 50 grant application records per page. </w:t>
      </w:r>
      <w:r w:rsidRPr="0077311C">
        <w:t>Sort options should be propagated to all pages</w:t>
      </w:r>
      <w:r w:rsidR="000E3BA2">
        <w:t>.</w:t>
      </w:r>
    </w:p>
    <w:p w:rsidR="00BD252E" w:rsidRDefault="00BD252E" w:rsidP="0056198A"/>
    <w:p w:rsidR="00BD252E" w:rsidRDefault="00BD252E" w:rsidP="0056198A">
      <w:pPr>
        <w:pStyle w:val="Heading2"/>
      </w:pPr>
      <w:bookmarkStart w:id="63" w:name="_Toc450315822"/>
      <w:r>
        <w:t>Sort options</w:t>
      </w:r>
      <w:bookmarkEnd w:id="63"/>
    </w:p>
    <w:p w:rsidR="00BD252E" w:rsidRPr="003F55CC" w:rsidRDefault="00BD252E" w:rsidP="0056198A">
      <w:r>
        <w:t>TBD</w:t>
      </w:r>
    </w:p>
    <w:p w:rsidR="006768A5" w:rsidRDefault="006768A5" w:rsidP="0056198A">
      <w:pPr>
        <w:pStyle w:val="BodyText"/>
      </w:pPr>
    </w:p>
    <w:p w:rsidR="006768A5" w:rsidRDefault="00320F9D" w:rsidP="0056198A">
      <w:pPr>
        <w:pStyle w:val="Heading1"/>
      </w:pPr>
      <w:bookmarkStart w:id="64" w:name="_Toc450315823"/>
      <w:r>
        <w:t>Non-Functional Requirements</w:t>
      </w:r>
      <w:bookmarkEnd w:id="64"/>
    </w:p>
    <w:p w:rsidR="00320F9D" w:rsidRPr="00C45494" w:rsidRDefault="00320F9D" w:rsidP="00320F9D">
      <w:pPr>
        <w:pStyle w:val="Comment2"/>
      </w:pPr>
      <w:r w:rsidRPr="00C45494">
        <w:t xml:space="preserve">[This section describes the non- functional requirements specific to this system which span multiple Use </w:t>
      </w:r>
      <w:r>
        <w:t>c</w:t>
      </w:r>
      <w:r w:rsidRPr="00C45494">
        <w:t>ases.]</w:t>
      </w:r>
    </w:p>
    <w:p w:rsidR="006768A5" w:rsidRDefault="00371CF6" w:rsidP="0056198A">
      <w:pPr>
        <w:pStyle w:val="Heading2"/>
      </w:pPr>
      <w:bookmarkStart w:id="65" w:name="_Toc450315824"/>
      <w:r>
        <w:t>Time out</w:t>
      </w:r>
      <w:bookmarkEnd w:id="65"/>
    </w:p>
    <w:p w:rsidR="006768A5" w:rsidRDefault="00265B93" w:rsidP="0056198A">
      <w:pPr>
        <w:pStyle w:val="BodyText"/>
      </w:pPr>
      <w:r>
        <w:t xml:space="preserve">In order to maintain security, system will "time out" user's session after a period of </w:t>
      </w:r>
      <w:r w:rsidRPr="00265B93">
        <w:rPr>
          <w:color w:val="FF0000"/>
          <w:highlight w:val="yellow"/>
        </w:rPr>
        <w:t>five (5)</w:t>
      </w:r>
      <w:r w:rsidRPr="00265B93">
        <w:rPr>
          <w:color w:val="FF0000"/>
        </w:rPr>
        <w:t xml:space="preserve"> </w:t>
      </w:r>
      <w:r>
        <w:t xml:space="preserve">hours since user logged in, regardless of use case being carried out </w:t>
      </w:r>
      <w:r w:rsidR="00BF4C6F">
        <w:t xml:space="preserve">Separate </w:t>
      </w:r>
      <w:r w:rsidR="00371CF6">
        <w:t>Browser windows</w:t>
      </w:r>
    </w:p>
    <w:p w:rsidR="00320F9D" w:rsidRPr="00C45494" w:rsidRDefault="00320F9D" w:rsidP="00320F9D">
      <w:pPr>
        <w:pStyle w:val="Comment2"/>
      </w:pPr>
      <w:r w:rsidRPr="00C45494">
        <w:t xml:space="preserve">[Document any performance requirements specific to this system which span multiple Use </w:t>
      </w:r>
      <w:r>
        <w:t>c</w:t>
      </w:r>
      <w:r w:rsidRPr="00C45494">
        <w:t xml:space="preserve">ases.  Do not include performance requirements specific to an individual Use </w:t>
      </w:r>
      <w:r>
        <w:t>c</w:t>
      </w:r>
      <w:r w:rsidRPr="00C45494">
        <w:t xml:space="preserve">ase within this system or maintained globally (see the “eRA Global System Specification” document for details).  Reference all Use </w:t>
      </w:r>
      <w:r>
        <w:t>c</w:t>
      </w:r>
      <w:r w:rsidRPr="00C45494">
        <w:t>ases within this system to which a performance requirement applies.  If there is a specific response time requirement, it is typically stated as a range of values (i.e., average and maximum) for a specific action.  For example, “Performance Requirement One: User requires acknowledgement of action “Open Account” within X seconds (where X = average).  If Y seconds pass (where Y = maximum) without system acknowledgment, display a progress bar”.  This applies to Use Cases: “Open Checking Account”, “Open Savings Account“, and</w:t>
      </w:r>
      <w:r>
        <w:t xml:space="preserve"> “Open Certificate of Deposit”</w:t>
      </w:r>
      <w:r w:rsidRPr="00C45494">
        <w:t>.]</w:t>
      </w:r>
    </w:p>
    <w:p w:rsidR="006F4DA4" w:rsidRPr="00371CF6" w:rsidRDefault="006F4DA4" w:rsidP="0056198A"/>
    <w:p w:rsidR="00380CC8" w:rsidRDefault="00380CC8" w:rsidP="0056198A">
      <w:pPr>
        <w:pStyle w:val="Heading2"/>
      </w:pPr>
      <w:bookmarkStart w:id="66" w:name="_Toc450315825"/>
      <w:r>
        <w:t>Browser compatibility</w:t>
      </w:r>
      <w:bookmarkEnd w:id="66"/>
    </w:p>
    <w:p w:rsidR="00380CC8" w:rsidRPr="00380CC8" w:rsidRDefault="00380CC8" w:rsidP="0056198A">
      <w:r>
        <w:t>TBD</w:t>
      </w:r>
    </w:p>
    <w:p w:rsidR="00BF4C6F" w:rsidRDefault="00BF4C6F" w:rsidP="0056198A">
      <w:pPr>
        <w:pStyle w:val="Heading2"/>
      </w:pPr>
      <w:bookmarkStart w:id="67" w:name="_Toc450315826"/>
      <w:r>
        <w:t>Security</w:t>
      </w:r>
      <w:bookmarkEnd w:id="67"/>
    </w:p>
    <w:p w:rsidR="00BF4C6F" w:rsidRPr="00BF4C6F" w:rsidRDefault="00BF4C6F" w:rsidP="0056198A">
      <w:r>
        <w:t>TBD</w:t>
      </w:r>
    </w:p>
    <w:p w:rsidR="006768A5" w:rsidRDefault="00320F9D" w:rsidP="0056198A">
      <w:pPr>
        <w:pStyle w:val="Heading2"/>
      </w:pPr>
      <w:bookmarkStart w:id="68" w:name="_Toc450315827"/>
      <w:r>
        <w:t>Monitoring</w:t>
      </w:r>
      <w:bookmarkEnd w:id="68"/>
    </w:p>
    <w:p w:rsidR="00320F9D" w:rsidRPr="00961EE7" w:rsidRDefault="00320F9D" w:rsidP="00320F9D">
      <w:pPr>
        <w:pStyle w:val="Comment2"/>
      </w:pPr>
      <w:r w:rsidRPr="00961EE7">
        <w:t xml:space="preserve">[Document any monitoring requirements specific to this system which span multiple Use </w:t>
      </w:r>
      <w:r>
        <w:t>c</w:t>
      </w:r>
      <w:r w:rsidRPr="00961EE7">
        <w:t xml:space="preserve">ases.  Do not include monitoring requirements specific to an individual Use </w:t>
      </w:r>
      <w:r>
        <w:t>c</w:t>
      </w:r>
      <w:r w:rsidRPr="00961EE7">
        <w:t xml:space="preserve">ase within this system or maintained globally (see the “eRA Global System Specification” document for details).  Reference all Use </w:t>
      </w:r>
      <w:r>
        <w:t>c</w:t>
      </w:r>
      <w:r w:rsidRPr="00961EE7">
        <w:t xml:space="preserve">ases within this system to which a monitoring requirement applies.  Monitoring requirements are typically linked to critical functions and actions where error or failure conditions initiate certain events.   For example: “Monitoring Requirement One: If action “Write transactions to back-up file” fails, notify Operations staff with email alert.  This applies to Use </w:t>
      </w:r>
      <w:r>
        <w:t>c</w:t>
      </w:r>
      <w:r w:rsidRPr="00961EE7">
        <w:t>ases: “Back-up Checking Transactions”, “Back-up Savings Transactions”, and “Back-up Certif</w:t>
      </w:r>
      <w:r>
        <w:t>icate of Deposit Transactions”</w:t>
      </w:r>
      <w:r w:rsidRPr="00961EE7">
        <w:t>.]</w:t>
      </w:r>
    </w:p>
    <w:p w:rsidR="006768A5" w:rsidRDefault="0010141C" w:rsidP="0056198A">
      <w:pPr>
        <w:pStyle w:val="BodyText"/>
      </w:pPr>
      <w:r>
        <w:t>TBD</w:t>
      </w:r>
    </w:p>
    <w:p w:rsidR="00F15DC7" w:rsidRDefault="00F15DC7" w:rsidP="0056198A">
      <w:pPr>
        <w:pStyle w:val="Heading2"/>
      </w:pPr>
      <w:bookmarkStart w:id="69" w:name="_Toc450315828"/>
      <w:r>
        <w:t>508 compliance</w:t>
      </w:r>
      <w:bookmarkEnd w:id="69"/>
    </w:p>
    <w:p w:rsidR="00F15DC7" w:rsidRPr="00F15DC7" w:rsidRDefault="00F15DC7" w:rsidP="0056198A">
      <w:r>
        <w:t>TBD</w:t>
      </w:r>
    </w:p>
    <w:p w:rsidR="006768A5" w:rsidRDefault="00320F9D" w:rsidP="0056198A">
      <w:pPr>
        <w:pStyle w:val="Heading2"/>
      </w:pPr>
      <w:bookmarkStart w:id="70" w:name="_Toc450315829"/>
      <w:r>
        <w:lastRenderedPageBreak/>
        <w:t>Data Archiving and Retention</w:t>
      </w:r>
      <w:bookmarkEnd w:id="70"/>
    </w:p>
    <w:p w:rsidR="006768A5" w:rsidRDefault="00371CF6" w:rsidP="0056198A">
      <w:pPr>
        <w:pStyle w:val="BodyText"/>
      </w:pPr>
      <w:r>
        <w:t>TBD</w:t>
      </w:r>
    </w:p>
    <w:p w:rsidR="006768A5" w:rsidRDefault="006768A5" w:rsidP="0056198A">
      <w:pPr>
        <w:pStyle w:val="BodyText"/>
      </w:pPr>
    </w:p>
    <w:p w:rsidR="007D18F9" w:rsidRDefault="007D18F9" w:rsidP="0056198A"/>
    <w:p w:rsidR="006768A5" w:rsidRDefault="00320F9D" w:rsidP="0056198A">
      <w:pPr>
        <w:pStyle w:val="Heading1"/>
      </w:pPr>
      <w:bookmarkStart w:id="71" w:name="_Toc450315830"/>
      <w:r>
        <w:t>Data Entities</w:t>
      </w:r>
      <w:r w:rsidR="00E05F42">
        <w:t xml:space="preserve"> and mapping</w:t>
      </w:r>
      <w:bookmarkEnd w:id="71"/>
    </w:p>
    <w:p w:rsidR="00320F9D" w:rsidRPr="0010029F" w:rsidRDefault="00320F9D" w:rsidP="00320F9D">
      <w:pPr>
        <w:pStyle w:val="Comment2"/>
      </w:pPr>
      <w:r w:rsidRPr="00C45DE3">
        <w:t>[</w:t>
      </w:r>
      <w:r w:rsidRPr="0010029F">
        <w:t>This section defines the data entities that are maintained within th</w:t>
      </w:r>
      <w:r>
        <w:t>is</w:t>
      </w:r>
      <w:r w:rsidRPr="0010029F">
        <w:t xml:space="preserve"> system.  Data entities should be defined ONCE (in one Supplementary Specification), but may be referenced in many places.  Where one exists, </w:t>
      </w:r>
      <w:r>
        <w:t xml:space="preserve">make </w:t>
      </w:r>
      <w:r w:rsidRPr="0010029F">
        <w:t>refer</w:t>
      </w:r>
      <w:r>
        <w:t>ence</w:t>
      </w:r>
      <w:r w:rsidRPr="0010029F">
        <w:t xml:space="preserve"> to </w:t>
      </w:r>
      <w:r>
        <w:t xml:space="preserve">the </w:t>
      </w:r>
      <w:r w:rsidRPr="0010029F">
        <w:t xml:space="preserve">existing </w:t>
      </w:r>
      <w:smartTag w:uri="urn:schemas-microsoft-com:office:smarttags" w:element="City">
        <w:smartTag w:uri="urn:schemas-microsoft-com:office:smarttags" w:element="place">
          <w:r w:rsidRPr="0010029F">
            <w:t>Enterprise</w:t>
          </w:r>
        </w:smartTag>
      </w:smartTag>
      <w:r w:rsidRPr="0010029F">
        <w:t xml:space="preserve"> Domain Model rather than duplicate </w:t>
      </w:r>
      <w:r>
        <w:t xml:space="preserve">any </w:t>
      </w:r>
      <w:r w:rsidRPr="0010029F">
        <w:t>information here.</w:t>
      </w:r>
    </w:p>
    <w:p w:rsidR="00320F9D" w:rsidRDefault="00320F9D" w:rsidP="00320F9D">
      <w:pPr>
        <w:pStyle w:val="Comment2"/>
      </w:pPr>
      <w:r w:rsidRPr="0010029F">
        <w:t xml:space="preserve">Do not </w:t>
      </w:r>
      <w:r>
        <w:t xml:space="preserve">define </w:t>
      </w:r>
      <w:r w:rsidRPr="0010029F">
        <w:t xml:space="preserve">data </w:t>
      </w:r>
      <w:r>
        <w:t xml:space="preserve">here </w:t>
      </w:r>
      <w:r w:rsidRPr="0010029F">
        <w:t xml:space="preserve">that is contained in a database maintained by an external system.  </w:t>
      </w:r>
      <w:r>
        <w:t>I</w:t>
      </w:r>
      <w:r w:rsidRPr="0010029F">
        <w:t xml:space="preserve">f data crosses the boundary between this system and </w:t>
      </w:r>
      <w:r>
        <w:t xml:space="preserve">an </w:t>
      </w:r>
      <w:r w:rsidRPr="0010029F">
        <w:t>external system</w:t>
      </w:r>
      <w:r>
        <w:t>, t</w:t>
      </w:r>
      <w:r w:rsidRPr="0010029F">
        <w:t xml:space="preserve">hose data definitions should be </w:t>
      </w:r>
      <w:r>
        <w:t xml:space="preserve">included </w:t>
      </w:r>
      <w:r w:rsidRPr="0010029F">
        <w:t xml:space="preserve">in the </w:t>
      </w:r>
      <w:r>
        <w:t xml:space="preserve">external system’s </w:t>
      </w:r>
      <w:r w:rsidRPr="0010029F">
        <w:t xml:space="preserve">Supplementary Specification </w:t>
      </w:r>
      <w:r>
        <w:t xml:space="preserve">and </w:t>
      </w:r>
      <w:r w:rsidRPr="0010029F">
        <w:t xml:space="preserve">referenced in the interfaces section of this </w:t>
      </w:r>
      <w:r w:rsidRPr="00267DC5">
        <w:t>system’s Supplementary Specification</w:t>
      </w:r>
      <w:r>
        <w:t>.</w:t>
      </w:r>
      <w:r w:rsidRPr="0010029F">
        <w:t xml:space="preserve"> </w:t>
      </w:r>
    </w:p>
    <w:p w:rsidR="00320F9D" w:rsidRDefault="00320F9D" w:rsidP="00320F9D">
      <w:pPr>
        <w:pStyle w:val="Comment2"/>
      </w:pPr>
      <w:r>
        <w:t>T</w:t>
      </w:r>
      <w:r w:rsidRPr="0010029F">
        <w:t xml:space="preserve">his section </w:t>
      </w:r>
      <w:r>
        <w:t xml:space="preserve">should not </w:t>
      </w:r>
      <w:r w:rsidRPr="0010029F">
        <w:t xml:space="preserve">become a Data Model.  </w:t>
      </w:r>
      <w:r>
        <w:t xml:space="preserve">Document </w:t>
      </w:r>
      <w:r w:rsidRPr="0010029F">
        <w:t xml:space="preserve">the key data elements from a requirements perspective, not a design or an implementation perspective.  </w:t>
      </w:r>
      <w:r>
        <w:t xml:space="preserve">Focus on the </w:t>
      </w:r>
      <w:r w:rsidRPr="0010029F">
        <w:t xml:space="preserve">data specifications </w:t>
      </w:r>
      <w:r>
        <w:t>(</w:t>
      </w:r>
      <w:r w:rsidRPr="0010029F">
        <w:t>properties, constraints, etc.</w:t>
      </w:r>
      <w:r>
        <w:t>)</w:t>
      </w:r>
      <w:r w:rsidRPr="0010029F">
        <w:t xml:space="preserve">, and not how the specifications are represented in a database.  For example, don’t define keys (primary or foreign).   Where you need to define a relationship between entities, simply note that there is a relationship, not how it </w:t>
      </w:r>
      <w:r>
        <w:t xml:space="preserve">should be </w:t>
      </w:r>
      <w:r w:rsidRPr="0010029F">
        <w:t>represented</w:t>
      </w:r>
      <w:r w:rsidRPr="00A41C1D">
        <w:t>.</w:t>
      </w:r>
      <w:r w:rsidRPr="00C45DE3">
        <w:t>]</w:t>
      </w:r>
    </w:p>
    <w:p w:rsidR="006768A5" w:rsidRDefault="000A151E" w:rsidP="0056198A">
      <w:pPr>
        <w:pStyle w:val="Heading2"/>
      </w:pPr>
      <w:bookmarkStart w:id="72" w:name="_Toc450315831"/>
      <w:r>
        <w:t>Grant</w:t>
      </w:r>
      <w:r w:rsidR="00E05F42">
        <w:t xml:space="preserve"> number</w:t>
      </w:r>
      <w:bookmarkEnd w:id="72"/>
    </w:p>
    <w:p w:rsidR="007B17A6" w:rsidRPr="007B17A6" w:rsidRDefault="007B17A6" w:rsidP="0056198A">
      <w:r>
        <w:t xml:space="preserve">Grant # - throughout the system grant number should be hyperlinked to </w:t>
      </w:r>
      <w:r w:rsidRPr="007B17A6">
        <w:rPr>
          <w:highlight w:val="yellow"/>
        </w:rPr>
        <w:t>TBD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7"/>
        <w:gridCol w:w="2327"/>
        <w:gridCol w:w="2658"/>
        <w:gridCol w:w="2658"/>
      </w:tblGrid>
      <w:tr w:rsidR="00E05F42" w:rsidTr="00E05F42">
        <w:trPr>
          <w:cantSplit/>
          <w:tblHeader/>
        </w:trPr>
        <w:tc>
          <w:tcPr>
            <w:tcW w:w="1015" w:type="pct"/>
            <w:shd w:val="clear" w:color="auto" w:fill="000080"/>
            <w:vAlign w:val="center"/>
          </w:tcPr>
          <w:p w:rsidR="00E05F42" w:rsidRDefault="00E05F42" w:rsidP="000A151E">
            <w:pPr>
              <w:pStyle w:val="CellColumn"/>
              <w:widowControl w:val="0"/>
            </w:pPr>
            <w:r>
              <w:t>Property</w:t>
            </w:r>
          </w:p>
        </w:tc>
        <w:tc>
          <w:tcPr>
            <w:tcW w:w="1213" w:type="pct"/>
            <w:shd w:val="clear" w:color="auto" w:fill="000080"/>
            <w:vAlign w:val="center"/>
          </w:tcPr>
          <w:p w:rsidR="00E05F42" w:rsidRDefault="00E05F42" w:rsidP="000A151E">
            <w:pPr>
              <w:pStyle w:val="CellColumn"/>
              <w:widowControl w:val="0"/>
            </w:pPr>
            <w:r>
              <w:t>Description</w:t>
            </w:r>
          </w:p>
        </w:tc>
        <w:tc>
          <w:tcPr>
            <w:tcW w:w="1386" w:type="pct"/>
            <w:shd w:val="clear" w:color="auto" w:fill="000080"/>
            <w:vAlign w:val="center"/>
          </w:tcPr>
          <w:p w:rsidR="00E05F42" w:rsidRDefault="00E05F42" w:rsidP="000A151E">
            <w:pPr>
              <w:pStyle w:val="CellColumn"/>
              <w:widowControl w:val="0"/>
            </w:pPr>
            <w:r>
              <w:t>Constraints</w:t>
            </w:r>
          </w:p>
        </w:tc>
        <w:tc>
          <w:tcPr>
            <w:tcW w:w="1386" w:type="pct"/>
            <w:shd w:val="clear" w:color="auto" w:fill="000080"/>
          </w:tcPr>
          <w:p w:rsidR="00E05F42" w:rsidRDefault="00E05F42" w:rsidP="000A151E">
            <w:pPr>
              <w:pStyle w:val="CellColumn"/>
              <w:widowControl w:val="0"/>
            </w:pPr>
            <w:r>
              <w:t>Data Mapping</w:t>
            </w:r>
          </w:p>
        </w:tc>
      </w:tr>
      <w:tr w:rsidR="00E05F42" w:rsidRPr="008019EE" w:rsidTr="00E05F42">
        <w:trPr>
          <w:cantSplit/>
        </w:trPr>
        <w:tc>
          <w:tcPr>
            <w:tcW w:w="1015" w:type="pct"/>
          </w:tcPr>
          <w:p w:rsidR="00E05F42" w:rsidRDefault="00E05F42" w:rsidP="0056198A">
            <w:pPr>
              <w:pStyle w:val="BodyText"/>
              <w:rPr>
                <w:sz w:val="18"/>
                <w:szCs w:val="18"/>
              </w:rPr>
            </w:pPr>
            <w:r>
              <w:t>Application type</w:t>
            </w:r>
          </w:p>
          <w:p w:rsidR="00E05F42" w:rsidRDefault="00E05F42" w:rsidP="0056198A">
            <w:pPr>
              <w:pStyle w:val="BodyText"/>
            </w:pPr>
          </w:p>
        </w:tc>
        <w:tc>
          <w:tcPr>
            <w:tcW w:w="1213" w:type="pct"/>
          </w:tcPr>
          <w:p w:rsidR="00E05F42" w:rsidRDefault="00E05F42" w:rsidP="0056198A">
            <w:pPr>
              <w:pStyle w:val="BodyText"/>
            </w:pPr>
            <w:r>
              <w:t>Application type</w:t>
            </w:r>
          </w:p>
          <w:p w:rsidR="00E05F42" w:rsidRDefault="00E05F42" w:rsidP="0056198A">
            <w:pPr>
              <w:pStyle w:val="BodyText"/>
            </w:pPr>
          </w:p>
        </w:tc>
        <w:tc>
          <w:tcPr>
            <w:tcW w:w="1386" w:type="pct"/>
          </w:tcPr>
          <w:p w:rsidR="00E05F42" w:rsidRDefault="00E05F42" w:rsidP="0056198A">
            <w:pPr>
              <w:pStyle w:val="BodyText"/>
            </w:pPr>
            <w:r w:rsidRPr="007673F1">
              <w:t>1 Character Max.</w:t>
            </w:r>
          </w:p>
          <w:p w:rsidR="00E05F42" w:rsidRDefault="00E05F42" w:rsidP="0056198A">
            <w:pPr>
              <w:pStyle w:val="BodyText"/>
            </w:pPr>
            <w:r w:rsidRPr="007673F1">
              <w:t>Valid Values are 1, 2, 3, 4, 5, 7, 8, 9</w:t>
            </w:r>
          </w:p>
        </w:tc>
        <w:tc>
          <w:tcPr>
            <w:tcW w:w="1386" w:type="pct"/>
            <w:vMerge w:val="restart"/>
          </w:tcPr>
          <w:p w:rsidR="00E05F42" w:rsidRPr="007673F1" w:rsidRDefault="000674B7" w:rsidP="0056198A">
            <w:pPr>
              <w:pStyle w:val="BodyText"/>
            </w:pPr>
            <w:r>
              <w:t>TBD</w:t>
            </w:r>
          </w:p>
        </w:tc>
      </w:tr>
      <w:tr w:rsidR="00E05F42" w:rsidRPr="008019EE" w:rsidTr="00E05F42">
        <w:trPr>
          <w:cantSplit/>
          <w:trHeight w:val="753"/>
        </w:trPr>
        <w:tc>
          <w:tcPr>
            <w:tcW w:w="1015" w:type="pct"/>
          </w:tcPr>
          <w:p w:rsidR="00E05F42" w:rsidRDefault="00E05F42" w:rsidP="0056198A">
            <w:pPr>
              <w:pStyle w:val="BodyText"/>
            </w:pPr>
            <w:r>
              <w:t>Activity Code</w:t>
            </w:r>
          </w:p>
          <w:p w:rsidR="00E05F42" w:rsidRDefault="00E05F42" w:rsidP="0056198A">
            <w:pPr>
              <w:pStyle w:val="BodyText"/>
            </w:pPr>
          </w:p>
        </w:tc>
        <w:tc>
          <w:tcPr>
            <w:tcW w:w="1213" w:type="pct"/>
          </w:tcPr>
          <w:p w:rsidR="00E05F42" w:rsidRDefault="00E05F42" w:rsidP="0056198A">
            <w:pPr>
              <w:pStyle w:val="BodyText"/>
            </w:pPr>
            <w:r>
              <w:t>Activity Code</w:t>
            </w:r>
          </w:p>
          <w:p w:rsidR="00E05F42" w:rsidRDefault="00E05F42" w:rsidP="0056198A">
            <w:pPr>
              <w:pStyle w:val="BodyText"/>
            </w:pPr>
          </w:p>
        </w:tc>
        <w:tc>
          <w:tcPr>
            <w:tcW w:w="1386" w:type="pct"/>
          </w:tcPr>
          <w:p w:rsidR="00E05F42" w:rsidRDefault="00E05F42" w:rsidP="0056198A">
            <w:pPr>
              <w:pStyle w:val="BodyText"/>
            </w:pPr>
            <w:r w:rsidRPr="007673F1">
              <w:t>3 Characters Max</w:t>
            </w:r>
          </w:p>
          <w:p w:rsidR="00E05F42" w:rsidRDefault="00E05F42" w:rsidP="0056198A">
            <w:pPr>
              <w:pStyle w:val="BodyText"/>
            </w:pPr>
            <w:r w:rsidRPr="007673F1">
              <w:t>Must be a valid value f</w:t>
            </w:r>
            <w:r>
              <w:t>ro</w:t>
            </w:r>
            <w:r w:rsidRPr="007673F1">
              <w:t>m the provided List of Values</w:t>
            </w:r>
          </w:p>
        </w:tc>
        <w:tc>
          <w:tcPr>
            <w:tcW w:w="1386" w:type="pct"/>
            <w:vMerge/>
          </w:tcPr>
          <w:p w:rsidR="00E05F42" w:rsidRPr="007673F1" w:rsidRDefault="00E05F42" w:rsidP="0056198A">
            <w:pPr>
              <w:pStyle w:val="BodyText"/>
            </w:pPr>
          </w:p>
        </w:tc>
      </w:tr>
      <w:tr w:rsidR="00E05F42" w:rsidRPr="008019EE" w:rsidTr="00E05F42">
        <w:trPr>
          <w:cantSplit/>
        </w:trPr>
        <w:tc>
          <w:tcPr>
            <w:tcW w:w="1015" w:type="pct"/>
          </w:tcPr>
          <w:p w:rsidR="00E05F42" w:rsidRDefault="00E05F42" w:rsidP="0056198A">
            <w:pPr>
              <w:pStyle w:val="BodyText"/>
            </w:pPr>
            <w:r>
              <w:t>IC</w:t>
            </w:r>
          </w:p>
        </w:tc>
        <w:tc>
          <w:tcPr>
            <w:tcW w:w="1213" w:type="pct"/>
          </w:tcPr>
          <w:p w:rsidR="00E05F42" w:rsidRDefault="00E05F42" w:rsidP="0056198A">
            <w:pPr>
              <w:pStyle w:val="BodyText"/>
            </w:pPr>
            <w:r w:rsidRPr="007673F1">
              <w:t>Admin IC of the grant</w:t>
            </w:r>
          </w:p>
        </w:tc>
        <w:tc>
          <w:tcPr>
            <w:tcW w:w="1386" w:type="pct"/>
          </w:tcPr>
          <w:p w:rsidR="00E05F42" w:rsidRDefault="00E05F42" w:rsidP="0056198A">
            <w:pPr>
              <w:pStyle w:val="BodyText"/>
            </w:pPr>
            <w:r w:rsidRPr="007673F1">
              <w:t>Must be a valid value from the provided List of Values;</w:t>
            </w:r>
          </w:p>
          <w:p w:rsidR="00E05F42" w:rsidRDefault="00E05F42" w:rsidP="0056198A">
            <w:pPr>
              <w:pStyle w:val="BodyText"/>
            </w:pPr>
            <w:r w:rsidRPr="007673F1">
              <w:t>2 characters max.</w:t>
            </w:r>
          </w:p>
        </w:tc>
        <w:tc>
          <w:tcPr>
            <w:tcW w:w="1386" w:type="pct"/>
            <w:vMerge/>
          </w:tcPr>
          <w:p w:rsidR="00E05F42" w:rsidRPr="007673F1" w:rsidRDefault="00E05F42" w:rsidP="0056198A">
            <w:pPr>
              <w:pStyle w:val="BodyText"/>
            </w:pPr>
          </w:p>
        </w:tc>
      </w:tr>
      <w:tr w:rsidR="00E05F42" w:rsidRPr="008019EE" w:rsidTr="00E05F42">
        <w:trPr>
          <w:cantSplit/>
        </w:trPr>
        <w:tc>
          <w:tcPr>
            <w:tcW w:w="1015" w:type="pct"/>
          </w:tcPr>
          <w:p w:rsidR="00E05F42" w:rsidRDefault="00E05F42" w:rsidP="0056198A">
            <w:pPr>
              <w:pStyle w:val="BodyText"/>
            </w:pPr>
            <w:r w:rsidRPr="007673F1">
              <w:t xml:space="preserve">Serial </w:t>
            </w:r>
            <w:proofErr w:type="spellStart"/>
            <w:r w:rsidRPr="007673F1">
              <w:t>Num</w:t>
            </w:r>
            <w:proofErr w:type="spellEnd"/>
          </w:p>
        </w:tc>
        <w:tc>
          <w:tcPr>
            <w:tcW w:w="1213" w:type="pct"/>
          </w:tcPr>
          <w:p w:rsidR="00E05F42" w:rsidRDefault="00E05F42" w:rsidP="0056198A">
            <w:pPr>
              <w:pStyle w:val="BodyText"/>
            </w:pPr>
            <w:r w:rsidRPr="007673F1">
              <w:t>The serial Number of the grant</w:t>
            </w:r>
          </w:p>
        </w:tc>
        <w:tc>
          <w:tcPr>
            <w:tcW w:w="1386" w:type="pct"/>
          </w:tcPr>
          <w:p w:rsidR="00E05F42" w:rsidRDefault="00E05F42" w:rsidP="0056198A">
            <w:pPr>
              <w:pStyle w:val="BodyText"/>
            </w:pPr>
            <w:r w:rsidRPr="007673F1">
              <w:t>Must be a number field, 6 digits max.</w:t>
            </w:r>
            <w:r>
              <w:t xml:space="preserve"> Valid values must exist in the database</w:t>
            </w:r>
          </w:p>
        </w:tc>
        <w:tc>
          <w:tcPr>
            <w:tcW w:w="1386" w:type="pct"/>
            <w:vMerge/>
          </w:tcPr>
          <w:p w:rsidR="00E05F42" w:rsidRPr="007673F1" w:rsidRDefault="00E05F42" w:rsidP="0056198A">
            <w:pPr>
              <w:pStyle w:val="BodyText"/>
            </w:pPr>
          </w:p>
        </w:tc>
      </w:tr>
      <w:tr w:rsidR="00E05F42" w:rsidRPr="008019EE" w:rsidTr="00E05F42">
        <w:trPr>
          <w:cantSplit/>
        </w:trPr>
        <w:tc>
          <w:tcPr>
            <w:tcW w:w="1015" w:type="pct"/>
          </w:tcPr>
          <w:p w:rsidR="00E05F42" w:rsidRDefault="00E05F42" w:rsidP="0056198A">
            <w:pPr>
              <w:pStyle w:val="BodyText"/>
            </w:pPr>
            <w:r w:rsidRPr="007673F1">
              <w:t>Support year</w:t>
            </w:r>
          </w:p>
        </w:tc>
        <w:tc>
          <w:tcPr>
            <w:tcW w:w="1213" w:type="pct"/>
          </w:tcPr>
          <w:p w:rsidR="00E05F42" w:rsidRDefault="00E05F42" w:rsidP="0056198A">
            <w:pPr>
              <w:pStyle w:val="BodyText"/>
            </w:pPr>
            <w:r w:rsidRPr="007673F1">
              <w:t>The support Year of the grant</w:t>
            </w:r>
          </w:p>
        </w:tc>
        <w:tc>
          <w:tcPr>
            <w:tcW w:w="1386" w:type="pct"/>
          </w:tcPr>
          <w:p w:rsidR="00E05F42" w:rsidRDefault="00E05F42" w:rsidP="0056198A">
            <w:pPr>
              <w:pStyle w:val="BodyText"/>
            </w:pPr>
            <w:r w:rsidRPr="007673F1">
              <w:t>Must be a number from 1 (01 is allowed) to 99</w:t>
            </w:r>
          </w:p>
          <w:p w:rsidR="00E05F42" w:rsidRDefault="00E05F42" w:rsidP="0056198A">
            <w:pPr>
              <w:pStyle w:val="BodyText"/>
            </w:pPr>
            <w:r>
              <w:t>Valid values must exist in the database</w:t>
            </w:r>
          </w:p>
        </w:tc>
        <w:tc>
          <w:tcPr>
            <w:tcW w:w="1386" w:type="pct"/>
            <w:vMerge/>
          </w:tcPr>
          <w:p w:rsidR="00E05F42" w:rsidRPr="007673F1" w:rsidRDefault="00E05F42" w:rsidP="0056198A">
            <w:pPr>
              <w:pStyle w:val="BodyText"/>
            </w:pPr>
          </w:p>
        </w:tc>
      </w:tr>
    </w:tbl>
    <w:p w:rsidR="006768A5" w:rsidRDefault="006768A5" w:rsidP="0056198A"/>
    <w:p w:rsidR="000F6807" w:rsidRDefault="000F6807" w:rsidP="000F6807">
      <w:pPr>
        <w:pStyle w:val="Cell"/>
        <w:widowControl w:val="0"/>
        <w:ind w:left="360"/>
      </w:pPr>
    </w:p>
    <w:p w:rsidR="000F6807" w:rsidRDefault="00E05F42" w:rsidP="0056198A">
      <w:pPr>
        <w:pStyle w:val="Heading2"/>
      </w:pPr>
      <w:bookmarkStart w:id="73" w:name="_Toc450315832"/>
      <w:r>
        <w:t xml:space="preserve">Other </w:t>
      </w:r>
      <w:r w:rsidR="00BD252E">
        <w:t>entities and terminology</w:t>
      </w:r>
      <w:bookmarkEnd w:id="73"/>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20" w:firstRow="1" w:lastRow="0" w:firstColumn="0" w:lastColumn="0" w:noHBand="0" w:noVBand="0"/>
      </w:tblPr>
      <w:tblGrid>
        <w:gridCol w:w="1948"/>
        <w:gridCol w:w="5008"/>
        <w:gridCol w:w="2609"/>
      </w:tblGrid>
      <w:tr w:rsidR="000674B7" w:rsidTr="000674B7">
        <w:trPr>
          <w:cantSplit/>
          <w:tblHeader/>
        </w:trPr>
        <w:tc>
          <w:tcPr>
            <w:tcW w:w="1018" w:type="pct"/>
            <w:shd w:val="clear" w:color="auto" w:fill="000080"/>
            <w:vAlign w:val="center"/>
          </w:tcPr>
          <w:p w:rsidR="000674B7" w:rsidRDefault="000674B7" w:rsidP="00493FEA">
            <w:pPr>
              <w:pStyle w:val="CellColumn"/>
              <w:widowControl w:val="0"/>
            </w:pPr>
            <w:r>
              <w:t>Property</w:t>
            </w:r>
          </w:p>
        </w:tc>
        <w:tc>
          <w:tcPr>
            <w:tcW w:w="2618" w:type="pct"/>
            <w:shd w:val="clear" w:color="auto" w:fill="000080"/>
            <w:vAlign w:val="center"/>
          </w:tcPr>
          <w:p w:rsidR="000674B7" w:rsidRDefault="000674B7" w:rsidP="00493FEA">
            <w:pPr>
              <w:pStyle w:val="CellColumn"/>
              <w:widowControl w:val="0"/>
            </w:pPr>
            <w:r>
              <w:t>Description</w:t>
            </w:r>
          </w:p>
        </w:tc>
        <w:tc>
          <w:tcPr>
            <w:tcW w:w="1364" w:type="pct"/>
            <w:shd w:val="clear" w:color="auto" w:fill="000080"/>
            <w:vAlign w:val="center"/>
          </w:tcPr>
          <w:p w:rsidR="000674B7" w:rsidRDefault="000674B7" w:rsidP="00493FEA">
            <w:pPr>
              <w:pStyle w:val="CellColumn"/>
              <w:widowControl w:val="0"/>
            </w:pPr>
            <w:r>
              <w:t>Data Mapping</w:t>
            </w:r>
          </w:p>
        </w:tc>
      </w:tr>
      <w:tr w:rsidR="000674B7" w:rsidRPr="008019EE" w:rsidTr="000674B7">
        <w:trPr>
          <w:cantSplit/>
        </w:trPr>
        <w:tc>
          <w:tcPr>
            <w:tcW w:w="1018" w:type="pct"/>
          </w:tcPr>
          <w:p w:rsidR="000674B7" w:rsidRDefault="000674B7" w:rsidP="0056198A">
            <w:pPr>
              <w:pStyle w:val="BodyText"/>
              <w:rPr>
                <w:sz w:val="18"/>
                <w:szCs w:val="18"/>
              </w:rPr>
            </w:pPr>
            <w:r>
              <w:t>Grant type</w:t>
            </w:r>
          </w:p>
          <w:p w:rsidR="000674B7" w:rsidRDefault="000674B7" w:rsidP="0056198A">
            <w:pPr>
              <w:pStyle w:val="BodyText"/>
            </w:pPr>
          </w:p>
        </w:tc>
        <w:tc>
          <w:tcPr>
            <w:tcW w:w="2618" w:type="pct"/>
          </w:tcPr>
          <w:p w:rsidR="000674B7" w:rsidRDefault="000674B7" w:rsidP="0056198A">
            <w:pPr>
              <w:pStyle w:val="BodyText"/>
            </w:pPr>
            <w:r>
              <w:t>Application type</w:t>
            </w:r>
          </w:p>
          <w:p w:rsidR="000674B7" w:rsidRDefault="000674B7" w:rsidP="0056198A">
            <w:pPr>
              <w:pStyle w:val="BodyText"/>
            </w:pPr>
          </w:p>
          <w:p w:rsidR="000674B7" w:rsidRDefault="000674B7" w:rsidP="0056198A">
            <w:pPr>
              <w:pStyle w:val="BodyText"/>
            </w:pPr>
            <w:r>
              <w:t xml:space="preserve">Values: </w:t>
            </w:r>
          </w:p>
          <w:p w:rsidR="000674B7" w:rsidRDefault="000674B7" w:rsidP="0056198A">
            <w:pPr>
              <w:pStyle w:val="BodyText"/>
              <w:numPr>
                <w:ilvl w:val="0"/>
                <w:numId w:val="3"/>
              </w:numPr>
            </w:pPr>
            <w:r>
              <w:t>Competing Grants (Application Type 1, 2, 9, competing type 3 and 4)</w:t>
            </w:r>
          </w:p>
          <w:p w:rsidR="000674B7" w:rsidRDefault="000674B7" w:rsidP="0056198A">
            <w:pPr>
              <w:pStyle w:val="BodyText"/>
              <w:numPr>
                <w:ilvl w:val="0"/>
                <w:numId w:val="3"/>
              </w:numPr>
            </w:pPr>
            <w:r>
              <w:t>Non-Competing Grants (Type 5, 8, non-competing type 3 and 4, type 6 and 7)</w:t>
            </w:r>
          </w:p>
          <w:p w:rsidR="000674B7" w:rsidRDefault="000674B7" w:rsidP="0056198A">
            <w:pPr>
              <w:pStyle w:val="BodyText"/>
              <w:numPr>
                <w:ilvl w:val="0"/>
                <w:numId w:val="3"/>
              </w:numPr>
            </w:pPr>
            <w:r>
              <w:t>Both Competing and Non-competing</w:t>
            </w:r>
          </w:p>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Height w:val="753"/>
        </w:trPr>
        <w:tc>
          <w:tcPr>
            <w:tcW w:w="1018" w:type="pct"/>
          </w:tcPr>
          <w:p w:rsidR="000674B7" w:rsidRDefault="000674B7" w:rsidP="0056198A">
            <w:pPr>
              <w:pStyle w:val="BodyText"/>
            </w:pPr>
            <w:r>
              <w:t>Mechanism</w:t>
            </w:r>
          </w:p>
          <w:p w:rsidR="000674B7" w:rsidRDefault="000674B7" w:rsidP="0056198A">
            <w:pPr>
              <w:pStyle w:val="BodyText"/>
            </w:pPr>
          </w:p>
        </w:tc>
        <w:tc>
          <w:tcPr>
            <w:tcW w:w="2618" w:type="pct"/>
          </w:tcPr>
          <w:p w:rsidR="000674B7" w:rsidRDefault="000674B7" w:rsidP="0056198A">
            <w:pPr>
              <w:pStyle w:val="BodyText"/>
            </w:pPr>
            <w:r>
              <w:t>Activity Code</w:t>
            </w:r>
          </w:p>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 of days in GPMATS</w:t>
            </w:r>
          </w:p>
        </w:tc>
        <w:tc>
          <w:tcPr>
            <w:tcW w:w="2618" w:type="pct"/>
          </w:tcPr>
          <w:p w:rsidR="000674B7" w:rsidRDefault="000674B7" w:rsidP="0056198A">
            <w:pPr>
              <w:pStyle w:val="BodyText"/>
            </w:pPr>
            <w:r w:rsidRPr="007B17A6">
              <w:rPr>
                <w:highlight w:val="yellow"/>
              </w:rPr>
              <w:t>TBD</w:t>
            </w:r>
          </w:p>
        </w:tc>
        <w:tc>
          <w:tcPr>
            <w:tcW w:w="1364" w:type="pct"/>
          </w:tcPr>
          <w:p w:rsidR="000674B7" w:rsidRDefault="000674B7" w:rsidP="0056198A">
            <w:pPr>
              <w:pStyle w:val="BodyText"/>
            </w:pPr>
            <w:r w:rsidRPr="001A0646">
              <w:t>Number from 0 to 9999999999</w:t>
            </w:r>
          </w:p>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Budget Start Date</w:t>
            </w:r>
          </w:p>
        </w:tc>
        <w:tc>
          <w:tcPr>
            <w:tcW w:w="2618" w:type="pct"/>
          </w:tcPr>
          <w:p w:rsidR="000674B7" w:rsidRDefault="000674B7" w:rsidP="0056198A">
            <w:pPr>
              <w:pStyle w:val="BodyText"/>
            </w:pPr>
            <w:r w:rsidRPr="007B17A6">
              <w:rPr>
                <w:highlight w:val="yellow"/>
              </w:rPr>
              <w:t>TBD</w:t>
            </w:r>
          </w:p>
        </w:tc>
        <w:tc>
          <w:tcPr>
            <w:tcW w:w="1364" w:type="pct"/>
          </w:tcPr>
          <w:p w:rsidR="000674B7" w:rsidRDefault="000674B7" w:rsidP="0056198A">
            <w:pPr>
              <w:pStyle w:val="BodyText"/>
            </w:pPr>
            <w:r>
              <w:t>MM/DD/YYYY</w:t>
            </w:r>
          </w:p>
        </w:tc>
      </w:tr>
      <w:tr w:rsidR="000674B7" w:rsidRPr="008019EE" w:rsidTr="000674B7">
        <w:trPr>
          <w:cantSplit/>
        </w:trPr>
        <w:tc>
          <w:tcPr>
            <w:tcW w:w="1018" w:type="pct"/>
          </w:tcPr>
          <w:p w:rsidR="000674B7" w:rsidRDefault="000674B7" w:rsidP="0056198A">
            <w:pPr>
              <w:pStyle w:val="BodyText"/>
            </w:pPr>
            <w:r>
              <w:t>PD</w:t>
            </w:r>
          </w:p>
        </w:tc>
        <w:tc>
          <w:tcPr>
            <w:tcW w:w="2618" w:type="pct"/>
          </w:tcPr>
          <w:p w:rsidR="000674B7" w:rsidRPr="007B17A6" w:rsidRDefault="000674B7" w:rsidP="0056198A">
            <w:pPr>
              <w:pStyle w:val="BodyText"/>
              <w:rPr>
                <w:highlight w:val="yellow"/>
              </w:rPr>
            </w:pPr>
            <w:r w:rsidRPr="007B17A6">
              <w:rPr>
                <w:highlight w:val="yellow"/>
              </w:rPr>
              <w:t>TBD</w:t>
            </w: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lastRenderedPageBreak/>
              <w:t>PI Last Name</w:t>
            </w:r>
          </w:p>
        </w:tc>
        <w:tc>
          <w:tcPr>
            <w:tcW w:w="2618" w:type="pct"/>
          </w:tcPr>
          <w:p w:rsidR="000674B7" w:rsidRDefault="000674B7" w:rsidP="0056198A">
            <w:pPr>
              <w:pStyle w:val="BodyText"/>
            </w:pPr>
            <w:r>
              <w:t xml:space="preserve">Principal Investigator’s (PI) &lt;Last name&gt; </w:t>
            </w:r>
          </w:p>
          <w:p w:rsidR="000674B7" w:rsidRDefault="000674B7" w:rsidP="0056198A">
            <w:pPr>
              <w:pStyle w:val="BodyText"/>
            </w:pPr>
            <w:r w:rsidRPr="001A0646">
              <w:t xml:space="preserve">The </w:t>
            </w:r>
            <w:r>
              <w:t xml:space="preserve">Last </w:t>
            </w:r>
            <w:r w:rsidRPr="001A0646">
              <w:t>name of the</w:t>
            </w:r>
            <w:r>
              <w:t xml:space="preserve"> PI on </w:t>
            </w:r>
          </w:p>
          <w:p w:rsidR="000674B7" w:rsidRDefault="000674B7" w:rsidP="0056198A">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56198A">
            <w:pPr>
              <w:pStyle w:val="BodyText"/>
            </w:pPr>
          </w:p>
        </w:tc>
        <w:tc>
          <w:tcPr>
            <w:tcW w:w="1364" w:type="pct"/>
          </w:tcPr>
          <w:p w:rsidR="000674B7" w:rsidRDefault="000674B7" w:rsidP="0056198A">
            <w:pPr>
              <w:pStyle w:val="BodyText"/>
            </w:pPr>
            <w:r w:rsidRPr="001A0646">
              <w:t>30 Characters max</w:t>
            </w:r>
          </w:p>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PI First Name</w:t>
            </w:r>
          </w:p>
        </w:tc>
        <w:tc>
          <w:tcPr>
            <w:tcW w:w="2618" w:type="pct"/>
          </w:tcPr>
          <w:p w:rsidR="000674B7" w:rsidRDefault="000674B7" w:rsidP="0056198A">
            <w:pPr>
              <w:pStyle w:val="BodyText"/>
            </w:pPr>
            <w:r>
              <w:t xml:space="preserve">Principal Investigator’s (PI) &lt;First name&gt; </w:t>
            </w:r>
          </w:p>
          <w:p w:rsidR="000674B7" w:rsidRDefault="000674B7" w:rsidP="0056198A">
            <w:pPr>
              <w:pStyle w:val="BodyText"/>
            </w:pPr>
            <w:r w:rsidRPr="001A0646">
              <w:t xml:space="preserve">The </w:t>
            </w:r>
            <w:r>
              <w:t xml:space="preserve">First </w:t>
            </w:r>
            <w:r w:rsidRPr="001A0646">
              <w:t>name of the</w:t>
            </w:r>
            <w:r>
              <w:t xml:space="preserve"> PI on </w:t>
            </w:r>
          </w:p>
          <w:p w:rsidR="000674B7" w:rsidRDefault="000674B7" w:rsidP="0056198A">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56198A">
            <w:pPr>
              <w:pStyle w:val="BodyText"/>
            </w:pPr>
          </w:p>
        </w:tc>
        <w:tc>
          <w:tcPr>
            <w:tcW w:w="1364" w:type="pct"/>
          </w:tcPr>
          <w:p w:rsidR="000674B7" w:rsidRPr="001A0646"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PI</w:t>
            </w:r>
          </w:p>
        </w:tc>
        <w:tc>
          <w:tcPr>
            <w:tcW w:w="2618" w:type="pct"/>
          </w:tcPr>
          <w:p w:rsidR="000674B7" w:rsidRDefault="000674B7" w:rsidP="0056198A">
            <w:pPr>
              <w:pStyle w:val="BodyText"/>
            </w:pPr>
            <w:r>
              <w:t>Principal Investigator’s (PI) &lt;Last name&gt; comma &lt;First Name&gt;</w:t>
            </w:r>
          </w:p>
          <w:p w:rsidR="000674B7" w:rsidRDefault="000674B7" w:rsidP="0056198A">
            <w:pPr>
              <w:pStyle w:val="BodyText"/>
            </w:pPr>
            <w:r w:rsidRPr="001A0646">
              <w:t>The name of the</w:t>
            </w:r>
            <w:r>
              <w:t xml:space="preserve"> PI on </w:t>
            </w:r>
          </w:p>
          <w:p w:rsidR="000674B7" w:rsidRDefault="000674B7" w:rsidP="0056198A">
            <w:pPr>
              <w:pStyle w:val="BodyText"/>
            </w:pPr>
            <w:r>
              <w:rPr>
                <w:b/>
              </w:rPr>
              <w:t>s</w:t>
            </w:r>
            <w:r w:rsidRPr="00E20D52">
              <w:rPr>
                <w:b/>
              </w:rPr>
              <w:t>ingle application or parent</w:t>
            </w:r>
            <w:r>
              <w:t xml:space="preserve"> application - contact</w:t>
            </w:r>
            <w:r w:rsidRPr="001A0646">
              <w:t xml:space="preserve"> PI on the grant application</w:t>
            </w:r>
          </w:p>
          <w:p w:rsidR="000674B7" w:rsidRDefault="000674B7" w:rsidP="0056198A">
            <w:pPr>
              <w:pStyle w:val="BodyText"/>
            </w:pPr>
          </w:p>
        </w:tc>
        <w:tc>
          <w:tcPr>
            <w:tcW w:w="1364" w:type="pct"/>
          </w:tcPr>
          <w:p w:rsidR="000674B7" w:rsidRPr="001A0646"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CA</w:t>
            </w:r>
          </w:p>
        </w:tc>
        <w:tc>
          <w:tcPr>
            <w:tcW w:w="2618" w:type="pct"/>
          </w:tcPr>
          <w:p w:rsidR="000674B7" w:rsidRDefault="000674B7" w:rsidP="0056198A">
            <w:pPr>
              <w:pStyle w:val="BodyText"/>
            </w:pPr>
            <w:r>
              <w:t>Cancer Activity</w:t>
            </w:r>
          </w:p>
          <w:p w:rsidR="000674B7" w:rsidRDefault="000674B7" w:rsidP="0056198A">
            <w:pPr>
              <w:pStyle w:val="BodyText"/>
            </w:pPr>
          </w:p>
          <w:p w:rsidR="000674B7" w:rsidRDefault="000674B7" w:rsidP="0056198A">
            <w:pPr>
              <w:pStyle w:val="BodyText"/>
            </w:pPr>
            <w:r w:rsidRPr="00E05F42">
              <w:rPr>
                <w:highlight w:val="yellow"/>
              </w:rPr>
              <w:t>TBD</w:t>
            </w: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Score</w:t>
            </w: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w:t>
            </w: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Board Date</w:t>
            </w: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PD GS Status</w:t>
            </w: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r>
              <w:t>GMS GS Status</w:t>
            </w: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p>
        </w:tc>
        <w:tc>
          <w:tcPr>
            <w:tcW w:w="2618" w:type="pct"/>
          </w:tcPr>
          <w:p w:rsidR="000674B7" w:rsidRDefault="000674B7" w:rsidP="0056198A">
            <w:pPr>
              <w:pStyle w:val="BodyText"/>
            </w:pPr>
          </w:p>
        </w:tc>
        <w:tc>
          <w:tcPr>
            <w:tcW w:w="1364" w:type="pct"/>
          </w:tcPr>
          <w:p w:rsidR="000674B7" w:rsidRDefault="000674B7" w:rsidP="0056198A">
            <w:pPr>
              <w:pStyle w:val="BodyText"/>
            </w:pPr>
          </w:p>
        </w:tc>
      </w:tr>
      <w:tr w:rsidR="000674B7" w:rsidRPr="008019EE" w:rsidTr="000674B7">
        <w:trPr>
          <w:cantSplit/>
        </w:trPr>
        <w:tc>
          <w:tcPr>
            <w:tcW w:w="1018" w:type="pct"/>
          </w:tcPr>
          <w:p w:rsidR="000674B7" w:rsidRDefault="000674B7" w:rsidP="0056198A">
            <w:pPr>
              <w:pStyle w:val="BodyText"/>
            </w:pPr>
          </w:p>
        </w:tc>
        <w:tc>
          <w:tcPr>
            <w:tcW w:w="2618" w:type="pct"/>
          </w:tcPr>
          <w:p w:rsidR="000674B7" w:rsidRDefault="000674B7" w:rsidP="0056198A">
            <w:pPr>
              <w:pStyle w:val="BodyText"/>
            </w:pPr>
          </w:p>
        </w:tc>
        <w:tc>
          <w:tcPr>
            <w:tcW w:w="1364" w:type="pct"/>
          </w:tcPr>
          <w:p w:rsidR="000674B7" w:rsidRDefault="000674B7" w:rsidP="0056198A">
            <w:pPr>
              <w:pStyle w:val="BodyText"/>
            </w:pPr>
          </w:p>
        </w:tc>
      </w:tr>
    </w:tbl>
    <w:p w:rsidR="000F6807" w:rsidRDefault="000F6807" w:rsidP="000F6807">
      <w:pPr>
        <w:pStyle w:val="Cell"/>
        <w:widowControl w:val="0"/>
      </w:pPr>
    </w:p>
    <w:p w:rsidR="006768A5" w:rsidRDefault="00320F9D" w:rsidP="0056198A">
      <w:pPr>
        <w:pStyle w:val="Heading1"/>
      </w:pPr>
      <w:bookmarkStart w:id="74" w:name="_Toc450315833"/>
      <w:r>
        <w:t>Interfaces</w:t>
      </w:r>
      <w:bookmarkEnd w:id="74"/>
    </w:p>
    <w:p w:rsidR="00E96298" w:rsidRDefault="00E96298" w:rsidP="00320F9D">
      <w:pPr>
        <w:pStyle w:val="Comment2"/>
        <w:rPr>
          <w:vanish w:val="0"/>
        </w:rPr>
      </w:pPr>
    </w:p>
    <w:p w:rsidR="00320F9D" w:rsidRPr="00864D74" w:rsidRDefault="00183773" w:rsidP="00320F9D">
      <w:pPr>
        <w:pStyle w:val="Comment2"/>
      </w:pPr>
      <w:r w:rsidRPr="00864D74">
        <w:t xml:space="preserve"> </w:t>
      </w:r>
      <w:r w:rsidR="00320F9D" w:rsidRPr="00864D74">
        <w:t xml:space="preserve">[This section describes the interfaces through which this system interacts with users and other systems.  Do not include interfaces specific to individual Use </w:t>
      </w:r>
      <w:r w:rsidR="00320F9D">
        <w:t>c</w:t>
      </w:r>
      <w:r w:rsidR="00320F9D" w:rsidRPr="00864D74">
        <w:t xml:space="preserve">ases within this system or maintained globally (see the “eRA Global System Specification” document for details).  Reference all Use </w:t>
      </w:r>
      <w:r w:rsidR="00320F9D">
        <w:t>c</w:t>
      </w:r>
      <w:r w:rsidR="00320F9D" w:rsidRPr="00864D74">
        <w:t>ases within this system to which a particular interface applies.]</w:t>
      </w:r>
    </w:p>
    <w:p w:rsidR="006768A5" w:rsidRDefault="00183773" w:rsidP="0056198A">
      <w:pPr>
        <w:pStyle w:val="Heading2"/>
      </w:pPr>
      <w:bookmarkStart w:id="75" w:name="_Toc450315834"/>
      <w:r>
        <w:t>Screen flows</w:t>
      </w:r>
      <w:bookmarkEnd w:id="75"/>
    </w:p>
    <w:p w:rsidR="006768A5" w:rsidRDefault="007341C0" w:rsidP="0056198A">
      <w:pPr>
        <w:pStyle w:val="BodyText"/>
      </w:pPr>
      <w:r>
        <w:t>TBD</w:t>
      </w:r>
    </w:p>
    <w:p w:rsidR="006768A5" w:rsidRDefault="006768A5" w:rsidP="0056198A"/>
    <w:p w:rsidR="00292497" w:rsidRDefault="00292497" w:rsidP="0056198A">
      <w:pPr>
        <w:pStyle w:val="Heading2"/>
      </w:pPr>
      <w:bookmarkStart w:id="76" w:name="_Toc450315835"/>
      <w:r>
        <w:t>Icon Glossary</w:t>
      </w:r>
      <w:bookmarkEnd w:id="76"/>
    </w:p>
    <w:p w:rsidR="00292497" w:rsidRPr="00292497" w:rsidRDefault="00292497" w:rsidP="0056198A">
      <w:r>
        <w:t>TBD</w:t>
      </w:r>
    </w:p>
    <w:p w:rsidR="006768A5" w:rsidRDefault="00320F9D" w:rsidP="0056198A">
      <w:pPr>
        <w:pStyle w:val="Heading2"/>
      </w:pPr>
      <w:bookmarkStart w:id="77" w:name="_Toc450315836"/>
      <w:r>
        <w:t>User Interfaces</w:t>
      </w:r>
      <w:bookmarkEnd w:id="77"/>
    </w:p>
    <w:p w:rsidR="006768A5" w:rsidRDefault="007341C0" w:rsidP="0056198A">
      <w:pPr>
        <w:pStyle w:val="BodyText"/>
      </w:pPr>
      <w:r>
        <w:t>TBD</w:t>
      </w:r>
      <w:r w:rsidR="00BD252E">
        <w:t>, possibly will be just pointers to the detailed docs if too much</w:t>
      </w:r>
      <w:r w:rsidR="0010141C">
        <w:t xml:space="preserve"> </w:t>
      </w:r>
    </w:p>
    <w:p w:rsidR="006768A5" w:rsidRDefault="006768A5" w:rsidP="0056198A">
      <w:pPr>
        <w:pStyle w:val="BodyText"/>
      </w:pPr>
    </w:p>
    <w:p w:rsidR="006768A5" w:rsidRDefault="006768A5" w:rsidP="0056198A">
      <w:pPr>
        <w:pStyle w:val="BodyText"/>
      </w:pPr>
    </w:p>
    <w:p w:rsidR="006768A5" w:rsidRDefault="00320F9D" w:rsidP="0056198A">
      <w:pPr>
        <w:pStyle w:val="Heading2"/>
      </w:pPr>
      <w:bookmarkStart w:id="78" w:name="_Toc450315837"/>
      <w:r>
        <w:t>Software Interfaces</w:t>
      </w:r>
      <w:bookmarkEnd w:id="78"/>
    </w:p>
    <w:p w:rsidR="00265B93" w:rsidRDefault="00265B93" w:rsidP="0056198A">
      <w:pPr>
        <w:pStyle w:val="Heading3"/>
      </w:pPr>
      <w:bookmarkStart w:id="79" w:name="_Toc218420043"/>
      <w:bookmarkStart w:id="80" w:name="_Toc450315838"/>
      <w:r>
        <w:t>Interfaces for accessing other applications</w:t>
      </w:r>
      <w:bookmarkEnd w:id="79"/>
      <w:bookmarkEnd w:id="80"/>
    </w:p>
    <w:p w:rsidR="00265B93" w:rsidRDefault="00265B93" w:rsidP="0056198A">
      <w:pPr>
        <w:pStyle w:val="Heading4"/>
      </w:pPr>
      <w:r>
        <w:t>I2E (IMPAC II Extensions)</w:t>
      </w:r>
    </w:p>
    <w:p w:rsidR="00265B93" w:rsidRPr="000E175B" w:rsidRDefault="00265B93" w:rsidP="0056198A">
      <w:pPr>
        <w:pStyle w:val="ListNumber3"/>
        <w:numPr>
          <w:ilvl w:val="0"/>
          <w:numId w:val="11"/>
        </w:numPr>
      </w:pPr>
      <w:r w:rsidRPr="000E175B">
        <w:t>Grant Data</w:t>
      </w:r>
    </w:p>
    <w:p w:rsidR="00265B93" w:rsidRDefault="00265B93" w:rsidP="0056198A">
      <w:pPr>
        <w:pStyle w:val="ListContinue3"/>
      </w:pPr>
      <w:r>
        <w:t xml:space="preserve">System will use the existing I2E database at NCI to access data on grant applications. </w:t>
      </w:r>
    </w:p>
    <w:p w:rsidR="00265B93" w:rsidRDefault="00265B93" w:rsidP="0056198A">
      <w:pPr>
        <w:pStyle w:val="ListContinue3"/>
      </w:pPr>
    </w:p>
    <w:p w:rsidR="00265B93" w:rsidRPr="000E175B" w:rsidRDefault="00265B93" w:rsidP="0056198A">
      <w:pPr>
        <w:pStyle w:val="ListNumber3"/>
        <w:numPr>
          <w:ilvl w:val="0"/>
          <w:numId w:val="11"/>
        </w:numPr>
      </w:pPr>
      <w:r w:rsidRPr="000E175B">
        <w:t>Grant Information Presentation</w:t>
      </w:r>
    </w:p>
    <w:p w:rsidR="00265B93" w:rsidRDefault="00265B93" w:rsidP="0056198A">
      <w:pPr>
        <w:pStyle w:val="ListContinue3"/>
      </w:pPr>
      <w:r>
        <w:t xml:space="preserve">System will allow users to view detailed information regarding grant applications on whose </w:t>
      </w:r>
      <w:proofErr w:type="spellStart"/>
      <w:r>
        <w:t>greensheets</w:t>
      </w:r>
      <w:proofErr w:type="spellEnd"/>
      <w:r>
        <w:t xml:space="preserve"> they are working by launching a different NCI application, Your Grants, via a hyperlink on </w:t>
      </w:r>
      <w:proofErr w:type="spellStart"/>
      <w:r>
        <w:t>Greensheets</w:t>
      </w:r>
      <w:proofErr w:type="spellEnd"/>
      <w:r>
        <w:t xml:space="preserve"> screens. Specifically, it will launch the "Everything You Ever Wanted to Know About…" screen of Your Grants. </w:t>
      </w:r>
    </w:p>
    <w:p w:rsidR="00265B93" w:rsidRDefault="00265B93" w:rsidP="0056198A">
      <w:pPr>
        <w:pStyle w:val="ListContinue3"/>
      </w:pPr>
      <w:r>
        <w:t>System will accomplish it by hyperlinking to a URL that meets the following specification:</w:t>
      </w:r>
    </w:p>
    <w:p w:rsidR="00265B93" w:rsidRDefault="008B621E" w:rsidP="0056198A">
      <w:pPr>
        <w:pStyle w:val="ListContinue3"/>
      </w:pPr>
      <w:hyperlink w:history="1">
        <w:r w:rsidR="008519A6" w:rsidRPr="00A2422F">
          <w:rPr>
            <w:rStyle w:val="Hyperlink"/>
          </w:rPr>
          <w:t>https://&lt;YourGrants_server_host_name&gt;/yourgrants/jsp/</w:t>
        </w:r>
        <w:r w:rsidR="008519A6" w:rsidRPr="00A2422F">
          <w:rPr>
            <w:rStyle w:val="Hyperlink"/>
            <w:b/>
          </w:rPr>
          <w:t>GrantDetails.jsp</w:t>
        </w:r>
        <w:r w:rsidR="008519A6" w:rsidRPr="00A2422F">
          <w:rPr>
            <w:rStyle w:val="Hyperlink"/>
          </w:rPr>
          <w:t>?applId=999999</w:t>
        </w:r>
      </w:hyperlink>
      <w:r w:rsidR="008519A6">
        <w:t xml:space="preserve"> </w:t>
      </w:r>
    </w:p>
    <w:p w:rsidR="00265B93" w:rsidRDefault="00265B93" w:rsidP="0056198A">
      <w:pPr>
        <w:pStyle w:val="ListBullet4"/>
      </w:pPr>
      <w:proofErr w:type="spellStart"/>
      <w:r>
        <w:t>applID</w:t>
      </w:r>
      <w:proofErr w:type="spellEnd"/>
      <w:r>
        <w:t xml:space="preserve">: The </w:t>
      </w:r>
      <w:proofErr w:type="spellStart"/>
      <w:r>
        <w:t>applId</w:t>
      </w:r>
      <w:proofErr w:type="spellEnd"/>
      <w:r>
        <w:t xml:space="preserve"> identifier for the grant</w:t>
      </w:r>
      <w:r>
        <w:br/>
      </w:r>
    </w:p>
    <w:p w:rsidR="00265B93" w:rsidRPr="000E175B" w:rsidRDefault="00265B93" w:rsidP="0056198A">
      <w:pPr>
        <w:pStyle w:val="ListNumber3"/>
        <w:numPr>
          <w:ilvl w:val="0"/>
          <w:numId w:val="11"/>
        </w:numPr>
      </w:pPr>
      <w:r w:rsidRPr="000E175B">
        <w:t>User Roles</w:t>
      </w:r>
    </w:p>
    <w:p w:rsidR="00265B93" w:rsidRDefault="00265B93" w:rsidP="0056198A">
      <w:pPr>
        <w:pStyle w:val="ListContinue3"/>
      </w:pPr>
      <w:r>
        <w:t>Data on associations of individual user IDs to roles such as Program Director, Program Analyst, and Grants Management Specialist are maintained using Enterprise Maintenance application and its data structures in I2E database.</w:t>
      </w:r>
    </w:p>
    <w:p w:rsidR="00265B93" w:rsidRDefault="00265B93" w:rsidP="0056198A">
      <w:pPr>
        <w:pStyle w:val="Heading4"/>
      </w:pPr>
      <w:r>
        <w:t>GPMATS</w:t>
      </w:r>
    </w:p>
    <w:p w:rsidR="00265B93" w:rsidRPr="007629C1" w:rsidRDefault="00265B93" w:rsidP="0056198A">
      <w:pPr>
        <w:pStyle w:val="BodyText"/>
      </w:pPr>
      <w:r w:rsidRPr="00205507">
        <w:t xml:space="preserve">System will allow or not allow users to perform certain actions with </w:t>
      </w:r>
      <w:proofErr w:type="spellStart"/>
      <w:r w:rsidRPr="00205507">
        <w:t>greensheets</w:t>
      </w:r>
      <w:proofErr w:type="spellEnd"/>
      <w:r w:rsidRPr="00205507">
        <w:t xml:space="preserve"> for a grant depending on whether the grant is "on control".  This means that system will verify existence of a record for the particular grant in </w:t>
      </w:r>
      <w:r>
        <w:t>in GPMATS' database</w:t>
      </w:r>
      <w:r w:rsidRPr="00205507">
        <w:t>.</w:t>
      </w:r>
    </w:p>
    <w:p w:rsidR="00265B93" w:rsidRDefault="00265B93" w:rsidP="0056198A">
      <w:pPr>
        <w:pStyle w:val="Heading4"/>
      </w:pPr>
      <w:r>
        <w:t>NCI LDAP Services</w:t>
      </w:r>
    </w:p>
    <w:p w:rsidR="00265B93" w:rsidRPr="001F613F" w:rsidRDefault="00265B93" w:rsidP="0056198A">
      <w:pPr>
        <w:pStyle w:val="BodyText"/>
      </w:pPr>
      <w:r>
        <w:t xml:space="preserve">Detailed specification for accessing LDAP services at NCI for the purpose of user authentication will be provided by Client's IT organization. </w:t>
      </w:r>
    </w:p>
    <w:p w:rsidR="00265B93" w:rsidRDefault="00265B93" w:rsidP="0056198A">
      <w:pPr>
        <w:pStyle w:val="Heading3"/>
      </w:pPr>
      <w:bookmarkStart w:id="81" w:name="_Ref218407691"/>
      <w:bookmarkStart w:id="82" w:name="_Toc218420044"/>
      <w:bookmarkStart w:id="83" w:name="_Toc450315839"/>
      <w:r>
        <w:t>Interfaces to expose for other applications</w:t>
      </w:r>
      <w:bookmarkEnd w:id="81"/>
      <w:bookmarkEnd w:id="82"/>
      <w:bookmarkEnd w:id="83"/>
    </w:p>
    <w:p w:rsidR="00265B93" w:rsidRDefault="00265B93" w:rsidP="0056198A">
      <w:pPr>
        <w:pStyle w:val="Heading4"/>
      </w:pPr>
      <w:r>
        <w:t xml:space="preserve">Viewing/completing a </w:t>
      </w:r>
      <w:proofErr w:type="spellStart"/>
      <w:r>
        <w:t>greensheet</w:t>
      </w:r>
      <w:proofErr w:type="spellEnd"/>
    </w:p>
    <w:p w:rsidR="00265B93" w:rsidRDefault="00265B93" w:rsidP="0056198A">
      <w:pPr>
        <w:pStyle w:val="BodyText"/>
      </w:pPr>
      <w:r>
        <w:t xml:space="preserve">System will make it possible to access the "View/Complete </w:t>
      </w:r>
      <w:proofErr w:type="spellStart"/>
      <w:r>
        <w:t>Greensheet</w:t>
      </w:r>
      <w:proofErr w:type="spellEnd"/>
      <w:r>
        <w:t xml:space="preserve">" screen associated with a particular grant's </w:t>
      </w:r>
      <w:proofErr w:type="spellStart"/>
      <w:r>
        <w:t>greensheet</w:t>
      </w:r>
      <w:proofErr w:type="spellEnd"/>
      <w:r>
        <w:t xml:space="preserve"> by navigating directly to a properly formed URL – i.e., without launching the </w:t>
      </w:r>
      <w:proofErr w:type="spellStart"/>
      <w:r>
        <w:t>Greensheets</w:t>
      </w:r>
      <w:proofErr w:type="spellEnd"/>
      <w:r>
        <w:t xml:space="preserve"> application and thus accessing the "View Grants List" screen first. The purpose of this requirement is to enable the integration of direct access to the </w:t>
      </w:r>
      <w:proofErr w:type="spellStart"/>
      <w:r>
        <w:t>greensheet</w:t>
      </w:r>
      <w:proofErr w:type="spellEnd"/>
      <w:r>
        <w:t xml:space="preserve"> from other applications via a hyperlink whose target URL meets a defined specification.</w:t>
      </w:r>
    </w:p>
    <w:p w:rsidR="00265B93" w:rsidRDefault="00265B93" w:rsidP="0056198A">
      <w:pPr>
        <w:pStyle w:val="BodyText"/>
      </w:pPr>
      <w:r>
        <w:t>The specification is as follows:</w:t>
      </w:r>
    </w:p>
    <w:p w:rsidR="00265B93" w:rsidRPr="00D76367" w:rsidRDefault="00265B93" w:rsidP="0056198A">
      <w:pPr>
        <w:pStyle w:val="BodyText"/>
      </w:pPr>
      <w:r>
        <w:t>https://&lt;greensheets_server_host_name&gt;/greensheets/</w:t>
      </w:r>
      <w:r w:rsidRPr="009E70F5">
        <w:rPr>
          <w:b/>
        </w:rPr>
        <w:t>retrievegreensheet.do</w:t>
      </w:r>
      <w:r>
        <w:t>?GS_GROUP_TYPE=AAAA&amp;APPL_ID=999999&amp;USER_ID=BBBBBB&amp;EXTERNAL=TRUE</w:t>
      </w:r>
      <w:r w:rsidRPr="00D76367">
        <w:t>&amp;EDITABLE=</w:t>
      </w:r>
      <w:r>
        <w:t>X</w:t>
      </w:r>
      <w:r w:rsidRPr="00D76367">
        <w:t>&amp;SUBMITTABLE=</w:t>
      </w:r>
      <w:r>
        <w:t>X</w:t>
      </w:r>
    </w:p>
    <w:p w:rsidR="00265B93" w:rsidRDefault="00265B93" w:rsidP="0056198A">
      <w:pPr>
        <w:pStyle w:val="ListBullet4"/>
      </w:pPr>
      <w:r>
        <w:t xml:space="preserve">GS_GROUP_TYPE: possible values are PGM or SPEC or DM (respectively for "program" </w:t>
      </w:r>
      <w:proofErr w:type="spellStart"/>
      <w:r>
        <w:t>greensheet</w:t>
      </w:r>
      <w:proofErr w:type="spellEnd"/>
      <w:r>
        <w:t xml:space="preserve">, "specialist" </w:t>
      </w:r>
      <w:proofErr w:type="spellStart"/>
      <w:r>
        <w:t>greensheet</w:t>
      </w:r>
      <w:proofErr w:type="spellEnd"/>
      <w:r>
        <w:t xml:space="preserve">, and DM </w:t>
      </w:r>
      <w:proofErr w:type="spellStart"/>
      <w:r>
        <w:t>greensheet</w:t>
      </w:r>
      <w:proofErr w:type="spellEnd"/>
      <w:r>
        <w:t>)</w:t>
      </w:r>
    </w:p>
    <w:p w:rsidR="00265B93" w:rsidRDefault="00265B93" w:rsidP="0056198A">
      <w:pPr>
        <w:pStyle w:val="ListBullet4"/>
      </w:pPr>
      <w:r>
        <w:t xml:space="preserve">APPL_ID: The </w:t>
      </w:r>
      <w:proofErr w:type="spellStart"/>
      <w:r>
        <w:t>applId</w:t>
      </w:r>
      <w:proofErr w:type="spellEnd"/>
      <w:r>
        <w:t xml:space="preserve"> for the grant</w:t>
      </w:r>
    </w:p>
    <w:p w:rsidR="00265B93" w:rsidRDefault="00265B93" w:rsidP="0056198A">
      <w:pPr>
        <w:pStyle w:val="ListBullet4"/>
      </w:pPr>
      <w:r>
        <w:t xml:space="preserve">USER_ID: the </w:t>
      </w:r>
      <w:proofErr w:type="spellStart"/>
      <w:r>
        <w:t>oracleId</w:t>
      </w:r>
      <w:proofErr w:type="spellEnd"/>
      <w:r>
        <w:t xml:space="preserve"> of the user.</w:t>
      </w:r>
    </w:p>
    <w:p w:rsidR="00265B93" w:rsidRDefault="00265B93" w:rsidP="0056198A">
      <w:pPr>
        <w:pStyle w:val="ListBullet4"/>
      </w:pPr>
      <w:r>
        <w:t xml:space="preserve">EXTERNAL=TRUE: required for applications calling this API from "outside" of </w:t>
      </w:r>
      <w:proofErr w:type="spellStart"/>
      <w:r>
        <w:t>Greensheets</w:t>
      </w:r>
      <w:proofErr w:type="spellEnd"/>
    </w:p>
    <w:p w:rsidR="00265B93" w:rsidRDefault="00265B93" w:rsidP="0056198A">
      <w:pPr>
        <w:pStyle w:val="ListBullet4"/>
      </w:pPr>
      <w:r>
        <w:t xml:space="preserve">EDITABLE=Y (or EDITABLE=N):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modify and save responses to the questions on the </w:t>
      </w:r>
      <w:proofErr w:type="spellStart"/>
      <w:r>
        <w:t>greensheet</w:t>
      </w:r>
      <w:proofErr w:type="spellEnd"/>
      <w:r>
        <w:t xml:space="preserve"> form.</w:t>
      </w:r>
    </w:p>
    <w:p w:rsidR="00265B93" w:rsidRDefault="00265B93" w:rsidP="0056198A">
      <w:pPr>
        <w:pStyle w:val="ListBullet4"/>
      </w:pPr>
      <w:r w:rsidRPr="003001A7">
        <w:t>SUBMITTABLE=Y</w:t>
      </w:r>
      <w:r>
        <w:t xml:space="preserve"> (or SUBMITTABLE=N): significant only for DM </w:t>
      </w:r>
      <w:proofErr w:type="spellStart"/>
      <w:r>
        <w:t>greensheets</w:t>
      </w:r>
      <w:proofErr w:type="spellEnd"/>
      <w:r>
        <w:t xml:space="preserve"> (ignored for program and specialist </w:t>
      </w:r>
      <w:proofErr w:type="spellStart"/>
      <w:r>
        <w:t>greensheets</w:t>
      </w:r>
      <w:proofErr w:type="spellEnd"/>
      <w:r>
        <w:t xml:space="preserve">); tells the system whether it should allow the user to submit the </w:t>
      </w:r>
      <w:proofErr w:type="spellStart"/>
      <w:r>
        <w:t>greensheet</w:t>
      </w:r>
      <w:proofErr w:type="spellEnd"/>
      <w:r>
        <w:t xml:space="preserve"> form.</w:t>
      </w:r>
    </w:p>
    <w:p w:rsidR="00265B93" w:rsidRDefault="00265B93" w:rsidP="0056198A">
      <w:pPr>
        <w:pStyle w:val="Heading4"/>
      </w:pPr>
      <w:r>
        <w:t xml:space="preserve">Changing lock status of a </w:t>
      </w:r>
      <w:proofErr w:type="spellStart"/>
      <w:r>
        <w:t>greensheet</w:t>
      </w:r>
      <w:proofErr w:type="spellEnd"/>
    </w:p>
    <w:p w:rsidR="00265B93" w:rsidRDefault="00265B93" w:rsidP="0056198A">
      <w:pPr>
        <w:pStyle w:val="BodyText"/>
      </w:pPr>
      <w:r>
        <w:t xml:space="preserve">System will make it possible to change the lock status of a </w:t>
      </w:r>
      <w:proofErr w:type="spellStart"/>
      <w:r>
        <w:t>greensheet</w:t>
      </w:r>
      <w:proofErr w:type="spellEnd"/>
      <w:r>
        <w:t xml:space="preserve"> by accessing from another application a properly formed URL – without having to navigate to </w:t>
      </w:r>
      <w:proofErr w:type="spellStart"/>
      <w:r>
        <w:t>Greensheets</w:t>
      </w:r>
      <w:proofErr w:type="spellEnd"/>
      <w:r>
        <w:t xml:space="preserve">' "View Grants List" screen first. System will change the status of a </w:t>
      </w:r>
      <w:proofErr w:type="spellStart"/>
      <w:r>
        <w:t>greensheet</w:t>
      </w:r>
      <w:proofErr w:type="spellEnd"/>
      <w:r>
        <w:t xml:space="preserve"> between "SUBMITTED" and "UNSUBMITTED" if a URL is invoked that meets the following specification:</w:t>
      </w:r>
    </w:p>
    <w:p w:rsidR="00265B93" w:rsidRDefault="00265B93" w:rsidP="0056198A">
      <w:pPr>
        <w:pStyle w:val="BodyText"/>
      </w:pPr>
      <w:r>
        <w:t>https://&lt;greensheets_server_host_name&gt;/greensheets/</w:t>
      </w:r>
      <w:r w:rsidRPr="009E70F5">
        <w:rPr>
          <w:b/>
        </w:rPr>
        <w:t>changelock.do</w:t>
      </w:r>
      <w:r>
        <w:t>?GS_GROUP_TYPE=AAAA</w:t>
      </w:r>
      <w:r>
        <w:br/>
        <w:t>&amp;APPL_ID=999999&amp;USER_ID=BBBBBB</w:t>
      </w:r>
    </w:p>
    <w:p w:rsidR="00265B93" w:rsidRDefault="00265B93" w:rsidP="0056198A">
      <w:pPr>
        <w:pStyle w:val="ListBullet4"/>
      </w:pPr>
      <w:r>
        <w:lastRenderedPageBreak/>
        <w:t>GS_GROUP_TYPE: possible values are PGM or SPEC or DM</w:t>
      </w:r>
      <w:r w:rsidRPr="009E70F5">
        <w:t xml:space="preserve"> </w:t>
      </w:r>
      <w:r>
        <w:t xml:space="preserve">(respectively for "program" </w:t>
      </w:r>
      <w:proofErr w:type="spellStart"/>
      <w:r>
        <w:t>greensheet</w:t>
      </w:r>
      <w:proofErr w:type="spellEnd"/>
      <w:r>
        <w:t xml:space="preserve"> and "specialist" and DM </w:t>
      </w:r>
      <w:proofErr w:type="spellStart"/>
      <w:r>
        <w:t>greensheet</w:t>
      </w:r>
      <w:proofErr w:type="spellEnd"/>
      <w:r>
        <w:t>)</w:t>
      </w:r>
    </w:p>
    <w:p w:rsidR="00265B93" w:rsidRDefault="00265B93" w:rsidP="0056198A">
      <w:pPr>
        <w:pStyle w:val="ListBullet4"/>
      </w:pPr>
      <w:r>
        <w:t xml:space="preserve">APPL_ID: The </w:t>
      </w:r>
      <w:proofErr w:type="spellStart"/>
      <w:r>
        <w:t>applId</w:t>
      </w:r>
      <w:proofErr w:type="spellEnd"/>
      <w:r>
        <w:t xml:space="preserve"> identifier for the grant</w:t>
      </w:r>
    </w:p>
    <w:p w:rsidR="00265B93" w:rsidRPr="00437EB3" w:rsidRDefault="00265B93" w:rsidP="0056198A">
      <w:pPr>
        <w:pStyle w:val="ListBullet4"/>
      </w:pPr>
      <w:r>
        <w:t xml:space="preserve">USER_ID: the </w:t>
      </w:r>
      <w:proofErr w:type="spellStart"/>
      <w:r>
        <w:t>oracleId</w:t>
      </w:r>
      <w:proofErr w:type="spellEnd"/>
      <w:r>
        <w:t xml:space="preserve"> of the user. </w:t>
      </w:r>
    </w:p>
    <w:p w:rsidR="008519A6" w:rsidRDefault="008519A6" w:rsidP="00265B93">
      <w:pPr>
        <w:pStyle w:val="Comment2"/>
        <w:rPr>
          <w:vanish w:val="0"/>
          <w:highlight w:val="yellow"/>
        </w:rPr>
      </w:pPr>
    </w:p>
    <w:p w:rsidR="006B71FD" w:rsidRDefault="008519A6" w:rsidP="00265B93">
      <w:pPr>
        <w:pStyle w:val="Comment2"/>
        <w:rPr>
          <w:vanish w:val="0"/>
        </w:rPr>
      </w:pPr>
      <w:r>
        <w:rPr>
          <w:vanish w:val="0"/>
          <w:highlight w:val="yellow"/>
        </w:rPr>
        <w:t xml:space="preserve">If the </w:t>
      </w:r>
      <w:proofErr w:type="spellStart"/>
      <w:r>
        <w:rPr>
          <w:vanish w:val="0"/>
          <w:highlight w:val="yellow"/>
        </w:rPr>
        <w:t>greensheet</w:t>
      </w:r>
      <w:proofErr w:type="spellEnd"/>
      <w:r>
        <w:rPr>
          <w:vanish w:val="0"/>
          <w:highlight w:val="yellow"/>
        </w:rPr>
        <w:t xml:space="preserve"> that is being </w:t>
      </w:r>
      <w:proofErr w:type="spellStart"/>
      <w:r>
        <w:rPr>
          <w:vanish w:val="0"/>
          <w:highlight w:val="yellow"/>
        </w:rPr>
        <w:t>unsubmitted</w:t>
      </w:r>
      <w:proofErr w:type="spellEnd"/>
      <w:r>
        <w:rPr>
          <w:vanish w:val="0"/>
          <w:highlight w:val="yellow"/>
        </w:rPr>
        <w:t xml:space="preserve"> is a program or GMS </w:t>
      </w:r>
      <w:proofErr w:type="spellStart"/>
      <w:r>
        <w:rPr>
          <w:vanish w:val="0"/>
          <w:highlight w:val="yellow"/>
        </w:rPr>
        <w:t>greensheet</w:t>
      </w:r>
      <w:proofErr w:type="spellEnd"/>
      <w:r>
        <w:rPr>
          <w:vanish w:val="0"/>
          <w:highlight w:val="yellow"/>
        </w:rPr>
        <w:t xml:space="preserve">, then the system will only allow a user with Grants Management Specialist role to </w:t>
      </w:r>
      <w:proofErr w:type="spellStart"/>
      <w:r>
        <w:rPr>
          <w:vanish w:val="0"/>
          <w:highlight w:val="yellow"/>
        </w:rPr>
        <w:t>unsubmit</w:t>
      </w:r>
      <w:proofErr w:type="spellEnd"/>
      <w:r>
        <w:rPr>
          <w:vanish w:val="0"/>
          <w:highlight w:val="yellow"/>
        </w:rPr>
        <w:t xml:space="preserve"> it.</w:t>
      </w:r>
      <w:ins w:id="84" w:author="Anatoli Kouznetsov" w:date="2008-12-30T16:04:00Z">
        <w:r w:rsidR="00265B93" w:rsidRPr="00265B93">
          <w:rPr>
            <w:highlight w:val="yellow"/>
          </w:rPr>
          <w:t xml:space="preserve">If the greensheet that is being unsubmitted is a Program or Specialist greensheet, then the system will only allow a user with Grants Management Specialist role to </w:t>
        </w:r>
      </w:ins>
      <w:ins w:id="85" w:author="Anatoli Kouznetsov" w:date="2008-12-30T16:05:00Z">
        <w:r w:rsidR="00265B93" w:rsidRPr="00265B93">
          <w:rPr>
            <w:highlight w:val="yellow"/>
          </w:rPr>
          <w:t xml:space="preserve">unsubmit </w:t>
        </w:r>
      </w:ins>
      <w:ins w:id="86" w:author="Anatoli Kouznetsov" w:date="2008-12-30T16:04:00Z">
        <w:r w:rsidR="00265B93" w:rsidRPr="00265B93">
          <w:rPr>
            <w:highlight w:val="yellow"/>
          </w:rPr>
          <w:t>it</w:t>
        </w:r>
      </w:ins>
      <w:ins w:id="87" w:author="Anatoli Kouznetsov" w:date="2008-12-30T16:05:00Z">
        <w:r w:rsidR="00265B93" w:rsidRPr="00265B93">
          <w:rPr>
            <w:highlight w:val="yellow"/>
          </w:rPr>
          <w:t>.</w:t>
        </w:r>
      </w:ins>
    </w:p>
    <w:p w:rsidR="00320F9D" w:rsidRPr="00C47935" w:rsidRDefault="00320F9D" w:rsidP="00320F9D">
      <w:pPr>
        <w:pStyle w:val="Comment2"/>
      </w:pPr>
      <w:r w:rsidRPr="008E7118">
        <w:t>[</w:t>
      </w:r>
      <w:r w:rsidRPr="00C47935">
        <w:t xml:space="preserve">Describe each software interface, including its data entities, which must be supported by this system.  Do not include software interfaces which apply to all systems and are maintained globally (see the “eRA Global System Specification” document for details).  If a data entity included within a software interface has not been defined within this system’s Supplementary Specification, reference the Supplementary Specification which maintains that data entity.  There should be one subsection for each external software system actor in this system’s Use </w:t>
      </w:r>
      <w:r>
        <w:t>c</w:t>
      </w:r>
      <w:r w:rsidRPr="00C47935">
        <w:t>ase Model, as well as a subsection for any software that is being used internally by the system, but is not being developed as part of the system (e.g., purchased components, or components reused from another application).</w:t>
      </w:r>
      <w:r w:rsidRPr="008E7118">
        <w:t>]</w:t>
      </w:r>
    </w:p>
    <w:p w:rsidR="006768A5" w:rsidRDefault="00320F9D" w:rsidP="0056198A">
      <w:pPr>
        <w:pStyle w:val="Heading1"/>
      </w:pPr>
      <w:bookmarkStart w:id="88" w:name="_Toc450315840"/>
      <w:r>
        <w:t>Online User Documentation and Help Systems Requirements</w:t>
      </w:r>
      <w:bookmarkEnd w:id="88"/>
    </w:p>
    <w:p w:rsidR="00320F9D" w:rsidRPr="00915E8C" w:rsidRDefault="00320F9D" w:rsidP="00320F9D">
      <w:pPr>
        <w:pStyle w:val="Comment2"/>
      </w:pPr>
      <w:r w:rsidRPr="00915E8C">
        <w:t xml:space="preserve">[Document any requirements for on-line user documentation or help systems associated with this system.  Do not include requirements specific to individual Use </w:t>
      </w:r>
      <w:r>
        <w:t>c</w:t>
      </w:r>
      <w:r w:rsidRPr="00915E8C">
        <w:t>ases within this system or maintained globally (see the “eRA Global System Specification” document for details).  Consider how much should be provided, where it need</w:t>
      </w:r>
      <w:r>
        <w:t>s</w:t>
      </w:r>
      <w:r w:rsidRPr="00915E8C">
        <w:t xml:space="preserve"> to be, and h</w:t>
      </w:r>
      <w:r>
        <w:t>ow it should be presented—</w:t>
      </w:r>
      <w:r w:rsidRPr="00915E8C">
        <w:t>Windows Help System, Web Pages, PDF files, printed and bound documents, etc.  NIH eRA systems typically require some subset of the following: User Guide, User Reference, Quick Reference Card, System Administrator’s Guide, System Administrator’s Reference, Installation Guide, Upgrade Guide, and Release Notes.]</w:t>
      </w:r>
    </w:p>
    <w:p w:rsidR="00443CCC" w:rsidRDefault="0000404D" w:rsidP="0056198A">
      <w:r>
        <w:t xml:space="preserve">Program </w:t>
      </w:r>
      <w:proofErr w:type="spellStart"/>
      <w:r>
        <w:t>Greensheets</w:t>
      </w:r>
      <w:proofErr w:type="spellEnd"/>
      <w:r w:rsidR="00443CCC">
        <w:t xml:space="preserve"> User </w:t>
      </w:r>
      <w:r>
        <w:t>Documentation</w:t>
      </w:r>
    </w:p>
    <w:p w:rsidR="00443CCC" w:rsidRDefault="008B621E" w:rsidP="0056198A">
      <w:pPr>
        <w:pStyle w:val="BodyText"/>
      </w:pPr>
      <w:hyperlink r:id="rId18" w:history="1">
        <w:r w:rsidR="0000404D" w:rsidRPr="00640E25">
          <w:rPr>
            <w:rStyle w:val="Hyperlink"/>
          </w:rPr>
          <w:t>https://i2e-test.nci.nih.gov/greensheets/help/GreensheetsPgmGuide.pdf</w:t>
        </w:r>
      </w:hyperlink>
      <w:r w:rsidR="0000404D">
        <w:t xml:space="preserve"> </w:t>
      </w:r>
    </w:p>
    <w:p w:rsidR="006768A5" w:rsidRDefault="00320F9D" w:rsidP="0056198A">
      <w:pPr>
        <w:pStyle w:val="Heading1"/>
      </w:pPr>
      <w:bookmarkStart w:id="89" w:name="_Toc450315841"/>
      <w:r>
        <w:t>Issues</w:t>
      </w:r>
      <w:bookmarkEnd w:id="89"/>
    </w:p>
    <w:p w:rsidR="00320F9D" w:rsidRPr="00915E8C" w:rsidRDefault="00320F9D" w:rsidP="002F29E0">
      <w:pPr>
        <w:pStyle w:val="Comment2"/>
      </w:pPr>
      <w:r w:rsidRPr="00915E8C">
        <w:t xml:space="preserve">[Document any issues related to the formulation of this </w:t>
      </w:r>
      <w:r w:rsidRPr="00267DC5">
        <w:t>system’s Supplementary Specification</w:t>
      </w:r>
      <w:r w:rsidRPr="00915E8C">
        <w:t>.  Include their resolution while the log is in progress.]</w:t>
      </w:r>
    </w:p>
    <w:p w:rsidR="006768A5" w:rsidRDefault="006768A5" w:rsidP="0056198A">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842"/>
        <w:gridCol w:w="2446"/>
        <w:gridCol w:w="3185"/>
        <w:gridCol w:w="1786"/>
        <w:gridCol w:w="1187"/>
      </w:tblGrid>
      <w:tr w:rsidR="00172F8E" w:rsidTr="00172F8E">
        <w:trPr>
          <w:cantSplit/>
          <w:tblHeader/>
        </w:trPr>
        <w:tc>
          <w:tcPr>
            <w:tcW w:w="446" w:type="pct"/>
            <w:shd w:val="clear" w:color="auto" w:fill="000080"/>
            <w:vAlign w:val="center"/>
          </w:tcPr>
          <w:p w:rsidR="00172F8E" w:rsidRDefault="00172F8E" w:rsidP="00320F9D">
            <w:pPr>
              <w:pStyle w:val="CellColumn"/>
              <w:widowControl w:val="0"/>
            </w:pPr>
            <w:r>
              <w:t>Issue Number</w:t>
            </w:r>
          </w:p>
        </w:tc>
        <w:tc>
          <w:tcPr>
            <w:tcW w:w="1312" w:type="pct"/>
            <w:shd w:val="clear" w:color="auto" w:fill="000080"/>
          </w:tcPr>
          <w:p w:rsidR="00172F8E" w:rsidRDefault="00172F8E" w:rsidP="00320F9D">
            <w:pPr>
              <w:pStyle w:val="CellColumn"/>
              <w:widowControl w:val="0"/>
            </w:pPr>
            <w:r>
              <w:t>Issue Severity (from NOW and JIRA)</w:t>
            </w:r>
          </w:p>
        </w:tc>
        <w:tc>
          <w:tcPr>
            <w:tcW w:w="1695" w:type="pct"/>
            <w:shd w:val="clear" w:color="auto" w:fill="000080"/>
            <w:vAlign w:val="center"/>
          </w:tcPr>
          <w:p w:rsidR="00172F8E" w:rsidRDefault="00172F8E" w:rsidP="00320F9D">
            <w:pPr>
              <w:pStyle w:val="CellColumn"/>
              <w:widowControl w:val="0"/>
            </w:pPr>
            <w:r>
              <w:t>Issue Description</w:t>
            </w:r>
          </w:p>
        </w:tc>
        <w:tc>
          <w:tcPr>
            <w:tcW w:w="954" w:type="pct"/>
            <w:shd w:val="clear" w:color="auto" w:fill="000080"/>
            <w:vAlign w:val="center"/>
          </w:tcPr>
          <w:p w:rsidR="00172F8E" w:rsidRDefault="00172F8E" w:rsidP="00320F9D">
            <w:pPr>
              <w:pStyle w:val="CellColumn"/>
              <w:widowControl w:val="0"/>
            </w:pPr>
            <w:r>
              <w:t>Prioritization</w:t>
            </w:r>
          </w:p>
        </w:tc>
        <w:tc>
          <w:tcPr>
            <w:tcW w:w="593" w:type="pct"/>
            <w:shd w:val="clear" w:color="auto" w:fill="000080"/>
            <w:vAlign w:val="center"/>
          </w:tcPr>
          <w:p w:rsidR="00172F8E" w:rsidRDefault="00172F8E" w:rsidP="00320F9D">
            <w:pPr>
              <w:pStyle w:val="CellColumn"/>
              <w:widowControl w:val="0"/>
            </w:pPr>
            <w:r>
              <w:t>Resolution Description</w:t>
            </w: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r w:rsidR="00172F8E" w:rsidTr="00172F8E">
        <w:trPr>
          <w:cantSplit/>
        </w:trPr>
        <w:tc>
          <w:tcPr>
            <w:tcW w:w="446" w:type="pct"/>
            <w:vAlign w:val="center"/>
          </w:tcPr>
          <w:p w:rsidR="00172F8E" w:rsidRDefault="00172F8E" w:rsidP="00320F9D">
            <w:pPr>
              <w:pStyle w:val="Cell"/>
              <w:widowControl w:val="0"/>
              <w:jc w:val="center"/>
            </w:pPr>
          </w:p>
        </w:tc>
        <w:tc>
          <w:tcPr>
            <w:tcW w:w="1312" w:type="pct"/>
          </w:tcPr>
          <w:p w:rsidR="00172F8E" w:rsidRDefault="00172F8E" w:rsidP="00320F9D">
            <w:pPr>
              <w:pStyle w:val="Cell"/>
              <w:widowControl w:val="0"/>
              <w:jc w:val="both"/>
            </w:pPr>
          </w:p>
        </w:tc>
        <w:tc>
          <w:tcPr>
            <w:tcW w:w="1695" w:type="pct"/>
            <w:vAlign w:val="center"/>
          </w:tcPr>
          <w:p w:rsidR="00172F8E" w:rsidRDefault="00172F8E" w:rsidP="00320F9D">
            <w:pPr>
              <w:pStyle w:val="Cell"/>
              <w:widowControl w:val="0"/>
              <w:jc w:val="both"/>
            </w:pPr>
          </w:p>
        </w:tc>
        <w:tc>
          <w:tcPr>
            <w:tcW w:w="954" w:type="pct"/>
            <w:vAlign w:val="center"/>
          </w:tcPr>
          <w:p w:rsidR="00172F8E" w:rsidRDefault="00172F8E" w:rsidP="00320F9D">
            <w:pPr>
              <w:pStyle w:val="Cell"/>
              <w:widowControl w:val="0"/>
              <w:jc w:val="both"/>
            </w:pPr>
          </w:p>
        </w:tc>
        <w:tc>
          <w:tcPr>
            <w:tcW w:w="593" w:type="pct"/>
            <w:vAlign w:val="center"/>
          </w:tcPr>
          <w:p w:rsidR="00172F8E" w:rsidRDefault="00172F8E" w:rsidP="00320F9D">
            <w:pPr>
              <w:pStyle w:val="Cell"/>
              <w:widowControl w:val="0"/>
              <w:jc w:val="center"/>
            </w:pPr>
          </w:p>
        </w:tc>
      </w:tr>
    </w:tbl>
    <w:p w:rsidR="006768A5" w:rsidRDefault="006768A5" w:rsidP="0056198A">
      <w:pPr>
        <w:pStyle w:val="BodyText"/>
      </w:pPr>
    </w:p>
    <w:p w:rsidR="00172F8E" w:rsidRDefault="00172F8E" w:rsidP="0056198A">
      <w:pPr>
        <w:pStyle w:val="BodyText"/>
      </w:pPr>
    </w:p>
    <w:p w:rsidR="00172F8E" w:rsidRDefault="00172F8E" w:rsidP="0056198A">
      <w:pPr>
        <w:pStyle w:val="Heading1"/>
      </w:pPr>
      <w:bookmarkStart w:id="90" w:name="_Toc450315842"/>
      <w:r>
        <w:t>FUTURE business needs</w:t>
      </w:r>
      <w:bookmarkEnd w:id="90"/>
    </w:p>
    <w:p w:rsidR="004D7CB0" w:rsidRDefault="004D7CB0" w:rsidP="0056198A">
      <w:pPr>
        <w:pStyle w:val="Heading2"/>
      </w:pPr>
      <w:bookmarkStart w:id="91" w:name="_Toc450315843"/>
      <w:r>
        <w:t>Additional Search capabilities</w:t>
      </w:r>
      <w:bookmarkEnd w:id="91"/>
    </w:p>
    <w:p w:rsidR="004D7CB0" w:rsidRPr="004D7CB0" w:rsidRDefault="004D7CB0" w:rsidP="0056198A">
      <w:r>
        <w:t>T</w:t>
      </w:r>
      <w:r w:rsidR="00BB274B">
        <w:t>he system needs to provide additional search capabilities</w:t>
      </w:r>
    </w:p>
    <w:p w:rsidR="00172F8E" w:rsidRDefault="00172F8E" w:rsidP="0056198A">
      <w:pPr>
        <w:pStyle w:val="Heading2"/>
      </w:pPr>
      <w:bookmarkStart w:id="92" w:name="_Toc450315844"/>
      <w:r>
        <w:t>Reporting capability</w:t>
      </w:r>
      <w:bookmarkEnd w:id="92"/>
    </w:p>
    <w:p w:rsidR="00172F8E" w:rsidRDefault="004D7CB0" w:rsidP="0056198A">
      <w:pPr>
        <w:pStyle w:val="ListParagraph"/>
        <w:numPr>
          <w:ilvl w:val="0"/>
          <w:numId w:val="13"/>
        </w:numPr>
      </w:pPr>
      <w:r>
        <w:t>Provide Office of Grants Management the ability to leverage the checklist responses and generate it into a detailed data analysis report (report on statistics on the type of responses to specific questions).</w:t>
      </w:r>
    </w:p>
    <w:p w:rsidR="001D3B52" w:rsidRDefault="001D3B52" w:rsidP="0056198A">
      <w:pPr>
        <w:pStyle w:val="ListParagraph"/>
        <w:numPr>
          <w:ilvl w:val="0"/>
          <w:numId w:val="13"/>
        </w:numPr>
      </w:pPr>
      <w:r w:rsidRPr="001D3B52">
        <w:rPr>
          <w:b/>
        </w:rPr>
        <w:t>Dashboard report</w:t>
      </w:r>
      <w:r>
        <w:t xml:space="preserve">: </w:t>
      </w:r>
      <w:r w:rsidRPr="001D3B52">
        <w:t xml:space="preserve">The system </w:t>
      </w:r>
      <w:r>
        <w:t>needs to</w:t>
      </w:r>
      <w:r w:rsidRPr="001D3B52">
        <w:t xml:space="preserve"> provide a user-friendly dashboard report to easily access the grants and the underlying </w:t>
      </w:r>
      <w:proofErr w:type="spellStart"/>
      <w:r w:rsidRPr="001D3B52">
        <w:t>Greensheets</w:t>
      </w:r>
      <w:proofErr w:type="spellEnd"/>
      <w:r w:rsidRPr="001D3B52">
        <w:t xml:space="preserve"> and also to help visualize some of the key metrics</w:t>
      </w:r>
    </w:p>
    <w:p w:rsidR="00172F8E" w:rsidRDefault="00172F8E" w:rsidP="0056198A">
      <w:pPr>
        <w:pStyle w:val="Heading2"/>
      </w:pPr>
      <w:bookmarkStart w:id="93" w:name="_Toc450315845"/>
      <w:r>
        <w:t>UI upgrade</w:t>
      </w:r>
      <w:bookmarkEnd w:id="93"/>
    </w:p>
    <w:p w:rsidR="00172F8E" w:rsidRDefault="00172F8E" w:rsidP="0056198A">
      <w:r>
        <w:t>T</w:t>
      </w:r>
      <w:r w:rsidR="001D3B52">
        <w:t>he system needs to have a consistent look and feel with other I2E applications</w:t>
      </w:r>
    </w:p>
    <w:p w:rsidR="004D0F8A" w:rsidRDefault="004D0F8A" w:rsidP="0056198A"/>
    <w:p w:rsidR="004D0F8A" w:rsidRDefault="004D0F8A" w:rsidP="0056198A">
      <w:pPr>
        <w:pStyle w:val="Heading2"/>
      </w:pPr>
      <w:bookmarkStart w:id="94" w:name="_Toc450315846"/>
      <w:r>
        <w:t>Upgrade Technology Stack</w:t>
      </w:r>
      <w:bookmarkEnd w:id="94"/>
    </w:p>
    <w:p w:rsidR="004D0F8A" w:rsidRDefault="004D0F8A" w:rsidP="0056198A">
      <w:r w:rsidRPr="004D0F8A">
        <w:t xml:space="preserve">The current system was built on an open-source web application framework “Apache Struts 1”, which has reached its end of life and is no longer officially supported.  There are security vulnerabilities that have been identified in Struts 1. Therefore, the </w:t>
      </w:r>
      <w:proofErr w:type="spellStart"/>
      <w:r w:rsidRPr="004D0F8A">
        <w:t>Greensheets</w:t>
      </w:r>
      <w:proofErr w:type="spellEnd"/>
      <w:r w:rsidRPr="004D0F8A">
        <w:t xml:space="preserve"> system must be built with a newer technology that will comply with NIH and NCI security requirements that will support the NCI business processes more efficiently.</w:t>
      </w:r>
    </w:p>
    <w:p w:rsidR="001D3B52" w:rsidRDefault="001D3B52" w:rsidP="0056198A"/>
    <w:sectPr w:rsidR="001D3B52" w:rsidSect="002E25A6">
      <w:headerReference w:type="first" r:id="rId19"/>
      <w:footerReference w:type="firs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6C5" w:rsidRDefault="006636C5" w:rsidP="0056198A">
      <w:r>
        <w:separator/>
      </w:r>
    </w:p>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endnote>
  <w:endnote w:type="continuationSeparator" w:id="0">
    <w:p w:rsidR="006636C5" w:rsidRDefault="006636C5" w:rsidP="0056198A">
      <w:r>
        <w:continuationSeparator/>
      </w:r>
    </w:p>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1E" w:rsidRPr="00320F9D" w:rsidRDefault="008B621E" w:rsidP="0056198A">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487997">
      <w:rPr>
        <w:rStyle w:val="PageNumber"/>
        <w:noProof/>
        <w:sz w:val="20"/>
      </w:rPr>
      <w:t>16</w:t>
    </w:r>
    <w:r w:rsidRPr="00320F9D">
      <w:rPr>
        <w:rStyle w:val="PageNumber"/>
        <w:sz w:val="20"/>
      </w:rPr>
      <w:fldChar w:fldCharType="end"/>
    </w:r>
    <w:r w:rsidRPr="00320F9D">
      <w:rPr>
        <w:rStyle w:val="PageNumber"/>
        <w:sz w:val="20"/>
      </w:rPr>
      <w:t xml:space="preserve"> of </w:t>
    </w:r>
    <w:fldSimple w:instr=" SECTIONPAGES  \* Arabic  \* MERGEFORMAT ">
      <w:r w:rsidR="00487997" w:rsidRPr="00487997">
        <w:rPr>
          <w:rStyle w:val="PageNumber"/>
          <w:noProof/>
          <w:sz w:val="20"/>
        </w:rPr>
        <w:t>25</w:t>
      </w:r>
    </w:fldSimple>
  </w:p>
  <w:p w:rsidR="008B621E" w:rsidRDefault="008B621E" w:rsidP="005619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1E" w:rsidRDefault="008B621E" w:rsidP="0056198A">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487997">
      <w:rPr>
        <w:rStyle w:val="PageNumber"/>
        <w:noProof/>
      </w:rPr>
      <w:t>1</w:t>
    </w:r>
    <w:r w:rsidRPr="00045429">
      <w:rPr>
        <w:rStyle w:val="PageNumber"/>
      </w:rPr>
      <w:fldChar w:fldCharType="end"/>
    </w:r>
    <w:r w:rsidRPr="00045429">
      <w:rPr>
        <w:rStyle w:val="PageNumber"/>
      </w:rPr>
      <w:t xml:space="preserve"> of </w:t>
    </w:r>
    <w:fldSimple w:instr=" SECTIONPAGES  \* Arabic  \* MERGEFORMAT ">
      <w:r w:rsidR="00487997" w:rsidRPr="00487997">
        <w:rPr>
          <w:rStyle w:val="PageNumber"/>
          <w:noProof/>
        </w:rPr>
        <w:t>25</w:t>
      </w:r>
    </w:fldSimple>
  </w:p>
  <w:p w:rsidR="008B621E" w:rsidRDefault="008B621E" w:rsidP="0056198A"/>
  <w:p w:rsidR="008B621E" w:rsidRDefault="008B621E" w:rsidP="005619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6C5" w:rsidRDefault="006636C5" w:rsidP="0056198A">
      <w:r>
        <w:separator/>
      </w:r>
    </w:p>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footnote>
  <w:footnote w:type="continuationSeparator" w:id="0">
    <w:p w:rsidR="006636C5" w:rsidRDefault="006636C5" w:rsidP="0056198A">
      <w:r>
        <w:continuationSeparator/>
      </w:r>
    </w:p>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p w:rsidR="006636C5" w:rsidRDefault="006636C5" w:rsidP="005619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1E" w:rsidRDefault="008B621E" w:rsidP="0056198A">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1E" w:rsidRDefault="008B621E" w:rsidP="0056198A">
    <w:pPr>
      <w:pStyle w:val="Header"/>
    </w:pPr>
    <w:r>
      <w:t>High Level Scope</w:t>
    </w:r>
    <w:r w:rsidRPr="00045429">
      <w:t xml:space="preserve">:  </w:t>
    </w:r>
    <w:proofErr w:type="spellStart"/>
    <w:r>
      <w:rPr>
        <w:b/>
        <w:i/>
        <w:color w:val="0000FF"/>
      </w:rPr>
      <w:t>GreenSheets</w:t>
    </w:r>
    <w:proofErr w:type="spellEnd"/>
    <w:r>
      <w:rPr>
        <w:b/>
        <w:i/>
        <w:color w:val="0000FF"/>
      </w:rPr>
      <w:t xml:space="preserve"> System</w:t>
    </w:r>
    <w:r w:rsidRPr="00045429">
      <w:tab/>
    </w:r>
  </w:p>
  <w:p w:rsidR="008B621E" w:rsidRDefault="008B621E" w:rsidP="005619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F56A946"/>
    <w:lvl w:ilvl="0">
      <w:start w:val="1"/>
      <w:numFmt w:val="decimal"/>
      <w:pStyle w:val="ListNumber3"/>
      <w:lvlText w:val="%1."/>
      <w:lvlJc w:val="left"/>
      <w:pPr>
        <w:tabs>
          <w:tab w:val="num" w:pos="1080"/>
        </w:tabs>
        <w:ind w:left="1080" w:hanging="360"/>
      </w:pPr>
    </w:lvl>
  </w:abstractNum>
  <w:abstractNum w:abstractNumId="1">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047B1564"/>
    <w:multiLevelType w:val="hybridMultilevel"/>
    <w:tmpl w:val="BA00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03B6C8A"/>
    <w:multiLevelType w:val="hybridMultilevel"/>
    <w:tmpl w:val="8616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759EE"/>
    <w:multiLevelType w:val="multilevel"/>
    <w:tmpl w:val="14B759E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nsid w:val="14CC1633"/>
    <w:multiLevelType w:val="hybridMultilevel"/>
    <w:tmpl w:val="A88452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748CC"/>
    <w:multiLevelType w:val="hybridMultilevel"/>
    <w:tmpl w:val="F75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9598F"/>
    <w:multiLevelType w:val="hybridMultilevel"/>
    <w:tmpl w:val="1068E962"/>
    <w:lvl w:ilvl="0" w:tplc="F4D8CE5E">
      <w:start w:val="1"/>
      <w:numFmt w:val="decimal"/>
      <w:lvlText w:val="%1."/>
      <w:lvlJc w:val="left"/>
      <w:pPr>
        <w:ind w:left="1080" w:hanging="360"/>
      </w:pPr>
      <w:rPr>
        <w:rFonts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2D6860"/>
    <w:multiLevelType w:val="hybridMultilevel"/>
    <w:tmpl w:val="163EA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A81C7A"/>
    <w:multiLevelType w:val="hybridMultilevel"/>
    <w:tmpl w:val="314A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4549472A"/>
    <w:multiLevelType w:val="hybridMultilevel"/>
    <w:tmpl w:val="D4CAE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8212A5"/>
    <w:multiLevelType w:val="hybridMultilevel"/>
    <w:tmpl w:val="F38C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716B5"/>
    <w:multiLevelType w:val="hybridMultilevel"/>
    <w:tmpl w:val="990C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6327F"/>
    <w:multiLevelType w:val="hybridMultilevel"/>
    <w:tmpl w:val="E458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960B22"/>
    <w:multiLevelType w:val="hybridMultilevel"/>
    <w:tmpl w:val="95AC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0523C"/>
    <w:multiLevelType w:val="hybridMultilevel"/>
    <w:tmpl w:val="F74A9B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9"/>
  </w:num>
  <w:num w:numId="8">
    <w:abstractNumId w:val="0"/>
  </w:num>
  <w:num w:numId="9">
    <w:abstractNumId w:val="0"/>
    <w:lvlOverride w:ilvl="0">
      <w:startOverride w:val="1"/>
    </w:lvlOverride>
  </w:num>
  <w:num w:numId="10">
    <w:abstractNumId w:val="1"/>
  </w:num>
  <w:num w:numId="11">
    <w:abstractNumId w:val="8"/>
  </w:num>
  <w:num w:numId="12">
    <w:abstractNumId w:val="15"/>
  </w:num>
  <w:num w:numId="13">
    <w:abstractNumId w:val="2"/>
  </w:num>
  <w:num w:numId="14">
    <w:abstractNumId w:val="14"/>
  </w:num>
  <w:num w:numId="15">
    <w:abstractNumId w:val="11"/>
  </w:num>
  <w:num w:numId="16">
    <w:abstractNumId w:val="13"/>
  </w:num>
  <w:num w:numId="17">
    <w:abstractNumId w:val="5"/>
  </w:num>
  <w:num w:numId="18">
    <w:abstractNumId w:val="6"/>
  </w:num>
  <w:num w:numId="19">
    <w:abstractNumId w:val="12"/>
  </w:num>
  <w:num w:numId="2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24F5"/>
    <w:rsid w:val="0000373C"/>
    <w:rsid w:val="0000404D"/>
    <w:rsid w:val="00004366"/>
    <w:rsid w:val="00010747"/>
    <w:rsid w:val="0001265C"/>
    <w:rsid w:val="00012CAA"/>
    <w:rsid w:val="00013D53"/>
    <w:rsid w:val="00013FEB"/>
    <w:rsid w:val="00016D2F"/>
    <w:rsid w:val="0002121F"/>
    <w:rsid w:val="00025178"/>
    <w:rsid w:val="00026E36"/>
    <w:rsid w:val="00032039"/>
    <w:rsid w:val="00035615"/>
    <w:rsid w:val="00043AC2"/>
    <w:rsid w:val="0004430A"/>
    <w:rsid w:val="00045429"/>
    <w:rsid w:val="00045448"/>
    <w:rsid w:val="00051F89"/>
    <w:rsid w:val="0005243F"/>
    <w:rsid w:val="0005448D"/>
    <w:rsid w:val="000564DA"/>
    <w:rsid w:val="00057B85"/>
    <w:rsid w:val="00062CEC"/>
    <w:rsid w:val="000665CF"/>
    <w:rsid w:val="00066A67"/>
    <w:rsid w:val="00067246"/>
    <w:rsid w:val="000674B7"/>
    <w:rsid w:val="000713CE"/>
    <w:rsid w:val="00074AC8"/>
    <w:rsid w:val="00075C6A"/>
    <w:rsid w:val="00076DA6"/>
    <w:rsid w:val="0008107F"/>
    <w:rsid w:val="00081E5F"/>
    <w:rsid w:val="000831CE"/>
    <w:rsid w:val="0008772A"/>
    <w:rsid w:val="000879B3"/>
    <w:rsid w:val="00087FB2"/>
    <w:rsid w:val="00090BD6"/>
    <w:rsid w:val="00091668"/>
    <w:rsid w:val="0009210D"/>
    <w:rsid w:val="00092DFD"/>
    <w:rsid w:val="00093575"/>
    <w:rsid w:val="0009589E"/>
    <w:rsid w:val="00097352"/>
    <w:rsid w:val="000A151E"/>
    <w:rsid w:val="000A560D"/>
    <w:rsid w:val="000A62C8"/>
    <w:rsid w:val="000A73E2"/>
    <w:rsid w:val="000A7554"/>
    <w:rsid w:val="000A7618"/>
    <w:rsid w:val="000B25FC"/>
    <w:rsid w:val="000B2F0E"/>
    <w:rsid w:val="000B756D"/>
    <w:rsid w:val="000C53B6"/>
    <w:rsid w:val="000C7EEB"/>
    <w:rsid w:val="000D5B80"/>
    <w:rsid w:val="000D644A"/>
    <w:rsid w:val="000D6FF7"/>
    <w:rsid w:val="000D7E12"/>
    <w:rsid w:val="000E1111"/>
    <w:rsid w:val="000E2C66"/>
    <w:rsid w:val="000E3A05"/>
    <w:rsid w:val="000E3BA2"/>
    <w:rsid w:val="000E4BDF"/>
    <w:rsid w:val="000E65FB"/>
    <w:rsid w:val="000F4076"/>
    <w:rsid w:val="000F55CA"/>
    <w:rsid w:val="000F668E"/>
    <w:rsid w:val="000F6807"/>
    <w:rsid w:val="00100280"/>
    <w:rsid w:val="0010141C"/>
    <w:rsid w:val="001022A7"/>
    <w:rsid w:val="001031E7"/>
    <w:rsid w:val="001040E3"/>
    <w:rsid w:val="00105F43"/>
    <w:rsid w:val="001122BD"/>
    <w:rsid w:val="001150E5"/>
    <w:rsid w:val="0011515F"/>
    <w:rsid w:val="00116B76"/>
    <w:rsid w:val="00117338"/>
    <w:rsid w:val="00117C67"/>
    <w:rsid w:val="00122BD5"/>
    <w:rsid w:val="00124486"/>
    <w:rsid w:val="001244C0"/>
    <w:rsid w:val="00125587"/>
    <w:rsid w:val="00130F7B"/>
    <w:rsid w:val="001325F2"/>
    <w:rsid w:val="001342AA"/>
    <w:rsid w:val="001342BC"/>
    <w:rsid w:val="00136D54"/>
    <w:rsid w:val="00140841"/>
    <w:rsid w:val="00141D81"/>
    <w:rsid w:val="00142C76"/>
    <w:rsid w:val="00144A48"/>
    <w:rsid w:val="00151445"/>
    <w:rsid w:val="00154EFB"/>
    <w:rsid w:val="0016385E"/>
    <w:rsid w:val="00172F8E"/>
    <w:rsid w:val="00173E25"/>
    <w:rsid w:val="00176BA7"/>
    <w:rsid w:val="00180C41"/>
    <w:rsid w:val="00183773"/>
    <w:rsid w:val="001853E6"/>
    <w:rsid w:val="001955DB"/>
    <w:rsid w:val="00196AB8"/>
    <w:rsid w:val="001970B1"/>
    <w:rsid w:val="001975A7"/>
    <w:rsid w:val="001A44EF"/>
    <w:rsid w:val="001A547A"/>
    <w:rsid w:val="001B0509"/>
    <w:rsid w:val="001B334F"/>
    <w:rsid w:val="001B4D0F"/>
    <w:rsid w:val="001C0B4A"/>
    <w:rsid w:val="001C4906"/>
    <w:rsid w:val="001C4CA2"/>
    <w:rsid w:val="001C60E5"/>
    <w:rsid w:val="001C6DD0"/>
    <w:rsid w:val="001D2388"/>
    <w:rsid w:val="001D318E"/>
    <w:rsid w:val="001D359C"/>
    <w:rsid w:val="001D3B52"/>
    <w:rsid w:val="001D43A9"/>
    <w:rsid w:val="001D60EB"/>
    <w:rsid w:val="001E6E45"/>
    <w:rsid w:val="001E7EB3"/>
    <w:rsid w:val="001F0C6C"/>
    <w:rsid w:val="001F1261"/>
    <w:rsid w:val="001F39C1"/>
    <w:rsid w:val="001F5BCB"/>
    <w:rsid w:val="0020294D"/>
    <w:rsid w:val="002043EA"/>
    <w:rsid w:val="00210187"/>
    <w:rsid w:val="00215B61"/>
    <w:rsid w:val="00216AC8"/>
    <w:rsid w:val="00226686"/>
    <w:rsid w:val="002332F5"/>
    <w:rsid w:val="00234E9E"/>
    <w:rsid w:val="002420DA"/>
    <w:rsid w:val="0024213C"/>
    <w:rsid w:val="0024376D"/>
    <w:rsid w:val="002438E2"/>
    <w:rsid w:val="0024411D"/>
    <w:rsid w:val="00244866"/>
    <w:rsid w:val="002455C0"/>
    <w:rsid w:val="00247E69"/>
    <w:rsid w:val="002506FF"/>
    <w:rsid w:val="0025349A"/>
    <w:rsid w:val="002535E8"/>
    <w:rsid w:val="002539EC"/>
    <w:rsid w:val="00260B64"/>
    <w:rsid w:val="00265B93"/>
    <w:rsid w:val="00270147"/>
    <w:rsid w:val="002708C4"/>
    <w:rsid w:val="002717A4"/>
    <w:rsid w:val="00272A90"/>
    <w:rsid w:val="0027311A"/>
    <w:rsid w:val="00273ABB"/>
    <w:rsid w:val="002752A5"/>
    <w:rsid w:val="00282112"/>
    <w:rsid w:val="002849E3"/>
    <w:rsid w:val="002876D3"/>
    <w:rsid w:val="00292497"/>
    <w:rsid w:val="00292E1C"/>
    <w:rsid w:val="00293261"/>
    <w:rsid w:val="002936B8"/>
    <w:rsid w:val="002A0522"/>
    <w:rsid w:val="002A114B"/>
    <w:rsid w:val="002A1E3D"/>
    <w:rsid w:val="002A311B"/>
    <w:rsid w:val="002A35EB"/>
    <w:rsid w:val="002A78E6"/>
    <w:rsid w:val="002B0FDB"/>
    <w:rsid w:val="002B6956"/>
    <w:rsid w:val="002C0821"/>
    <w:rsid w:val="002C0860"/>
    <w:rsid w:val="002C11E9"/>
    <w:rsid w:val="002C2231"/>
    <w:rsid w:val="002C5C19"/>
    <w:rsid w:val="002C5DE9"/>
    <w:rsid w:val="002C65B9"/>
    <w:rsid w:val="002D19DB"/>
    <w:rsid w:val="002D1A31"/>
    <w:rsid w:val="002D2AA1"/>
    <w:rsid w:val="002D5BE5"/>
    <w:rsid w:val="002D63F6"/>
    <w:rsid w:val="002D6C18"/>
    <w:rsid w:val="002D74AA"/>
    <w:rsid w:val="002E25A6"/>
    <w:rsid w:val="002F29E0"/>
    <w:rsid w:val="002F58E9"/>
    <w:rsid w:val="002F6462"/>
    <w:rsid w:val="002F71C9"/>
    <w:rsid w:val="002F7EF9"/>
    <w:rsid w:val="00303790"/>
    <w:rsid w:val="00307589"/>
    <w:rsid w:val="00307616"/>
    <w:rsid w:val="003103E3"/>
    <w:rsid w:val="0031478E"/>
    <w:rsid w:val="003154E4"/>
    <w:rsid w:val="00320F9D"/>
    <w:rsid w:val="003218E8"/>
    <w:rsid w:val="00324661"/>
    <w:rsid w:val="00324CEF"/>
    <w:rsid w:val="00325A3E"/>
    <w:rsid w:val="00331FE6"/>
    <w:rsid w:val="0033353E"/>
    <w:rsid w:val="00333EE9"/>
    <w:rsid w:val="003366E2"/>
    <w:rsid w:val="003379C1"/>
    <w:rsid w:val="00341430"/>
    <w:rsid w:val="00343A38"/>
    <w:rsid w:val="00344C45"/>
    <w:rsid w:val="0034595F"/>
    <w:rsid w:val="00351B17"/>
    <w:rsid w:val="00353FBB"/>
    <w:rsid w:val="003546BB"/>
    <w:rsid w:val="00370146"/>
    <w:rsid w:val="00371CF6"/>
    <w:rsid w:val="00372E88"/>
    <w:rsid w:val="003738E5"/>
    <w:rsid w:val="003748D3"/>
    <w:rsid w:val="003750C4"/>
    <w:rsid w:val="003750D0"/>
    <w:rsid w:val="00375FE8"/>
    <w:rsid w:val="00380CC8"/>
    <w:rsid w:val="00385953"/>
    <w:rsid w:val="00387D20"/>
    <w:rsid w:val="00390106"/>
    <w:rsid w:val="0039098E"/>
    <w:rsid w:val="003933B7"/>
    <w:rsid w:val="00395363"/>
    <w:rsid w:val="003955ED"/>
    <w:rsid w:val="003A05C8"/>
    <w:rsid w:val="003A70C2"/>
    <w:rsid w:val="003B205B"/>
    <w:rsid w:val="003B36C8"/>
    <w:rsid w:val="003C08F8"/>
    <w:rsid w:val="003C28F1"/>
    <w:rsid w:val="003C2F00"/>
    <w:rsid w:val="003C4776"/>
    <w:rsid w:val="003C6B28"/>
    <w:rsid w:val="003D0041"/>
    <w:rsid w:val="003D0800"/>
    <w:rsid w:val="003D1107"/>
    <w:rsid w:val="003D1E80"/>
    <w:rsid w:val="003E478F"/>
    <w:rsid w:val="003F054E"/>
    <w:rsid w:val="003F55CC"/>
    <w:rsid w:val="003F5917"/>
    <w:rsid w:val="003F5D1C"/>
    <w:rsid w:val="00401C05"/>
    <w:rsid w:val="00405DCB"/>
    <w:rsid w:val="00406860"/>
    <w:rsid w:val="00406B5D"/>
    <w:rsid w:val="00410667"/>
    <w:rsid w:val="004169A5"/>
    <w:rsid w:val="00420395"/>
    <w:rsid w:val="004207CC"/>
    <w:rsid w:val="004209FD"/>
    <w:rsid w:val="00421125"/>
    <w:rsid w:val="0042113C"/>
    <w:rsid w:val="004215D9"/>
    <w:rsid w:val="00421907"/>
    <w:rsid w:val="004239F4"/>
    <w:rsid w:val="004274F9"/>
    <w:rsid w:val="00431830"/>
    <w:rsid w:val="00436B6E"/>
    <w:rsid w:val="00443CCC"/>
    <w:rsid w:val="00444C95"/>
    <w:rsid w:val="004458D8"/>
    <w:rsid w:val="004464C9"/>
    <w:rsid w:val="00452B5B"/>
    <w:rsid w:val="004543AC"/>
    <w:rsid w:val="0045712F"/>
    <w:rsid w:val="004574C5"/>
    <w:rsid w:val="004626A8"/>
    <w:rsid w:val="0046554C"/>
    <w:rsid w:val="00470EBB"/>
    <w:rsid w:val="00475023"/>
    <w:rsid w:val="00475734"/>
    <w:rsid w:val="00477140"/>
    <w:rsid w:val="004775DD"/>
    <w:rsid w:val="0048154C"/>
    <w:rsid w:val="00483AD6"/>
    <w:rsid w:val="00483C69"/>
    <w:rsid w:val="00483F23"/>
    <w:rsid w:val="00486D02"/>
    <w:rsid w:val="00487997"/>
    <w:rsid w:val="00490685"/>
    <w:rsid w:val="00490EDB"/>
    <w:rsid w:val="00493FEA"/>
    <w:rsid w:val="00494C78"/>
    <w:rsid w:val="00496E0E"/>
    <w:rsid w:val="00497D95"/>
    <w:rsid w:val="00497FBC"/>
    <w:rsid w:val="004A0EE9"/>
    <w:rsid w:val="004A22E5"/>
    <w:rsid w:val="004A50EE"/>
    <w:rsid w:val="004A517A"/>
    <w:rsid w:val="004B1FC7"/>
    <w:rsid w:val="004B29D3"/>
    <w:rsid w:val="004B38D8"/>
    <w:rsid w:val="004B3E64"/>
    <w:rsid w:val="004B7222"/>
    <w:rsid w:val="004C0492"/>
    <w:rsid w:val="004C1323"/>
    <w:rsid w:val="004C35DA"/>
    <w:rsid w:val="004C6397"/>
    <w:rsid w:val="004D0F8A"/>
    <w:rsid w:val="004D11FD"/>
    <w:rsid w:val="004D188A"/>
    <w:rsid w:val="004D1D9F"/>
    <w:rsid w:val="004D2B9B"/>
    <w:rsid w:val="004D2D5F"/>
    <w:rsid w:val="004D3FEB"/>
    <w:rsid w:val="004D52B6"/>
    <w:rsid w:val="004D5782"/>
    <w:rsid w:val="004D7CB0"/>
    <w:rsid w:val="004E1AF7"/>
    <w:rsid w:val="004E294C"/>
    <w:rsid w:val="004F162B"/>
    <w:rsid w:val="004F225F"/>
    <w:rsid w:val="004F5BA3"/>
    <w:rsid w:val="00500A78"/>
    <w:rsid w:val="005034EC"/>
    <w:rsid w:val="00505940"/>
    <w:rsid w:val="005068A8"/>
    <w:rsid w:val="0051457D"/>
    <w:rsid w:val="005146E6"/>
    <w:rsid w:val="00514A02"/>
    <w:rsid w:val="00516056"/>
    <w:rsid w:val="00516380"/>
    <w:rsid w:val="00517053"/>
    <w:rsid w:val="00517298"/>
    <w:rsid w:val="00517AC2"/>
    <w:rsid w:val="00521B23"/>
    <w:rsid w:val="00522D85"/>
    <w:rsid w:val="005231FE"/>
    <w:rsid w:val="00523670"/>
    <w:rsid w:val="0052385B"/>
    <w:rsid w:val="00524705"/>
    <w:rsid w:val="005248CC"/>
    <w:rsid w:val="00524C79"/>
    <w:rsid w:val="00525001"/>
    <w:rsid w:val="00525154"/>
    <w:rsid w:val="0052611A"/>
    <w:rsid w:val="00527528"/>
    <w:rsid w:val="00531247"/>
    <w:rsid w:val="00532D3A"/>
    <w:rsid w:val="00534D19"/>
    <w:rsid w:val="00541336"/>
    <w:rsid w:val="00541FD3"/>
    <w:rsid w:val="0054443B"/>
    <w:rsid w:val="00545579"/>
    <w:rsid w:val="00551F61"/>
    <w:rsid w:val="005524BB"/>
    <w:rsid w:val="0055298F"/>
    <w:rsid w:val="00553BE2"/>
    <w:rsid w:val="005570C4"/>
    <w:rsid w:val="005572FB"/>
    <w:rsid w:val="00557E3A"/>
    <w:rsid w:val="00560997"/>
    <w:rsid w:val="0056198A"/>
    <w:rsid w:val="00564644"/>
    <w:rsid w:val="005673DA"/>
    <w:rsid w:val="005704CD"/>
    <w:rsid w:val="00575E70"/>
    <w:rsid w:val="005830C0"/>
    <w:rsid w:val="00583554"/>
    <w:rsid w:val="00583D21"/>
    <w:rsid w:val="0058488C"/>
    <w:rsid w:val="005856B1"/>
    <w:rsid w:val="0059156C"/>
    <w:rsid w:val="00591603"/>
    <w:rsid w:val="00593E48"/>
    <w:rsid w:val="005943F0"/>
    <w:rsid w:val="00594F0B"/>
    <w:rsid w:val="005967AF"/>
    <w:rsid w:val="00596F40"/>
    <w:rsid w:val="00596FEE"/>
    <w:rsid w:val="005B1180"/>
    <w:rsid w:val="005B3AED"/>
    <w:rsid w:val="005B5E95"/>
    <w:rsid w:val="005B6E6E"/>
    <w:rsid w:val="005C0CDC"/>
    <w:rsid w:val="005C2434"/>
    <w:rsid w:val="005C501E"/>
    <w:rsid w:val="005C6916"/>
    <w:rsid w:val="005D5C3B"/>
    <w:rsid w:val="005D6DCB"/>
    <w:rsid w:val="005D76FB"/>
    <w:rsid w:val="005E3B93"/>
    <w:rsid w:val="005E64E4"/>
    <w:rsid w:val="005E7092"/>
    <w:rsid w:val="005E7B1E"/>
    <w:rsid w:val="005F2964"/>
    <w:rsid w:val="005F62E7"/>
    <w:rsid w:val="00600911"/>
    <w:rsid w:val="00601576"/>
    <w:rsid w:val="006035EB"/>
    <w:rsid w:val="006175C0"/>
    <w:rsid w:val="00620E6C"/>
    <w:rsid w:val="0063064E"/>
    <w:rsid w:val="006331C4"/>
    <w:rsid w:val="006340CB"/>
    <w:rsid w:val="00636044"/>
    <w:rsid w:val="00643A0B"/>
    <w:rsid w:val="00644021"/>
    <w:rsid w:val="00644AFD"/>
    <w:rsid w:val="00650B0F"/>
    <w:rsid w:val="006519FF"/>
    <w:rsid w:val="00651D69"/>
    <w:rsid w:val="00653841"/>
    <w:rsid w:val="00655667"/>
    <w:rsid w:val="0065585D"/>
    <w:rsid w:val="00656568"/>
    <w:rsid w:val="00661814"/>
    <w:rsid w:val="006636C5"/>
    <w:rsid w:val="0066487C"/>
    <w:rsid w:val="00672456"/>
    <w:rsid w:val="00673BE9"/>
    <w:rsid w:val="006768A5"/>
    <w:rsid w:val="00676E90"/>
    <w:rsid w:val="00680142"/>
    <w:rsid w:val="00682504"/>
    <w:rsid w:val="006866A3"/>
    <w:rsid w:val="00687A63"/>
    <w:rsid w:val="00690CCB"/>
    <w:rsid w:val="00692DCB"/>
    <w:rsid w:val="00695040"/>
    <w:rsid w:val="00696196"/>
    <w:rsid w:val="006A1CD1"/>
    <w:rsid w:val="006A6B76"/>
    <w:rsid w:val="006A72DF"/>
    <w:rsid w:val="006A7D74"/>
    <w:rsid w:val="006B54FD"/>
    <w:rsid w:val="006B58A8"/>
    <w:rsid w:val="006B5F90"/>
    <w:rsid w:val="006B6D94"/>
    <w:rsid w:val="006B71FD"/>
    <w:rsid w:val="006C032A"/>
    <w:rsid w:val="006C0B35"/>
    <w:rsid w:val="006C1962"/>
    <w:rsid w:val="006C3347"/>
    <w:rsid w:val="006C4231"/>
    <w:rsid w:val="006C65C9"/>
    <w:rsid w:val="006D0873"/>
    <w:rsid w:val="006D392E"/>
    <w:rsid w:val="006D5130"/>
    <w:rsid w:val="006E5F53"/>
    <w:rsid w:val="006E624E"/>
    <w:rsid w:val="006E64BA"/>
    <w:rsid w:val="006F2F31"/>
    <w:rsid w:val="006F4DA4"/>
    <w:rsid w:val="006F5DF0"/>
    <w:rsid w:val="006F7DD6"/>
    <w:rsid w:val="00700F3D"/>
    <w:rsid w:val="00701C8D"/>
    <w:rsid w:val="00702D64"/>
    <w:rsid w:val="00704629"/>
    <w:rsid w:val="00704ED7"/>
    <w:rsid w:val="007065C8"/>
    <w:rsid w:val="00710254"/>
    <w:rsid w:val="007127F6"/>
    <w:rsid w:val="007137D8"/>
    <w:rsid w:val="00713892"/>
    <w:rsid w:val="00714CE5"/>
    <w:rsid w:val="00717586"/>
    <w:rsid w:val="00720677"/>
    <w:rsid w:val="00724187"/>
    <w:rsid w:val="00725C86"/>
    <w:rsid w:val="0073079B"/>
    <w:rsid w:val="00733B52"/>
    <w:rsid w:val="007341C0"/>
    <w:rsid w:val="0073566D"/>
    <w:rsid w:val="00736D12"/>
    <w:rsid w:val="007446E3"/>
    <w:rsid w:val="007477D2"/>
    <w:rsid w:val="00750926"/>
    <w:rsid w:val="0075252F"/>
    <w:rsid w:val="0075389A"/>
    <w:rsid w:val="00753AA6"/>
    <w:rsid w:val="00754B4C"/>
    <w:rsid w:val="00763F35"/>
    <w:rsid w:val="0076789E"/>
    <w:rsid w:val="007722DC"/>
    <w:rsid w:val="00773B46"/>
    <w:rsid w:val="0077579C"/>
    <w:rsid w:val="00777004"/>
    <w:rsid w:val="00777CFC"/>
    <w:rsid w:val="00784AD0"/>
    <w:rsid w:val="00784B4E"/>
    <w:rsid w:val="0078630D"/>
    <w:rsid w:val="007913A0"/>
    <w:rsid w:val="007921DC"/>
    <w:rsid w:val="007954CC"/>
    <w:rsid w:val="00795994"/>
    <w:rsid w:val="00797AFE"/>
    <w:rsid w:val="007A1F35"/>
    <w:rsid w:val="007A5421"/>
    <w:rsid w:val="007A7CE1"/>
    <w:rsid w:val="007B17A6"/>
    <w:rsid w:val="007B209D"/>
    <w:rsid w:val="007B2D8F"/>
    <w:rsid w:val="007C11EF"/>
    <w:rsid w:val="007C1840"/>
    <w:rsid w:val="007C2ADB"/>
    <w:rsid w:val="007C2FDA"/>
    <w:rsid w:val="007C39A5"/>
    <w:rsid w:val="007C532E"/>
    <w:rsid w:val="007C5B04"/>
    <w:rsid w:val="007C5F80"/>
    <w:rsid w:val="007C655F"/>
    <w:rsid w:val="007C69B7"/>
    <w:rsid w:val="007D0FB6"/>
    <w:rsid w:val="007D125B"/>
    <w:rsid w:val="007D16ED"/>
    <w:rsid w:val="007D18F9"/>
    <w:rsid w:val="007E5040"/>
    <w:rsid w:val="007E5EFC"/>
    <w:rsid w:val="007E76C7"/>
    <w:rsid w:val="007F0BC2"/>
    <w:rsid w:val="007F396B"/>
    <w:rsid w:val="007F568B"/>
    <w:rsid w:val="007F7CAF"/>
    <w:rsid w:val="00800955"/>
    <w:rsid w:val="00801769"/>
    <w:rsid w:val="008019EE"/>
    <w:rsid w:val="00806948"/>
    <w:rsid w:val="00807210"/>
    <w:rsid w:val="008137F3"/>
    <w:rsid w:val="008139A6"/>
    <w:rsid w:val="008154FB"/>
    <w:rsid w:val="00820196"/>
    <w:rsid w:val="008208AA"/>
    <w:rsid w:val="00823A1C"/>
    <w:rsid w:val="00825D87"/>
    <w:rsid w:val="00827C6E"/>
    <w:rsid w:val="00835690"/>
    <w:rsid w:val="008356CF"/>
    <w:rsid w:val="0083579A"/>
    <w:rsid w:val="0083607E"/>
    <w:rsid w:val="00840C59"/>
    <w:rsid w:val="00844485"/>
    <w:rsid w:val="008519A6"/>
    <w:rsid w:val="0086067F"/>
    <w:rsid w:val="00860B15"/>
    <w:rsid w:val="00860FBC"/>
    <w:rsid w:val="00861734"/>
    <w:rsid w:val="00864C5A"/>
    <w:rsid w:val="00870BED"/>
    <w:rsid w:val="00872D8B"/>
    <w:rsid w:val="008745A3"/>
    <w:rsid w:val="008754A1"/>
    <w:rsid w:val="00876CFA"/>
    <w:rsid w:val="008778A4"/>
    <w:rsid w:val="0088138F"/>
    <w:rsid w:val="00882414"/>
    <w:rsid w:val="0088639D"/>
    <w:rsid w:val="00886D7E"/>
    <w:rsid w:val="00887FA9"/>
    <w:rsid w:val="008909FA"/>
    <w:rsid w:val="00891235"/>
    <w:rsid w:val="00894067"/>
    <w:rsid w:val="008959CB"/>
    <w:rsid w:val="008A0424"/>
    <w:rsid w:val="008A1C76"/>
    <w:rsid w:val="008A4D8C"/>
    <w:rsid w:val="008A7F94"/>
    <w:rsid w:val="008B2A99"/>
    <w:rsid w:val="008B2E9B"/>
    <w:rsid w:val="008B4C47"/>
    <w:rsid w:val="008B621E"/>
    <w:rsid w:val="008B763A"/>
    <w:rsid w:val="008C0835"/>
    <w:rsid w:val="008C0E31"/>
    <w:rsid w:val="008C16B2"/>
    <w:rsid w:val="008C34E2"/>
    <w:rsid w:val="008C55E8"/>
    <w:rsid w:val="008C7D6A"/>
    <w:rsid w:val="008D0EA7"/>
    <w:rsid w:val="008D13D2"/>
    <w:rsid w:val="008D3A3D"/>
    <w:rsid w:val="008E057F"/>
    <w:rsid w:val="008E2EAA"/>
    <w:rsid w:val="008F21B2"/>
    <w:rsid w:val="0091062E"/>
    <w:rsid w:val="00911C96"/>
    <w:rsid w:val="00913A51"/>
    <w:rsid w:val="00916B27"/>
    <w:rsid w:val="0092108D"/>
    <w:rsid w:val="00921536"/>
    <w:rsid w:val="00924F32"/>
    <w:rsid w:val="0092659D"/>
    <w:rsid w:val="00926F64"/>
    <w:rsid w:val="0093002A"/>
    <w:rsid w:val="00932AF6"/>
    <w:rsid w:val="00935E2B"/>
    <w:rsid w:val="00936537"/>
    <w:rsid w:val="009367AD"/>
    <w:rsid w:val="00936DF9"/>
    <w:rsid w:val="009374AE"/>
    <w:rsid w:val="009375FF"/>
    <w:rsid w:val="009450E3"/>
    <w:rsid w:val="00946778"/>
    <w:rsid w:val="0095358B"/>
    <w:rsid w:val="009559E7"/>
    <w:rsid w:val="00955A34"/>
    <w:rsid w:val="00955DC3"/>
    <w:rsid w:val="009652E9"/>
    <w:rsid w:val="009663EC"/>
    <w:rsid w:val="00976608"/>
    <w:rsid w:val="00977018"/>
    <w:rsid w:val="00983FB2"/>
    <w:rsid w:val="00990F1A"/>
    <w:rsid w:val="00992B09"/>
    <w:rsid w:val="00993A4D"/>
    <w:rsid w:val="0099418C"/>
    <w:rsid w:val="00994BE7"/>
    <w:rsid w:val="00996370"/>
    <w:rsid w:val="009965A7"/>
    <w:rsid w:val="0099791A"/>
    <w:rsid w:val="009A0F3B"/>
    <w:rsid w:val="009A31BB"/>
    <w:rsid w:val="009A3CC8"/>
    <w:rsid w:val="009A6B46"/>
    <w:rsid w:val="009B743E"/>
    <w:rsid w:val="009B7F41"/>
    <w:rsid w:val="009C749B"/>
    <w:rsid w:val="009C78B1"/>
    <w:rsid w:val="009C7C38"/>
    <w:rsid w:val="009C7FC1"/>
    <w:rsid w:val="009D0C02"/>
    <w:rsid w:val="009D1EBF"/>
    <w:rsid w:val="009D325A"/>
    <w:rsid w:val="009D3436"/>
    <w:rsid w:val="009D345E"/>
    <w:rsid w:val="009D354D"/>
    <w:rsid w:val="009D5428"/>
    <w:rsid w:val="009E1A6A"/>
    <w:rsid w:val="009E2EDB"/>
    <w:rsid w:val="009E572F"/>
    <w:rsid w:val="009E5EBD"/>
    <w:rsid w:val="009E5F63"/>
    <w:rsid w:val="009E63C2"/>
    <w:rsid w:val="009E7F0A"/>
    <w:rsid w:val="009F0CF4"/>
    <w:rsid w:val="009F56AE"/>
    <w:rsid w:val="009F6C70"/>
    <w:rsid w:val="00A03191"/>
    <w:rsid w:val="00A043F8"/>
    <w:rsid w:val="00A04CEB"/>
    <w:rsid w:val="00A05FB0"/>
    <w:rsid w:val="00A06299"/>
    <w:rsid w:val="00A10CEA"/>
    <w:rsid w:val="00A14E4C"/>
    <w:rsid w:val="00A152CE"/>
    <w:rsid w:val="00A22D9C"/>
    <w:rsid w:val="00A2381C"/>
    <w:rsid w:val="00A25010"/>
    <w:rsid w:val="00A27A72"/>
    <w:rsid w:val="00A328D1"/>
    <w:rsid w:val="00A34721"/>
    <w:rsid w:val="00A34ED8"/>
    <w:rsid w:val="00A351A7"/>
    <w:rsid w:val="00A3686B"/>
    <w:rsid w:val="00A42075"/>
    <w:rsid w:val="00A47D57"/>
    <w:rsid w:val="00A54251"/>
    <w:rsid w:val="00A566DA"/>
    <w:rsid w:val="00A60D2A"/>
    <w:rsid w:val="00A6386F"/>
    <w:rsid w:val="00A66953"/>
    <w:rsid w:val="00A71735"/>
    <w:rsid w:val="00A72FA7"/>
    <w:rsid w:val="00A74CC8"/>
    <w:rsid w:val="00A74F9E"/>
    <w:rsid w:val="00A77B00"/>
    <w:rsid w:val="00A80254"/>
    <w:rsid w:val="00A810FC"/>
    <w:rsid w:val="00A81A12"/>
    <w:rsid w:val="00A824DF"/>
    <w:rsid w:val="00A83564"/>
    <w:rsid w:val="00A83FBE"/>
    <w:rsid w:val="00A85FF8"/>
    <w:rsid w:val="00A92004"/>
    <w:rsid w:val="00A96846"/>
    <w:rsid w:val="00A97D71"/>
    <w:rsid w:val="00AA0327"/>
    <w:rsid w:val="00AA2BA7"/>
    <w:rsid w:val="00AA4114"/>
    <w:rsid w:val="00AA6C26"/>
    <w:rsid w:val="00AA7922"/>
    <w:rsid w:val="00AB2F64"/>
    <w:rsid w:val="00AB331F"/>
    <w:rsid w:val="00AC4423"/>
    <w:rsid w:val="00AD0835"/>
    <w:rsid w:val="00AD1F9A"/>
    <w:rsid w:val="00AD2577"/>
    <w:rsid w:val="00AD4829"/>
    <w:rsid w:val="00AD578B"/>
    <w:rsid w:val="00AD6C7D"/>
    <w:rsid w:val="00AE3549"/>
    <w:rsid w:val="00AE71C8"/>
    <w:rsid w:val="00AF0C4C"/>
    <w:rsid w:val="00AF32EF"/>
    <w:rsid w:val="00AF4B9E"/>
    <w:rsid w:val="00AF4F15"/>
    <w:rsid w:val="00AF5946"/>
    <w:rsid w:val="00AF6476"/>
    <w:rsid w:val="00B01C8C"/>
    <w:rsid w:val="00B01CD6"/>
    <w:rsid w:val="00B04EBA"/>
    <w:rsid w:val="00B053E5"/>
    <w:rsid w:val="00B12ED5"/>
    <w:rsid w:val="00B147F0"/>
    <w:rsid w:val="00B14EFC"/>
    <w:rsid w:val="00B209DF"/>
    <w:rsid w:val="00B2192E"/>
    <w:rsid w:val="00B22AF1"/>
    <w:rsid w:val="00B22CAE"/>
    <w:rsid w:val="00B23218"/>
    <w:rsid w:val="00B24D28"/>
    <w:rsid w:val="00B27815"/>
    <w:rsid w:val="00B30E4A"/>
    <w:rsid w:val="00B310C1"/>
    <w:rsid w:val="00B33E89"/>
    <w:rsid w:val="00B349CD"/>
    <w:rsid w:val="00B34B1B"/>
    <w:rsid w:val="00B41591"/>
    <w:rsid w:val="00B4165A"/>
    <w:rsid w:val="00B449D4"/>
    <w:rsid w:val="00B52A08"/>
    <w:rsid w:val="00B55339"/>
    <w:rsid w:val="00B56E41"/>
    <w:rsid w:val="00B570CB"/>
    <w:rsid w:val="00B650EB"/>
    <w:rsid w:val="00B65DED"/>
    <w:rsid w:val="00B67234"/>
    <w:rsid w:val="00B705A8"/>
    <w:rsid w:val="00B735AA"/>
    <w:rsid w:val="00B77A37"/>
    <w:rsid w:val="00B8582E"/>
    <w:rsid w:val="00B8736C"/>
    <w:rsid w:val="00B9225B"/>
    <w:rsid w:val="00B97054"/>
    <w:rsid w:val="00B976BB"/>
    <w:rsid w:val="00BA152D"/>
    <w:rsid w:val="00BA3495"/>
    <w:rsid w:val="00BB0908"/>
    <w:rsid w:val="00BB1D08"/>
    <w:rsid w:val="00BB274B"/>
    <w:rsid w:val="00BB2804"/>
    <w:rsid w:val="00BB3F80"/>
    <w:rsid w:val="00BB7673"/>
    <w:rsid w:val="00BC0E30"/>
    <w:rsid w:val="00BC1787"/>
    <w:rsid w:val="00BC2B8D"/>
    <w:rsid w:val="00BC4541"/>
    <w:rsid w:val="00BC47D3"/>
    <w:rsid w:val="00BC648A"/>
    <w:rsid w:val="00BC765B"/>
    <w:rsid w:val="00BD1EE9"/>
    <w:rsid w:val="00BD2079"/>
    <w:rsid w:val="00BD252E"/>
    <w:rsid w:val="00BD2933"/>
    <w:rsid w:val="00BE2535"/>
    <w:rsid w:val="00BE3E22"/>
    <w:rsid w:val="00BF2990"/>
    <w:rsid w:val="00BF3031"/>
    <w:rsid w:val="00BF4793"/>
    <w:rsid w:val="00BF4C6F"/>
    <w:rsid w:val="00BF5480"/>
    <w:rsid w:val="00BF54DE"/>
    <w:rsid w:val="00BF7962"/>
    <w:rsid w:val="00BF7F00"/>
    <w:rsid w:val="00C00FC7"/>
    <w:rsid w:val="00C020A0"/>
    <w:rsid w:val="00C04172"/>
    <w:rsid w:val="00C04AF9"/>
    <w:rsid w:val="00C112CF"/>
    <w:rsid w:val="00C1705D"/>
    <w:rsid w:val="00C25B02"/>
    <w:rsid w:val="00C263D5"/>
    <w:rsid w:val="00C275E6"/>
    <w:rsid w:val="00C31BA0"/>
    <w:rsid w:val="00C32E05"/>
    <w:rsid w:val="00C33E43"/>
    <w:rsid w:val="00C42C35"/>
    <w:rsid w:val="00C441AE"/>
    <w:rsid w:val="00C4494A"/>
    <w:rsid w:val="00C46B1A"/>
    <w:rsid w:val="00C54654"/>
    <w:rsid w:val="00C54A29"/>
    <w:rsid w:val="00C54ACC"/>
    <w:rsid w:val="00C557E7"/>
    <w:rsid w:val="00C5689D"/>
    <w:rsid w:val="00C574F5"/>
    <w:rsid w:val="00C6044B"/>
    <w:rsid w:val="00C610C9"/>
    <w:rsid w:val="00C64604"/>
    <w:rsid w:val="00C64A69"/>
    <w:rsid w:val="00C76D37"/>
    <w:rsid w:val="00C808EA"/>
    <w:rsid w:val="00C8159B"/>
    <w:rsid w:val="00C83C07"/>
    <w:rsid w:val="00C8575E"/>
    <w:rsid w:val="00C907F7"/>
    <w:rsid w:val="00C93340"/>
    <w:rsid w:val="00CA511A"/>
    <w:rsid w:val="00CA76F4"/>
    <w:rsid w:val="00CB75F2"/>
    <w:rsid w:val="00CC184A"/>
    <w:rsid w:val="00CC3120"/>
    <w:rsid w:val="00CC4C68"/>
    <w:rsid w:val="00CD061F"/>
    <w:rsid w:val="00CD5565"/>
    <w:rsid w:val="00CD5A55"/>
    <w:rsid w:val="00CD5FB4"/>
    <w:rsid w:val="00CD605F"/>
    <w:rsid w:val="00CE10D1"/>
    <w:rsid w:val="00CE2B61"/>
    <w:rsid w:val="00CE3A94"/>
    <w:rsid w:val="00CE6CD5"/>
    <w:rsid w:val="00CE740E"/>
    <w:rsid w:val="00CF3247"/>
    <w:rsid w:val="00CF4D8C"/>
    <w:rsid w:val="00CF510E"/>
    <w:rsid w:val="00D01507"/>
    <w:rsid w:val="00D05F54"/>
    <w:rsid w:val="00D06924"/>
    <w:rsid w:val="00D143CA"/>
    <w:rsid w:val="00D1445C"/>
    <w:rsid w:val="00D14687"/>
    <w:rsid w:val="00D1675C"/>
    <w:rsid w:val="00D1768E"/>
    <w:rsid w:val="00D17D50"/>
    <w:rsid w:val="00D204B5"/>
    <w:rsid w:val="00D20B4B"/>
    <w:rsid w:val="00D24AB7"/>
    <w:rsid w:val="00D254D9"/>
    <w:rsid w:val="00D30D1C"/>
    <w:rsid w:val="00D31616"/>
    <w:rsid w:val="00D34708"/>
    <w:rsid w:val="00D34D29"/>
    <w:rsid w:val="00D34F5C"/>
    <w:rsid w:val="00D35E1C"/>
    <w:rsid w:val="00D36827"/>
    <w:rsid w:val="00D46501"/>
    <w:rsid w:val="00D50634"/>
    <w:rsid w:val="00D5252F"/>
    <w:rsid w:val="00D57F60"/>
    <w:rsid w:val="00D631AD"/>
    <w:rsid w:val="00D63909"/>
    <w:rsid w:val="00D63AC7"/>
    <w:rsid w:val="00D6405B"/>
    <w:rsid w:val="00D65558"/>
    <w:rsid w:val="00D70561"/>
    <w:rsid w:val="00D70F59"/>
    <w:rsid w:val="00D80CE1"/>
    <w:rsid w:val="00D81C9B"/>
    <w:rsid w:val="00D826BC"/>
    <w:rsid w:val="00D834DA"/>
    <w:rsid w:val="00D8779E"/>
    <w:rsid w:val="00D9308D"/>
    <w:rsid w:val="00D93BDD"/>
    <w:rsid w:val="00D95DE3"/>
    <w:rsid w:val="00D967AC"/>
    <w:rsid w:val="00DA1004"/>
    <w:rsid w:val="00DA1161"/>
    <w:rsid w:val="00DA4AB7"/>
    <w:rsid w:val="00DA526F"/>
    <w:rsid w:val="00DA62B6"/>
    <w:rsid w:val="00DB0DCE"/>
    <w:rsid w:val="00DB19A8"/>
    <w:rsid w:val="00DB23B1"/>
    <w:rsid w:val="00DB2A64"/>
    <w:rsid w:val="00DB2E3A"/>
    <w:rsid w:val="00DB4FE9"/>
    <w:rsid w:val="00DB5838"/>
    <w:rsid w:val="00DB6348"/>
    <w:rsid w:val="00DB7B40"/>
    <w:rsid w:val="00DB7FDC"/>
    <w:rsid w:val="00DC210E"/>
    <w:rsid w:val="00DC2D45"/>
    <w:rsid w:val="00DC2F29"/>
    <w:rsid w:val="00DC7F9A"/>
    <w:rsid w:val="00DD0CF6"/>
    <w:rsid w:val="00DD1DC8"/>
    <w:rsid w:val="00DD2998"/>
    <w:rsid w:val="00DD428F"/>
    <w:rsid w:val="00DD53CB"/>
    <w:rsid w:val="00DD6807"/>
    <w:rsid w:val="00DE1095"/>
    <w:rsid w:val="00DE2AA8"/>
    <w:rsid w:val="00DE35A9"/>
    <w:rsid w:val="00DE4787"/>
    <w:rsid w:val="00DF3371"/>
    <w:rsid w:val="00DF4986"/>
    <w:rsid w:val="00E00F23"/>
    <w:rsid w:val="00E018AB"/>
    <w:rsid w:val="00E028C7"/>
    <w:rsid w:val="00E05F42"/>
    <w:rsid w:val="00E05FAA"/>
    <w:rsid w:val="00E103AD"/>
    <w:rsid w:val="00E16C91"/>
    <w:rsid w:val="00E16F2F"/>
    <w:rsid w:val="00E20FEB"/>
    <w:rsid w:val="00E3265C"/>
    <w:rsid w:val="00E33593"/>
    <w:rsid w:val="00E3523C"/>
    <w:rsid w:val="00E4120A"/>
    <w:rsid w:val="00E418E4"/>
    <w:rsid w:val="00E42870"/>
    <w:rsid w:val="00E43D24"/>
    <w:rsid w:val="00E445A2"/>
    <w:rsid w:val="00E44F62"/>
    <w:rsid w:val="00E5050F"/>
    <w:rsid w:val="00E529D8"/>
    <w:rsid w:val="00E536CD"/>
    <w:rsid w:val="00E53921"/>
    <w:rsid w:val="00E5533A"/>
    <w:rsid w:val="00E60712"/>
    <w:rsid w:val="00E61C43"/>
    <w:rsid w:val="00E6308C"/>
    <w:rsid w:val="00E6314B"/>
    <w:rsid w:val="00E64B41"/>
    <w:rsid w:val="00E67B00"/>
    <w:rsid w:val="00E74084"/>
    <w:rsid w:val="00E75E62"/>
    <w:rsid w:val="00E8089E"/>
    <w:rsid w:val="00E83857"/>
    <w:rsid w:val="00E83F56"/>
    <w:rsid w:val="00E8642E"/>
    <w:rsid w:val="00E878C9"/>
    <w:rsid w:val="00E90896"/>
    <w:rsid w:val="00E90A51"/>
    <w:rsid w:val="00E92A7F"/>
    <w:rsid w:val="00E9375F"/>
    <w:rsid w:val="00E95C93"/>
    <w:rsid w:val="00E96298"/>
    <w:rsid w:val="00E9677F"/>
    <w:rsid w:val="00EA01EB"/>
    <w:rsid w:val="00EA0450"/>
    <w:rsid w:val="00EA107E"/>
    <w:rsid w:val="00EA1ABD"/>
    <w:rsid w:val="00EA2492"/>
    <w:rsid w:val="00EA3574"/>
    <w:rsid w:val="00EA37DE"/>
    <w:rsid w:val="00EA38F7"/>
    <w:rsid w:val="00EA3D8D"/>
    <w:rsid w:val="00EA53D7"/>
    <w:rsid w:val="00EA7EFB"/>
    <w:rsid w:val="00EB2A90"/>
    <w:rsid w:val="00EB2CBE"/>
    <w:rsid w:val="00EB3EFE"/>
    <w:rsid w:val="00EB64B6"/>
    <w:rsid w:val="00EB77AE"/>
    <w:rsid w:val="00EC3C8F"/>
    <w:rsid w:val="00EC4177"/>
    <w:rsid w:val="00EC4EB9"/>
    <w:rsid w:val="00EC6018"/>
    <w:rsid w:val="00EC641A"/>
    <w:rsid w:val="00EC6EC8"/>
    <w:rsid w:val="00ED0D0C"/>
    <w:rsid w:val="00ED2AF2"/>
    <w:rsid w:val="00ED4D1D"/>
    <w:rsid w:val="00ED4EEC"/>
    <w:rsid w:val="00ED6F5E"/>
    <w:rsid w:val="00EE2E5E"/>
    <w:rsid w:val="00EE3AC6"/>
    <w:rsid w:val="00EE6E9E"/>
    <w:rsid w:val="00EF1015"/>
    <w:rsid w:val="00EF213D"/>
    <w:rsid w:val="00F0080E"/>
    <w:rsid w:val="00F0142B"/>
    <w:rsid w:val="00F02D7A"/>
    <w:rsid w:val="00F12E2F"/>
    <w:rsid w:val="00F14176"/>
    <w:rsid w:val="00F15DC7"/>
    <w:rsid w:val="00F20D16"/>
    <w:rsid w:val="00F23476"/>
    <w:rsid w:val="00F264C9"/>
    <w:rsid w:val="00F3011B"/>
    <w:rsid w:val="00F3096F"/>
    <w:rsid w:val="00F375AA"/>
    <w:rsid w:val="00F44DE8"/>
    <w:rsid w:val="00F5310C"/>
    <w:rsid w:val="00F5701C"/>
    <w:rsid w:val="00F5796B"/>
    <w:rsid w:val="00F63A2A"/>
    <w:rsid w:val="00F65AB1"/>
    <w:rsid w:val="00F70E86"/>
    <w:rsid w:val="00F71D2F"/>
    <w:rsid w:val="00F723B3"/>
    <w:rsid w:val="00F72CC4"/>
    <w:rsid w:val="00F7338D"/>
    <w:rsid w:val="00F736CC"/>
    <w:rsid w:val="00F7572E"/>
    <w:rsid w:val="00F758B9"/>
    <w:rsid w:val="00F75951"/>
    <w:rsid w:val="00F83820"/>
    <w:rsid w:val="00F83FFA"/>
    <w:rsid w:val="00F84434"/>
    <w:rsid w:val="00F92CE0"/>
    <w:rsid w:val="00F93F1D"/>
    <w:rsid w:val="00F96C13"/>
    <w:rsid w:val="00F97AEF"/>
    <w:rsid w:val="00F97D56"/>
    <w:rsid w:val="00FA2DB3"/>
    <w:rsid w:val="00FA5594"/>
    <w:rsid w:val="00FA66B6"/>
    <w:rsid w:val="00FC2BA4"/>
    <w:rsid w:val="00FC366C"/>
    <w:rsid w:val="00FC3A85"/>
    <w:rsid w:val="00FC4D30"/>
    <w:rsid w:val="00FC7579"/>
    <w:rsid w:val="00FC78C6"/>
    <w:rsid w:val="00FD074D"/>
    <w:rsid w:val="00FD33DF"/>
    <w:rsid w:val="00FD40CA"/>
    <w:rsid w:val="00FD7A92"/>
    <w:rsid w:val="00FE24C4"/>
    <w:rsid w:val="00FE57BC"/>
    <w:rsid w:val="00FF3A5D"/>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6198A"/>
    <w:pPr>
      <w:autoSpaceDE w:val="0"/>
      <w:autoSpaceDN w:val="0"/>
      <w:adjustRightInd w:val="0"/>
    </w:pPr>
    <w:rPr>
      <w:rFonts w:ascii="Arial" w:eastAsia="Times New Roman" w:hAnsi="Arial" w:cs="Arial"/>
      <w:color w:val="000000"/>
      <w:szCs w:val="24"/>
      <w:lang w:val="en-AU"/>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4"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6198A"/>
    <w:pPr>
      <w:autoSpaceDE w:val="0"/>
      <w:autoSpaceDN w:val="0"/>
      <w:adjustRightInd w:val="0"/>
    </w:pPr>
    <w:rPr>
      <w:rFonts w:ascii="Arial" w:eastAsia="Times New Roman" w:hAnsi="Arial" w:cs="Arial"/>
      <w:color w:val="000000"/>
      <w:szCs w:val="24"/>
      <w:lang w:val="en-AU"/>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paragraph" w:styleId="BodyText">
    <w:name w:val="Body Text"/>
    <w:basedOn w:val="Normal"/>
    <w:link w:val="BodyTextChar"/>
    <w:rsid w:val="00320F9D"/>
  </w:style>
  <w:style w:type="character" w:customStyle="1" w:styleId="BodyTextChar">
    <w:name w:val="Body Text Char"/>
    <w:link w:val="BodyText"/>
    <w:uiPriority w:val="99"/>
    <w:rsid w:val="00320F9D"/>
    <w:rPr>
      <w:rFonts w:ascii="Arial" w:eastAsia="Times New Roman" w:hAnsi="Arial" w:cs="Times New Roman"/>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character" w:customStyle="1" w:styleId="Heading1Char">
    <w:name w:val="Heading 1 Char"/>
    <w:link w:val="Heading1"/>
    <w:rsid w:val="00320F9D"/>
    <w:rPr>
      <w:rFonts w:ascii="Arial" w:eastAsia="Times New Roman" w:hAnsi="Arial" w:cs="Arial"/>
      <w:b/>
      <w:bCs/>
      <w:smallCaps/>
      <w:kern w:val="32"/>
      <w:sz w:val="28"/>
      <w:szCs w:val="32"/>
    </w:rPr>
  </w:style>
  <w:style w:type="character" w:customStyle="1" w:styleId="Heading2Char">
    <w:name w:val="Heading 2 Char"/>
    <w:link w:val="Heading2"/>
    <w:rsid w:val="00320F9D"/>
    <w:rPr>
      <w:rFonts w:ascii="Arial" w:eastAsia="Times New Roman" w:hAnsi="Arial" w:cs="Arial"/>
      <w:b/>
      <w:bCs/>
      <w:iCs/>
      <w:smallCaps/>
      <w:sz w:val="24"/>
      <w:szCs w:val="26"/>
    </w:rPr>
  </w:style>
  <w:style w:type="character" w:customStyle="1" w:styleId="Heading3Char">
    <w:name w:val="Heading 3 Char"/>
    <w:link w:val="Heading3"/>
    <w:rsid w:val="00320F9D"/>
    <w:rPr>
      <w:rFonts w:ascii="Arial" w:eastAsia="Times New Roman" w:hAnsi="Arial" w:cs="Arial"/>
      <w:b/>
      <w:bCs/>
      <w:sz w:val="22"/>
      <w:szCs w:val="22"/>
    </w:rPr>
  </w:style>
  <w:style w:type="character" w:customStyle="1" w:styleId="Heading4Char">
    <w:name w:val="Heading 4 Char"/>
    <w:link w:val="Heading4"/>
    <w:rsid w:val="00320F9D"/>
    <w:rPr>
      <w:rFonts w:ascii="Arial" w:eastAsia="Times New Roman" w:hAnsi="Arial" w:cs="Arial"/>
      <w:bCs/>
      <w:i/>
      <w:szCs w:val="28"/>
    </w:rPr>
  </w:style>
  <w:style w:type="character" w:customStyle="1" w:styleId="Heading5Char">
    <w:name w:val="Heading 5 Char"/>
    <w:link w:val="Heading5"/>
    <w:rsid w:val="00320F9D"/>
    <w:rPr>
      <w:rFonts w:ascii="Arial" w:eastAsia="Times New Roman" w:hAnsi="Arial" w:cs="Arial"/>
      <w:b/>
      <w:bCs/>
      <w:i/>
      <w:iCs/>
      <w:sz w:val="26"/>
      <w:szCs w:val="26"/>
    </w:rPr>
  </w:style>
  <w:style w:type="character" w:customStyle="1" w:styleId="Heading6Char">
    <w:name w:val="Heading 6 Char"/>
    <w:link w:val="Heading6"/>
    <w:rsid w:val="00320F9D"/>
    <w:rPr>
      <w:rFonts w:ascii="Arial" w:eastAsia="Times New Roman" w:hAnsi="Arial" w:cs="Arial"/>
      <w:b/>
      <w:bCs/>
      <w:sz w:val="22"/>
      <w:szCs w:val="22"/>
    </w:rPr>
  </w:style>
  <w:style w:type="character" w:customStyle="1" w:styleId="Heading7Char">
    <w:name w:val="Heading 7 Char"/>
    <w:link w:val="Heading7"/>
    <w:rsid w:val="00320F9D"/>
    <w:rPr>
      <w:rFonts w:ascii="Arial" w:eastAsia="Times New Roman" w:hAnsi="Arial" w:cs="Arial"/>
      <w:szCs w:val="24"/>
    </w:rPr>
  </w:style>
  <w:style w:type="character" w:customStyle="1" w:styleId="Heading8Char">
    <w:name w:val="Heading 8 Char"/>
    <w:link w:val="Heading8"/>
    <w:rsid w:val="00320F9D"/>
    <w:rPr>
      <w:rFonts w:ascii="Arial" w:eastAsia="Times New Roman" w:hAnsi="Arial" w:cs="Arial"/>
      <w:i/>
      <w:iCs/>
      <w:szCs w:val="24"/>
    </w:rPr>
  </w:style>
  <w:style w:type="character" w:customStyle="1" w:styleId="Heading9Char">
    <w:name w:val="Heading 9 Char"/>
    <w:link w:val="Heading9"/>
    <w:rsid w:val="00320F9D"/>
    <w:rPr>
      <w:rFonts w:ascii="Arial" w:eastAsia="Times New Roman" w:hAnsi="Arial" w:cs="Arial"/>
      <w:sz w:val="22"/>
      <w:szCs w:val="22"/>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character" w:customStyle="1" w:styleId="CellChar">
    <w:name w:val="Cell Char"/>
    <w:link w:val="Cell"/>
    <w:locked/>
    <w:rsid w:val="000B2F0E"/>
    <w:rPr>
      <w:rFonts w:ascii="Arial" w:eastAsia="Times New Roman" w:hAnsi="Arial"/>
      <w:lang w:val="en-US" w:eastAsia="en-US" w:bidi="ar-SA"/>
    </w:rPr>
  </w:style>
  <w:style w:type="paragraph" w:styleId="ListParagraph">
    <w:name w:val="List Paragraph"/>
    <w:basedOn w:val="Normal"/>
    <w:uiPriority w:val="34"/>
    <w:qFormat/>
    <w:rsid w:val="000B2F0E"/>
    <w:pPr>
      <w:spacing w:after="200" w:line="276" w:lineRule="auto"/>
    </w:pPr>
    <w:rPr>
      <w:rFonts w:ascii="Calibri" w:eastAsia="Calibri" w:hAnsi="Calibri"/>
      <w:sz w:val="22"/>
      <w:szCs w:val="22"/>
    </w:rPr>
  </w:style>
  <w:style w:type="paragraph" w:styleId="Caption">
    <w:name w:val="caption"/>
    <w:basedOn w:val="Normal"/>
    <w:next w:val="Normal"/>
    <w:uiPriority w:val="35"/>
    <w:unhideWhenUsed/>
    <w:qFormat/>
    <w:rsid w:val="009D354D"/>
    <w:rPr>
      <w:b/>
      <w:bCs/>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eastAsia="Calibri"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8"/>
      </w:numPr>
      <w:contextualSpacing/>
    </w:pPr>
  </w:style>
  <w:style w:type="paragraph" w:styleId="ListContinue3">
    <w:name w:val="List Continue 3"/>
    <w:basedOn w:val="Normal"/>
    <w:uiPriority w:val="99"/>
    <w:unhideWhenUsed/>
    <w:rsid w:val="00265B93"/>
    <w:pPr>
      <w:spacing w:after="120"/>
      <w:ind w:left="1080"/>
      <w:contextualSpacing/>
    </w:pPr>
  </w:style>
  <w:style w:type="paragraph" w:styleId="TOC7">
    <w:name w:val="toc 7"/>
    <w:basedOn w:val="Normal"/>
    <w:next w:val="Normal"/>
    <w:semiHidden/>
    <w:rsid w:val="00265B93"/>
    <w:pPr>
      <w:widowControl w:val="0"/>
      <w:autoSpaceDE/>
      <w:autoSpaceDN/>
      <w:adjustRightInd/>
      <w:spacing w:line="240" w:lineRule="atLeast"/>
      <w:ind w:left="1200"/>
    </w:pPr>
    <w:rPr>
      <w:rFonts w:ascii="Times New Roman" w:hAnsi="Times New Roman" w:cs="Times New Roman"/>
    </w:rPr>
  </w:style>
  <w:style w:type="paragraph" w:styleId="ListBullet4">
    <w:name w:val="List Bullet 4"/>
    <w:basedOn w:val="Normal"/>
    <w:rsid w:val="00265B93"/>
    <w:pPr>
      <w:widowControl w:val="0"/>
      <w:numPr>
        <w:numId w:val="10"/>
      </w:numPr>
      <w:autoSpaceDE/>
      <w:autoSpaceDN/>
      <w:adjustRightInd/>
      <w:spacing w:line="240" w:lineRule="atLeast"/>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s://i2e-test.nci.nih.gov/greensheets/help/GreensheetsPgmGui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2e-test.nci.nih.gov/greensheets/help/GreensheetsPgmGuide.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isvn.nci.nih.gov/svn/iscs/greensheets/Requirements/Specs/GreenSheets%20-%20Scope.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CAEB-6F03-45AE-9F46-56422BE8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26</Pages>
  <Words>7414</Words>
  <Characters>42266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49581</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75</cp:revision>
  <cp:lastPrinted>2013-10-21T20:05:00Z</cp:lastPrinted>
  <dcterms:created xsi:type="dcterms:W3CDTF">2016-05-04T15:17:00Z</dcterms:created>
  <dcterms:modified xsi:type="dcterms:W3CDTF">2016-05-06T21:20:00Z</dcterms:modified>
</cp:coreProperties>
</file>