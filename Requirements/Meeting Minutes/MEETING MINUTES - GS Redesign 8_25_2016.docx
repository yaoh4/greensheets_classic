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3EFEE1C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w:t>
      </w:r>
      <w:r w:rsidR="002E79B5">
        <w:rPr>
          <w:rFonts w:ascii="Arial Narrow" w:hAnsi="Arial Narrow"/>
        </w:rPr>
        <w:t>Re-D</w:t>
      </w:r>
      <w:r w:rsidR="00C147A6">
        <w:rPr>
          <w:rFonts w:ascii="Arial Narrow" w:hAnsi="Arial Narrow"/>
        </w:rPr>
        <w:t>esign</w:t>
      </w:r>
      <w:r>
        <w:rPr>
          <w:rFonts w:ascii="Arial Narrow" w:hAnsi="Arial Narrow"/>
        </w:rPr>
        <w:t xml:space="preserve">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4EDB0660"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 xml:space="preserve">GreenSheets </w:t>
      </w:r>
      <w:r w:rsidR="002E79B5">
        <w:rPr>
          <w:rFonts w:ascii="Arial Narrow" w:hAnsi="Arial Narrow"/>
        </w:rPr>
        <w:t xml:space="preserve">Re-Design </w:t>
      </w:r>
    </w:p>
    <w:p w14:paraId="5A11684C" w14:textId="318222D3" w:rsidR="002E79B5" w:rsidRDefault="009516CC" w:rsidP="002E79B5">
      <w:pPr>
        <w:ind w:left="3600" w:hanging="3600"/>
        <w:rPr>
          <w:rFonts w:ascii="Arial Narrow" w:hAnsi="Arial Narrow"/>
          <w:b/>
        </w:rPr>
      </w:pPr>
      <w:r w:rsidRPr="002B574B">
        <w:rPr>
          <w:rFonts w:ascii="Arial Narrow" w:hAnsi="Arial Narrow"/>
          <w:b/>
        </w:rPr>
        <w:t xml:space="preserve">ATTENDEES:              </w:t>
      </w:r>
      <w:r w:rsidR="002E79B5">
        <w:rPr>
          <w:rFonts w:ascii="Arial Narrow" w:hAnsi="Arial Narrow"/>
          <w:b/>
        </w:rPr>
        <w:tab/>
      </w:r>
      <w:r w:rsidR="002E79B5" w:rsidRPr="002E79B5">
        <w:rPr>
          <w:rFonts w:ascii="Arial Narrow" w:hAnsi="Arial Narrow"/>
        </w:rPr>
        <w:t>OGA:</w:t>
      </w:r>
      <w:r w:rsidR="002E79B5">
        <w:rPr>
          <w:rFonts w:ascii="Arial Narrow" w:hAnsi="Arial Narrow"/>
          <w:b/>
        </w:rPr>
        <w:t xml:space="preserve"> </w:t>
      </w:r>
      <w:r w:rsidR="002E79B5" w:rsidRPr="002E79B5">
        <w:rPr>
          <w:rFonts w:ascii="Arial Narrow" w:hAnsi="Arial Narrow"/>
        </w:rPr>
        <w:t xml:space="preserve">Crystal Wolfrey, Eugenia Chester </w:t>
      </w:r>
    </w:p>
    <w:p w14:paraId="0BAA3BF4" w14:textId="7D6675C3" w:rsidR="002E79B5" w:rsidRDefault="009516CC" w:rsidP="002E79B5">
      <w:pPr>
        <w:ind w:left="5040" w:hanging="1440"/>
        <w:rPr>
          <w:rFonts w:ascii="Arial Narrow" w:hAnsi="Arial Narrow"/>
        </w:rPr>
      </w:pPr>
      <w:r w:rsidRPr="002B574B">
        <w:rPr>
          <w:rFonts w:ascii="Arial Narrow" w:hAnsi="Arial Narrow"/>
        </w:rPr>
        <w:t xml:space="preserve">CBIIT: </w:t>
      </w:r>
      <w:r w:rsidR="002E79B5">
        <w:rPr>
          <w:rFonts w:ascii="Arial Narrow" w:hAnsi="Arial Narrow"/>
        </w:rPr>
        <w:t xml:space="preserve">Jennifer Kwok, </w:t>
      </w:r>
      <w:r w:rsidR="002E79B5" w:rsidRPr="002B574B">
        <w:rPr>
          <w:rFonts w:ascii="Arial Narrow" w:hAnsi="Arial Narrow"/>
        </w:rPr>
        <w:t xml:space="preserve">Gerald Momplaisir, </w:t>
      </w:r>
    </w:p>
    <w:p w14:paraId="50BFC58F" w14:textId="7E389A3F" w:rsidR="002E79B5" w:rsidRDefault="009516CC" w:rsidP="002E79B5">
      <w:pPr>
        <w:ind w:left="5040" w:hanging="1440"/>
        <w:rPr>
          <w:rFonts w:ascii="Arial Narrow" w:hAnsi="Arial Narrow"/>
        </w:rPr>
      </w:pPr>
      <w:r>
        <w:rPr>
          <w:rFonts w:ascii="Arial Narrow" w:hAnsi="Arial Narrow"/>
        </w:rPr>
        <w:t>Yakov Polonsky, Larry Brem,</w:t>
      </w:r>
      <w:r w:rsidR="00573056">
        <w:rPr>
          <w:rFonts w:ascii="Arial Narrow" w:hAnsi="Arial Narrow"/>
        </w:rPr>
        <w:t xml:space="preserve"> David Chang,</w:t>
      </w:r>
    </w:p>
    <w:p w14:paraId="4C775166" w14:textId="680AF230" w:rsidR="009516CC" w:rsidRPr="002B574B" w:rsidRDefault="009516CC" w:rsidP="002E79B5">
      <w:pPr>
        <w:ind w:left="5040" w:hanging="1440"/>
        <w:rPr>
          <w:rFonts w:ascii="Arial Narrow" w:hAnsi="Arial Narrow"/>
        </w:rPr>
      </w:pPr>
      <w:r>
        <w:rPr>
          <w:rFonts w:ascii="Arial Narrow" w:hAnsi="Arial Narrow"/>
        </w:rPr>
        <w:t>Gaby Tulchi</w:t>
      </w:r>
      <w:r w:rsidR="002E79B5">
        <w:rPr>
          <w:rFonts w:ascii="Arial Narrow" w:hAnsi="Arial Narrow"/>
        </w:rPr>
        <w:t>nskaya</w:t>
      </w:r>
      <w:r w:rsidR="00730EFC">
        <w:rPr>
          <w:rFonts w:ascii="Arial Narrow" w:hAnsi="Arial Narrow"/>
        </w:rPr>
        <w:t>.</w:t>
      </w:r>
    </w:p>
    <w:p w14:paraId="187A9B23" w14:textId="1DDF14B2"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sidR="00E52643">
        <w:rPr>
          <w:rFonts w:ascii="Arial Narrow" w:hAnsi="Arial Narrow"/>
        </w:rPr>
        <w:t>8</w:t>
      </w:r>
      <w:r w:rsidRPr="002B574B">
        <w:rPr>
          <w:rFonts w:ascii="Arial Narrow" w:hAnsi="Arial Narrow"/>
        </w:rPr>
        <w:t>/</w:t>
      </w:r>
      <w:r w:rsidR="00573056">
        <w:rPr>
          <w:rFonts w:ascii="Arial Narrow" w:hAnsi="Arial Narrow"/>
        </w:rPr>
        <w:t>25</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sidR="00E52643">
        <w:rPr>
          <w:rFonts w:ascii="Arial Narrow" w:hAnsi="Arial Narrow"/>
        </w:rPr>
        <w:t>1</w:t>
      </w:r>
      <w:r>
        <w:rPr>
          <w:rFonts w:ascii="Arial Narrow" w:hAnsi="Arial Narrow"/>
        </w:rPr>
        <w:t>W03</w:t>
      </w:r>
      <w:r w:rsidR="002E79B5">
        <w:rPr>
          <w:rFonts w:ascii="Arial Narrow" w:hAnsi="Arial Narrow"/>
        </w:rPr>
        <w:t>2/034</w:t>
      </w:r>
    </w:p>
    <w:p w14:paraId="329E4277" w14:textId="77777777" w:rsidR="009516CC" w:rsidRPr="002B574B" w:rsidRDefault="009516CC" w:rsidP="009516CC">
      <w:pPr>
        <w:pBdr>
          <w:bottom w:val="single" w:sz="12" w:space="0" w:color="auto"/>
        </w:pBdr>
        <w:rPr>
          <w:rFonts w:ascii="Arial Narrow" w:hAnsi="Arial Narrow"/>
        </w:rPr>
      </w:pPr>
    </w:p>
    <w:p w14:paraId="7C68A445" w14:textId="3D32688A" w:rsidR="009516CC" w:rsidRPr="004A4463" w:rsidRDefault="004A4463" w:rsidP="009516CC">
      <w:pPr>
        <w:rPr>
          <w:rFonts w:ascii="Arial Narrow" w:hAnsi="Arial Narrow"/>
          <w:b/>
          <w:sz w:val="20"/>
          <w:szCs w:val="20"/>
        </w:rPr>
      </w:pPr>
      <w:r w:rsidRPr="004A4463">
        <w:rPr>
          <w:rFonts w:ascii="Arial Narrow" w:hAnsi="Arial Narrow"/>
          <w:b/>
          <w:sz w:val="20"/>
          <w:szCs w:val="20"/>
        </w:rPr>
        <w:t>P</w:t>
      </w:r>
      <w:r w:rsidR="009516CC" w:rsidRPr="004A4463">
        <w:rPr>
          <w:rFonts w:ascii="Arial Narrow" w:hAnsi="Arial Narrow"/>
          <w:b/>
          <w:sz w:val="20"/>
          <w:szCs w:val="20"/>
        </w:rPr>
        <w:t>urpose of th</w:t>
      </w:r>
      <w:r w:rsidR="0055417A" w:rsidRPr="004A4463">
        <w:rPr>
          <w:rFonts w:ascii="Arial Narrow" w:hAnsi="Arial Narrow"/>
          <w:b/>
          <w:sz w:val="20"/>
          <w:szCs w:val="20"/>
        </w:rPr>
        <w:t>e</w:t>
      </w:r>
      <w:r w:rsidRPr="004A4463">
        <w:rPr>
          <w:rFonts w:ascii="Arial Narrow" w:hAnsi="Arial Narrow"/>
          <w:b/>
          <w:sz w:val="20"/>
          <w:szCs w:val="20"/>
        </w:rPr>
        <w:t xml:space="preserve"> meeting</w:t>
      </w:r>
      <w:r w:rsidR="00AC084A" w:rsidRPr="004A4463">
        <w:rPr>
          <w:rFonts w:ascii="Arial Narrow" w:hAnsi="Arial Narrow"/>
          <w:b/>
          <w:sz w:val="20"/>
          <w:szCs w:val="20"/>
        </w:rPr>
        <w:t>:</w:t>
      </w:r>
    </w:p>
    <w:p w14:paraId="04E1B3A1" w14:textId="34CAA41C" w:rsidR="004A4463" w:rsidRPr="004A4463" w:rsidRDefault="00F54386" w:rsidP="004A4463">
      <w:pPr>
        <w:pStyle w:val="ListParagraph"/>
        <w:numPr>
          <w:ilvl w:val="0"/>
          <w:numId w:val="21"/>
        </w:numPr>
        <w:rPr>
          <w:rFonts w:ascii="Arial Narrow" w:hAnsi="Arial Narrow"/>
          <w:sz w:val="20"/>
          <w:szCs w:val="20"/>
        </w:rPr>
      </w:pPr>
      <w:r>
        <w:rPr>
          <w:rFonts w:ascii="Arial Narrow" w:hAnsi="Arial Narrow"/>
          <w:sz w:val="20"/>
          <w:szCs w:val="20"/>
        </w:rPr>
        <w:t xml:space="preserve">Provide </w:t>
      </w:r>
      <w:r w:rsidRPr="00F54386">
        <w:rPr>
          <w:rFonts w:ascii="Arial Narrow" w:hAnsi="Arial Narrow"/>
          <w:sz w:val="20"/>
          <w:szCs w:val="20"/>
        </w:rPr>
        <w:t>Form Builder tasks updates</w:t>
      </w:r>
      <w:r w:rsidR="004A4463" w:rsidRPr="004A4463">
        <w:rPr>
          <w:rFonts w:ascii="Arial Narrow" w:hAnsi="Arial Narrow"/>
          <w:sz w:val="20"/>
          <w:szCs w:val="20"/>
        </w:rPr>
        <w:t xml:space="preserve">  </w:t>
      </w:r>
    </w:p>
    <w:p w14:paraId="61B4D604" w14:textId="50461782" w:rsidR="004A4463"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 xml:space="preserve">Follow up </w:t>
      </w:r>
      <w:r w:rsidR="00DA1673">
        <w:rPr>
          <w:rFonts w:ascii="Arial Narrow" w:hAnsi="Arial Narrow"/>
          <w:sz w:val="20"/>
          <w:szCs w:val="20"/>
        </w:rPr>
        <w:t xml:space="preserve">on </w:t>
      </w:r>
      <w:r w:rsidR="00F54386">
        <w:rPr>
          <w:rFonts w:ascii="Arial Narrow" w:hAnsi="Arial Narrow"/>
          <w:sz w:val="20"/>
          <w:szCs w:val="20"/>
        </w:rPr>
        <w:t>data migration</w:t>
      </w:r>
      <w:r w:rsidR="00DA1673">
        <w:rPr>
          <w:rFonts w:ascii="Arial Narrow" w:hAnsi="Arial Narrow"/>
          <w:sz w:val="20"/>
          <w:szCs w:val="20"/>
        </w:rPr>
        <w:t xml:space="preserve"> requirement</w:t>
      </w:r>
      <w:r w:rsidR="00F54386">
        <w:rPr>
          <w:rFonts w:ascii="Arial Narrow" w:hAnsi="Arial Narrow"/>
          <w:sz w:val="20"/>
          <w:szCs w:val="20"/>
        </w:rPr>
        <w:t xml:space="preserve"> (additional question</w:t>
      </w:r>
      <w:r w:rsidRPr="004A4463">
        <w:rPr>
          <w:rFonts w:ascii="Arial Narrow" w:hAnsi="Arial Narrow"/>
          <w:sz w:val="20"/>
          <w:szCs w:val="20"/>
        </w:rPr>
        <w:t>)</w:t>
      </w:r>
    </w:p>
    <w:p w14:paraId="598086CB" w14:textId="0924C693" w:rsidR="00F54386" w:rsidRDefault="00F54386" w:rsidP="004A4463">
      <w:pPr>
        <w:pStyle w:val="ListParagraph"/>
        <w:numPr>
          <w:ilvl w:val="0"/>
          <w:numId w:val="21"/>
        </w:numPr>
        <w:rPr>
          <w:rFonts w:ascii="Arial Narrow" w:hAnsi="Arial Narrow"/>
          <w:sz w:val="20"/>
          <w:szCs w:val="20"/>
        </w:rPr>
      </w:pPr>
      <w:r>
        <w:rPr>
          <w:rFonts w:ascii="Arial Narrow" w:hAnsi="Arial Narrow"/>
          <w:sz w:val="20"/>
          <w:szCs w:val="20"/>
        </w:rPr>
        <w:t>D</w:t>
      </w:r>
      <w:r w:rsidR="004A4463" w:rsidRPr="004A4463">
        <w:rPr>
          <w:rFonts w:ascii="Arial Narrow" w:hAnsi="Arial Narrow"/>
          <w:sz w:val="20"/>
          <w:szCs w:val="20"/>
        </w:rPr>
        <w:t>iscuss</w:t>
      </w:r>
      <w:r>
        <w:rPr>
          <w:rFonts w:ascii="Arial Narrow" w:hAnsi="Arial Narrow"/>
          <w:sz w:val="20"/>
          <w:szCs w:val="20"/>
        </w:rPr>
        <w:t xml:space="preserve"> </w:t>
      </w:r>
      <w:r w:rsidRPr="00F54386">
        <w:rPr>
          <w:rFonts w:ascii="Arial Narrow" w:hAnsi="Arial Narrow"/>
          <w:sz w:val="20"/>
          <w:szCs w:val="20"/>
        </w:rPr>
        <w:t>a</w:t>
      </w:r>
      <w:r w:rsidRPr="00F54386">
        <w:rPr>
          <w:rFonts w:ascii="Arial Narrow" w:hAnsi="Arial Narrow"/>
          <w:sz w:val="20"/>
          <w:szCs w:val="20"/>
        </w:rPr>
        <w:t>d-hoc reporting needs</w:t>
      </w:r>
    </w:p>
    <w:p w14:paraId="4FAD9910" w14:textId="203E75DF" w:rsidR="009516CC" w:rsidRPr="004A4463" w:rsidRDefault="00F54386" w:rsidP="004A4463">
      <w:pPr>
        <w:pStyle w:val="ListParagraph"/>
        <w:numPr>
          <w:ilvl w:val="0"/>
          <w:numId w:val="21"/>
        </w:numPr>
        <w:rPr>
          <w:rFonts w:ascii="Arial Narrow" w:hAnsi="Arial Narrow"/>
          <w:sz w:val="20"/>
          <w:szCs w:val="20"/>
        </w:rPr>
      </w:pPr>
      <w:r>
        <w:rPr>
          <w:rFonts w:ascii="Arial Narrow" w:hAnsi="Arial Narrow"/>
          <w:sz w:val="20"/>
          <w:szCs w:val="20"/>
        </w:rPr>
        <w:t xml:space="preserve">Clarify the priority of </w:t>
      </w:r>
      <w:r w:rsidRPr="00F54386">
        <w:rPr>
          <w:rFonts w:ascii="Arial Narrow" w:hAnsi="Arial Narrow"/>
          <w:sz w:val="20"/>
          <w:szCs w:val="20"/>
        </w:rPr>
        <w:t>OGAI2E-144</w:t>
      </w:r>
      <w:r>
        <w:rPr>
          <w:rFonts w:ascii="Arial Narrow" w:hAnsi="Arial Narrow"/>
          <w:sz w:val="20"/>
          <w:szCs w:val="20"/>
        </w:rPr>
        <w:t xml:space="preserve"> - “</w:t>
      </w:r>
      <w:r w:rsidRPr="00F54386">
        <w:rPr>
          <w:rFonts w:ascii="Arial Narrow" w:hAnsi="Arial Narrow"/>
          <w:sz w:val="20"/>
          <w:szCs w:val="20"/>
        </w:rPr>
        <w:t>A new report is desired to easily check which questions sets belong to which mechanism</w:t>
      </w:r>
      <w:r w:rsidRPr="00F54386">
        <w:rPr>
          <w:rFonts w:ascii="Arial Narrow" w:hAnsi="Arial Narrow"/>
          <w:sz w:val="20"/>
          <w:szCs w:val="20"/>
        </w:rPr>
        <w:t>”</w:t>
      </w:r>
    </w:p>
    <w:p w14:paraId="0942AFB8" w14:textId="214D4CEF" w:rsidR="0055417A" w:rsidRDefault="004A4463" w:rsidP="009516CC">
      <w:pPr>
        <w:rPr>
          <w:rFonts w:ascii="Arial Narrow" w:hAnsi="Arial Narrow"/>
          <w:sz w:val="20"/>
          <w:szCs w:val="20"/>
        </w:rPr>
      </w:pPr>
      <w:r w:rsidRPr="004A4463">
        <w:rPr>
          <w:rFonts w:ascii="Arial Narrow" w:hAnsi="Arial Narrow"/>
          <w:b/>
          <w:sz w:val="20"/>
          <w:szCs w:val="20"/>
        </w:rPr>
        <w:t>D</w:t>
      </w:r>
      <w:r w:rsidR="0055417A" w:rsidRPr="004A4463">
        <w:rPr>
          <w:rFonts w:ascii="Arial Narrow" w:hAnsi="Arial Narrow"/>
          <w:b/>
          <w:sz w:val="20"/>
          <w:szCs w:val="20"/>
        </w:rPr>
        <w:t>iscussion</w:t>
      </w:r>
      <w:r w:rsidRPr="004A4463">
        <w:rPr>
          <w:rFonts w:ascii="Arial Narrow" w:hAnsi="Arial Narrow"/>
          <w:b/>
          <w:sz w:val="20"/>
          <w:szCs w:val="20"/>
        </w:rPr>
        <w:t xml:space="preserve"> and decisions</w:t>
      </w:r>
      <w:r w:rsidR="0055417A">
        <w:rPr>
          <w:rFonts w:ascii="Arial Narrow" w:hAnsi="Arial Narrow"/>
          <w:sz w:val="20"/>
          <w:szCs w:val="20"/>
        </w:rPr>
        <w:t>:</w:t>
      </w:r>
    </w:p>
    <w:tbl>
      <w:tblPr>
        <w:tblStyle w:val="TableGrid"/>
        <w:tblW w:w="0" w:type="auto"/>
        <w:tblLook w:val="04A0" w:firstRow="1" w:lastRow="0" w:firstColumn="1" w:lastColumn="0" w:noHBand="0" w:noVBand="1"/>
      </w:tblPr>
      <w:tblGrid>
        <w:gridCol w:w="2245"/>
        <w:gridCol w:w="7105"/>
      </w:tblGrid>
      <w:tr w:rsidR="004A4463" w14:paraId="0435BA7E" w14:textId="77777777" w:rsidTr="00DA1673">
        <w:tc>
          <w:tcPr>
            <w:tcW w:w="2245" w:type="dxa"/>
            <w:shd w:val="clear" w:color="auto" w:fill="E7E6E6" w:themeFill="background2"/>
          </w:tcPr>
          <w:p w14:paraId="52C2E741" w14:textId="45B16BBA" w:rsidR="004A4463" w:rsidRPr="00161E16" w:rsidRDefault="004A4463" w:rsidP="009516CC">
            <w:pPr>
              <w:rPr>
                <w:rFonts w:ascii="Arial Narrow" w:hAnsi="Arial Narrow"/>
                <w:b/>
                <w:sz w:val="20"/>
                <w:szCs w:val="20"/>
              </w:rPr>
            </w:pPr>
            <w:r w:rsidRPr="00161E16">
              <w:rPr>
                <w:rFonts w:ascii="Arial Narrow" w:hAnsi="Arial Narrow"/>
                <w:b/>
                <w:sz w:val="20"/>
                <w:szCs w:val="20"/>
              </w:rPr>
              <w:t>Topic</w:t>
            </w:r>
          </w:p>
        </w:tc>
        <w:tc>
          <w:tcPr>
            <w:tcW w:w="7105" w:type="dxa"/>
            <w:shd w:val="clear" w:color="auto" w:fill="E7E6E6" w:themeFill="background2"/>
          </w:tcPr>
          <w:p w14:paraId="1A2E7B1D" w14:textId="2063249C" w:rsidR="004A4463" w:rsidRPr="00161E16" w:rsidRDefault="004A4463" w:rsidP="009516CC">
            <w:pPr>
              <w:rPr>
                <w:rFonts w:ascii="Arial Narrow" w:hAnsi="Arial Narrow"/>
                <w:b/>
                <w:sz w:val="20"/>
                <w:szCs w:val="20"/>
              </w:rPr>
            </w:pPr>
            <w:r w:rsidRPr="00161E16">
              <w:rPr>
                <w:rFonts w:ascii="Arial Narrow" w:hAnsi="Arial Narrow"/>
                <w:b/>
                <w:sz w:val="20"/>
                <w:szCs w:val="20"/>
              </w:rPr>
              <w:t>D</w:t>
            </w:r>
            <w:r w:rsidR="00BF49AC" w:rsidRPr="004A4463">
              <w:rPr>
                <w:rFonts w:ascii="Arial Narrow" w:hAnsi="Arial Narrow"/>
                <w:b/>
                <w:sz w:val="20"/>
                <w:szCs w:val="20"/>
              </w:rPr>
              <w:t>iscussion</w:t>
            </w:r>
          </w:p>
        </w:tc>
      </w:tr>
      <w:tr w:rsidR="004A4463" w14:paraId="15B7093E" w14:textId="77777777" w:rsidTr="00DA1673">
        <w:tc>
          <w:tcPr>
            <w:tcW w:w="2245" w:type="dxa"/>
          </w:tcPr>
          <w:p w14:paraId="1C4014AB" w14:textId="419D073D" w:rsidR="004A4463" w:rsidRDefault="00BF49AC" w:rsidP="004A4463">
            <w:pPr>
              <w:rPr>
                <w:rFonts w:ascii="Arial Narrow" w:hAnsi="Arial Narrow"/>
                <w:sz w:val="20"/>
                <w:szCs w:val="20"/>
              </w:rPr>
            </w:pPr>
            <w:r w:rsidRPr="00F54386">
              <w:rPr>
                <w:rFonts w:ascii="Arial Narrow" w:hAnsi="Arial Narrow"/>
                <w:sz w:val="20"/>
                <w:szCs w:val="20"/>
              </w:rPr>
              <w:t>Form Builder tasks updates</w:t>
            </w:r>
          </w:p>
        </w:tc>
        <w:tc>
          <w:tcPr>
            <w:tcW w:w="7105" w:type="dxa"/>
          </w:tcPr>
          <w:p w14:paraId="6165B3FE" w14:textId="778CEA20" w:rsidR="004A4463" w:rsidRDefault="00BF49AC" w:rsidP="00DA1673">
            <w:pPr>
              <w:rPr>
                <w:rFonts w:ascii="Arial Narrow" w:hAnsi="Arial Narrow"/>
                <w:sz w:val="20"/>
                <w:szCs w:val="20"/>
              </w:rPr>
            </w:pPr>
            <w:r>
              <w:rPr>
                <w:rFonts w:ascii="Arial Narrow" w:hAnsi="Arial Narrow"/>
                <w:sz w:val="20"/>
                <w:szCs w:val="20"/>
              </w:rPr>
              <w:t xml:space="preserve">CBIIT added XML for </w:t>
            </w:r>
            <w:r w:rsidR="00DA1673">
              <w:rPr>
                <w:rFonts w:ascii="Arial Narrow" w:hAnsi="Arial Narrow"/>
                <w:sz w:val="20"/>
                <w:szCs w:val="20"/>
              </w:rPr>
              <w:t xml:space="preserve">1/F99 and </w:t>
            </w:r>
            <w:r w:rsidR="009774D3">
              <w:rPr>
                <w:rFonts w:ascii="Arial Narrow" w:hAnsi="Arial Narrow"/>
                <w:sz w:val="20"/>
                <w:szCs w:val="20"/>
              </w:rPr>
              <w:t xml:space="preserve">R50 (multiple types) </w:t>
            </w:r>
            <w:r w:rsidR="00DA1673">
              <w:rPr>
                <w:rFonts w:ascii="Arial Narrow" w:hAnsi="Arial Narrow"/>
                <w:sz w:val="20"/>
                <w:szCs w:val="20"/>
              </w:rPr>
              <w:t>and testing the changes</w:t>
            </w:r>
          </w:p>
        </w:tc>
      </w:tr>
      <w:tr w:rsidR="004A4463" w14:paraId="6C027A74" w14:textId="77777777" w:rsidTr="00DA1673">
        <w:tc>
          <w:tcPr>
            <w:tcW w:w="2245" w:type="dxa"/>
          </w:tcPr>
          <w:p w14:paraId="29EA4D91" w14:textId="45E38E7F" w:rsidR="004A4463" w:rsidRDefault="00DA1673" w:rsidP="009516CC">
            <w:pPr>
              <w:rPr>
                <w:rFonts w:ascii="Arial Narrow" w:hAnsi="Arial Narrow"/>
                <w:sz w:val="20"/>
                <w:szCs w:val="20"/>
              </w:rPr>
            </w:pPr>
            <w:r>
              <w:rPr>
                <w:rFonts w:ascii="Arial Narrow" w:hAnsi="Arial Narrow"/>
                <w:sz w:val="20"/>
                <w:szCs w:val="20"/>
              </w:rPr>
              <w:t>D</w:t>
            </w:r>
            <w:r>
              <w:rPr>
                <w:rFonts w:ascii="Arial Narrow" w:hAnsi="Arial Narrow"/>
                <w:sz w:val="20"/>
                <w:szCs w:val="20"/>
              </w:rPr>
              <w:t>ata migration</w:t>
            </w:r>
            <w:r>
              <w:rPr>
                <w:rFonts w:ascii="Arial Narrow" w:hAnsi="Arial Narrow"/>
                <w:sz w:val="20"/>
                <w:szCs w:val="20"/>
              </w:rPr>
              <w:t xml:space="preserve"> </w:t>
            </w:r>
            <w:r>
              <w:rPr>
                <w:rFonts w:ascii="Arial Narrow" w:hAnsi="Arial Narrow"/>
                <w:sz w:val="20"/>
                <w:szCs w:val="20"/>
              </w:rPr>
              <w:t>requirement</w:t>
            </w:r>
          </w:p>
        </w:tc>
        <w:tc>
          <w:tcPr>
            <w:tcW w:w="7105" w:type="dxa"/>
          </w:tcPr>
          <w:p w14:paraId="28747574" w14:textId="47DA45A5" w:rsidR="00DA1673" w:rsidRDefault="00DA1673" w:rsidP="00DA1673">
            <w:pPr>
              <w:rPr>
                <w:rFonts w:ascii="Arial Narrow" w:hAnsi="Arial Narrow"/>
                <w:sz w:val="20"/>
                <w:szCs w:val="20"/>
              </w:rPr>
            </w:pPr>
            <w:r>
              <w:rPr>
                <w:rFonts w:ascii="Arial Narrow" w:hAnsi="Arial Narrow"/>
                <w:sz w:val="20"/>
                <w:szCs w:val="20"/>
              </w:rPr>
              <w:t xml:space="preserve">CBIIT question: should eGrants and other applications display greensheet data </w:t>
            </w:r>
            <w:r w:rsidR="00BE4C86">
              <w:rPr>
                <w:rFonts w:ascii="Arial Narrow" w:hAnsi="Arial Narrow"/>
                <w:sz w:val="20"/>
                <w:szCs w:val="20"/>
              </w:rPr>
              <w:t xml:space="preserve">prior to FY2017 </w:t>
            </w:r>
            <w:r>
              <w:rPr>
                <w:rFonts w:ascii="Arial Narrow" w:hAnsi="Arial Narrow"/>
                <w:sz w:val="20"/>
                <w:szCs w:val="20"/>
              </w:rPr>
              <w:t>after re-design?</w:t>
            </w:r>
          </w:p>
          <w:p w14:paraId="1F6335C8" w14:textId="77777777" w:rsidR="00DA1673" w:rsidRDefault="00DA1673" w:rsidP="00DA1673">
            <w:pPr>
              <w:rPr>
                <w:rFonts w:ascii="Arial Narrow" w:hAnsi="Arial Narrow"/>
                <w:sz w:val="20"/>
                <w:szCs w:val="20"/>
              </w:rPr>
            </w:pPr>
            <w:r>
              <w:rPr>
                <w:rFonts w:ascii="Arial Narrow" w:hAnsi="Arial Narrow"/>
                <w:sz w:val="20"/>
                <w:szCs w:val="20"/>
              </w:rPr>
              <w:t xml:space="preserve">OGA answer: </w:t>
            </w:r>
          </w:p>
          <w:p w14:paraId="59EEEEAE" w14:textId="5139E030" w:rsidR="00DB61D4" w:rsidRDefault="00A24681" w:rsidP="00DA1673">
            <w:pPr>
              <w:pStyle w:val="ListParagraph"/>
              <w:numPr>
                <w:ilvl w:val="0"/>
                <w:numId w:val="26"/>
              </w:numPr>
              <w:rPr>
                <w:rFonts w:ascii="Arial Narrow" w:hAnsi="Arial Narrow"/>
                <w:sz w:val="20"/>
                <w:szCs w:val="20"/>
              </w:rPr>
            </w:pPr>
            <w:r>
              <w:rPr>
                <w:rFonts w:ascii="Arial Narrow" w:hAnsi="Arial Narrow"/>
                <w:sz w:val="20"/>
                <w:szCs w:val="20"/>
              </w:rPr>
              <w:t>W</w:t>
            </w:r>
            <w:r w:rsidR="00DA1673" w:rsidRPr="00DA1673">
              <w:rPr>
                <w:rFonts w:ascii="Arial Narrow" w:hAnsi="Arial Narrow"/>
                <w:sz w:val="20"/>
                <w:szCs w:val="20"/>
              </w:rPr>
              <w:t>hen user clicks a greensheet link in eGrants for a</w:t>
            </w:r>
            <w:r w:rsidR="00BE4C86">
              <w:rPr>
                <w:rFonts w:ascii="Arial Narrow" w:hAnsi="Arial Narrow"/>
                <w:sz w:val="20"/>
                <w:szCs w:val="20"/>
              </w:rPr>
              <w:t>n old</w:t>
            </w:r>
            <w:r w:rsidR="00DA1673" w:rsidRPr="00DA1673">
              <w:rPr>
                <w:rFonts w:ascii="Arial Narrow" w:hAnsi="Arial Narrow"/>
                <w:sz w:val="20"/>
                <w:szCs w:val="20"/>
              </w:rPr>
              <w:t xml:space="preserve"> grant (e.g. awarded 5 years ago), greensheet data should be displayed (this is a part of the official data file)</w:t>
            </w:r>
          </w:p>
          <w:p w14:paraId="1CAE7670" w14:textId="0E7429DA" w:rsidR="00DA1673" w:rsidRPr="00DA1673" w:rsidRDefault="00DA1673" w:rsidP="008F4E6E">
            <w:pPr>
              <w:pStyle w:val="ListParagraph"/>
              <w:numPr>
                <w:ilvl w:val="0"/>
                <w:numId w:val="26"/>
              </w:numPr>
              <w:rPr>
                <w:rFonts w:ascii="Arial Narrow" w:hAnsi="Arial Narrow"/>
                <w:sz w:val="20"/>
                <w:szCs w:val="20"/>
              </w:rPr>
            </w:pPr>
            <w:r>
              <w:rPr>
                <w:rFonts w:ascii="Arial Narrow" w:hAnsi="Arial Narrow"/>
                <w:sz w:val="20"/>
                <w:szCs w:val="20"/>
              </w:rPr>
              <w:t>G</w:t>
            </w:r>
            <w:r w:rsidRPr="00DA1673">
              <w:rPr>
                <w:rFonts w:ascii="Arial Narrow" w:hAnsi="Arial Narrow"/>
                <w:sz w:val="20"/>
                <w:szCs w:val="20"/>
              </w:rPr>
              <w:t>reensheet data</w:t>
            </w:r>
            <w:r>
              <w:rPr>
                <w:rFonts w:ascii="Arial Narrow" w:hAnsi="Arial Narrow"/>
                <w:sz w:val="20"/>
                <w:szCs w:val="20"/>
              </w:rPr>
              <w:t xml:space="preserve"> </w:t>
            </w:r>
            <w:r w:rsidR="008F4E6E">
              <w:rPr>
                <w:rFonts w:ascii="Arial Narrow" w:hAnsi="Arial Narrow"/>
                <w:sz w:val="20"/>
                <w:szCs w:val="20"/>
              </w:rPr>
              <w:t xml:space="preserve">should be eventually deleted in accordance with data retention policies. When grant data is deleted, OGA will coordinate with CBIIT the deletion of corresponding greensheets </w:t>
            </w:r>
          </w:p>
        </w:tc>
      </w:tr>
      <w:tr w:rsidR="004A4463" w14:paraId="1EC5B5B0" w14:textId="77777777" w:rsidTr="00005DF4">
        <w:trPr>
          <w:trHeight w:val="620"/>
        </w:trPr>
        <w:tc>
          <w:tcPr>
            <w:tcW w:w="2245" w:type="dxa"/>
          </w:tcPr>
          <w:p w14:paraId="3620B731" w14:textId="60119053" w:rsidR="004A4463" w:rsidRDefault="007B7ED7" w:rsidP="007B7ED7">
            <w:pPr>
              <w:rPr>
                <w:rFonts w:ascii="Arial Narrow" w:hAnsi="Arial Narrow"/>
                <w:sz w:val="20"/>
                <w:szCs w:val="20"/>
              </w:rPr>
            </w:pPr>
            <w:r>
              <w:rPr>
                <w:rFonts w:ascii="Arial Narrow" w:hAnsi="Arial Narrow"/>
                <w:sz w:val="20"/>
                <w:szCs w:val="20"/>
              </w:rPr>
              <w:t xml:space="preserve">Clarify the priority of </w:t>
            </w:r>
            <w:r w:rsidRPr="00F54386">
              <w:rPr>
                <w:rFonts w:ascii="Arial Narrow" w:hAnsi="Arial Narrow"/>
                <w:sz w:val="20"/>
                <w:szCs w:val="20"/>
              </w:rPr>
              <w:t>OGAI2E-144</w:t>
            </w:r>
            <w:r>
              <w:rPr>
                <w:rFonts w:ascii="Arial Narrow" w:hAnsi="Arial Narrow"/>
                <w:sz w:val="20"/>
                <w:szCs w:val="20"/>
              </w:rPr>
              <w:t xml:space="preserve"> (</w:t>
            </w:r>
            <w:r w:rsidRPr="00F54386">
              <w:rPr>
                <w:rFonts w:ascii="Arial Narrow" w:hAnsi="Arial Narrow"/>
                <w:sz w:val="20"/>
                <w:szCs w:val="20"/>
              </w:rPr>
              <w:t xml:space="preserve">A new report is desired to easily check which questions sets </w:t>
            </w:r>
            <w:r w:rsidRPr="00F54386">
              <w:rPr>
                <w:rFonts w:ascii="Arial Narrow" w:hAnsi="Arial Narrow"/>
                <w:sz w:val="20"/>
                <w:szCs w:val="20"/>
              </w:rPr>
              <w:lastRenderedPageBreak/>
              <w:t>belong to which mechanism</w:t>
            </w:r>
            <w:r>
              <w:rPr>
                <w:rFonts w:ascii="Arial Narrow" w:hAnsi="Arial Narrow"/>
                <w:sz w:val="20"/>
                <w:szCs w:val="20"/>
              </w:rPr>
              <w:t>)</w:t>
            </w:r>
          </w:p>
        </w:tc>
        <w:tc>
          <w:tcPr>
            <w:tcW w:w="7105" w:type="dxa"/>
          </w:tcPr>
          <w:p w14:paraId="2020A0CE" w14:textId="6494E4D4" w:rsidR="00161E16" w:rsidRPr="003D06A5" w:rsidRDefault="007B7ED7" w:rsidP="007B7ED7">
            <w:pPr>
              <w:rPr>
                <w:rFonts w:ascii="Arial Narrow" w:hAnsi="Arial Narrow"/>
                <w:sz w:val="20"/>
                <w:szCs w:val="20"/>
              </w:rPr>
            </w:pPr>
            <w:r>
              <w:rPr>
                <w:rFonts w:ascii="Arial Narrow" w:hAnsi="Arial Narrow"/>
                <w:sz w:val="20"/>
                <w:szCs w:val="20"/>
              </w:rPr>
              <w:lastRenderedPageBreak/>
              <w:t xml:space="preserve">OGA provided requirements for the report and marked it as “additional feature to be developed’ (not critical) in the combined scope. All critical features must be addressed first. This report should be developed when resources are available.  </w:t>
            </w:r>
          </w:p>
        </w:tc>
      </w:tr>
      <w:tr w:rsidR="007B7ED7" w14:paraId="09A0E2BE" w14:textId="77777777" w:rsidTr="00DA1673">
        <w:tc>
          <w:tcPr>
            <w:tcW w:w="2245" w:type="dxa"/>
          </w:tcPr>
          <w:p w14:paraId="29AD6FA1" w14:textId="4026DA87" w:rsidR="007B7ED7" w:rsidRDefault="004301CE" w:rsidP="009516CC">
            <w:pPr>
              <w:rPr>
                <w:rFonts w:ascii="Arial Narrow" w:hAnsi="Arial Narrow"/>
                <w:sz w:val="20"/>
                <w:szCs w:val="20"/>
              </w:rPr>
            </w:pPr>
            <w:r>
              <w:rPr>
                <w:rFonts w:ascii="Arial Narrow" w:hAnsi="Arial Narrow"/>
                <w:sz w:val="20"/>
                <w:szCs w:val="20"/>
              </w:rPr>
              <w:t>D</w:t>
            </w:r>
            <w:r w:rsidRPr="004A4463">
              <w:rPr>
                <w:rFonts w:ascii="Arial Narrow" w:hAnsi="Arial Narrow"/>
                <w:sz w:val="20"/>
                <w:szCs w:val="20"/>
              </w:rPr>
              <w:t>iscuss</w:t>
            </w:r>
            <w:r>
              <w:rPr>
                <w:rFonts w:ascii="Arial Narrow" w:hAnsi="Arial Narrow"/>
                <w:sz w:val="20"/>
                <w:szCs w:val="20"/>
              </w:rPr>
              <w:t xml:space="preserve"> </w:t>
            </w:r>
            <w:r w:rsidRPr="00F54386">
              <w:rPr>
                <w:rFonts w:ascii="Arial Narrow" w:hAnsi="Arial Narrow"/>
                <w:sz w:val="20"/>
                <w:szCs w:val="20"/>
              </w:rPr>
              <w:t>ad-hoc reporting needs</w:t>
            </w:r>
          </w:p>
        </w:tc>
        <w:tc>
          <w:tcPr>
            <w:tcW w:w="7105" w:type="dxa"/>
          </w:tcPr>
          <w:p w14:paraId="1AAFAD2C" w14:textId="5E093DA4" w:rsidR="00AB3D3D" w:rsidRPr="00AB3D3D" w:rsidRDefault="00AB3D3D" w:rsidP="00AB3D3D">
            <w:pPr>
              <w:pStyle w:val="ListParagraph"/>
              <w:numPr>
                <w:ilvl w:val="0"/>
                <w:numId w:val="27"/>
              </w:numPr>
              <w:rPr>
                <w:rFonts w:ascii="Arial Narrow" w:hAnsi="Arial Narrow"/>
                <w:sz w:val="20"/>
                <w:szCs w:val="20"/>
              </w:rPr>
            </w:pPr>
            <w:r w:rsidRPr="00AB3D3D">
              <w:rPr>
                <w:rFonts w:ascii="Arial Narrow" w:hAnsi="Arial Narrow"/>
                <w:sz w:val="20"/>
                <w:szCs w:val="20"/>
              </w:rPr>
              <w:t>Gaby explained that w</w:t>
            </w:r>
            <w:r w:rsidRPr="00AB3D3D">
              <w:rPr>
                <w:rFonts w:ascii="Arial Narrow" w:hAnsi="Arial Narrow"/>
                <w:sz w:val="20"/>
                <w:szCs w:val="20"/>
              </w:rPr>
              <w:t>it</w:t>
            </w:r>
            <w:r>
              <w:rPr>
                <w:rFonts w:ascii="Arial Narrow" w:hAnsi="Arial Narrow"/>
                <w:sz w:val="20"/>
                <w:szCs w:val="20"/>
              </w:rPr>
              <w:t xml:space="preserve">h a new database structure all </w:t>
            </w:r>
            <w:r w:rsidRPr="00AB3D3D">
              <w:rPr>
                <w:rFonts w:ascii="Arial Narrow" w:hAnsi="Arial Narrow"/>
                <w:sz w:val="20"/>
                <w:szCs w:val="20"/>
              </w:rPr>
              <w:t xml:space="preserve">question(s) and answer </w:t>
            </w:r>
            <w:r w:rsidRPr="00AB3D3D">
              <w:rPr>
                <w:rFonts w:ascii="Arial Narrow" w:hAnsi="Arial Narrow"/>
                <w:sz w:val="20"/>
                <w:szCs w:val="20"/>
                <w:u w:val="single"/>
              </w:rPr>
              <w:t>option(s)</w:t>
            </w:r>
            <w:r w:rsidRPr="00AB3D3D">
              <w:rPr>
                <w:rFonts w:ascii="Arial Narrow" w:hAnsi="Arial Narrow"/>
                <w:sz w:val="20"/>
                <w:szCs w:val="20"/>
              </w:rPr>
              <w:t xml:space="preserve"> will be stored and GreenSheets database and can be provided to OGA</w:t>
            </w:r>
            <w:r w:rsidRPr="00AB3D3D">
              <w:rPr>
                <w:rFonts w:ascii="Arial Narrow" w:hAnsi="Arial Narrow"/>
                <w:sz w:val="20"/>
                <w:szCs w:val="20"/>
              </w:rPr>
              <w:t xml:space="preserve"> alone with actual greensheet data for specific grant</w:t>
            </w:r>
            <w:r>
              <w:rPr>
                <w:rFonts w:ascii="Arial Narrow" w:hAnsi="Arial Narrow"/>
                <w:sz w:val="20"/>
                <w:szCs w:val="20"/>
              </w:rPr>
              <w:t>s</w:t>
            </w:r>
            <w:r w:rsidRPr="00AB3D3D">
              <w:rPr>
                <w:rFonts w:ascii="Arial Narrow" w:hAnsi="Arial Narrow"/>
                <w:sz w:val="20"/>
                <w:szCs w:val="20"/>
              </w:rPr>
              <w:t>.</w:t>
            </w:r>
          </w:p>
          <w:p w14:paraId="7A6929CD" w14:textId="3DB9BC84" w:rsidR="00AB3D3D" w:rsidRDefault="00AB3D3D" w:rsidP="00AB3D3D">
            <w:pPr>
              <w:pStyle w:val="ListParagraph"/>
              <w:numPr>
                <w:ilvl w:val="0"/>
                <w:numId w:val="27"/>
              </w:numPr>
              <w:rPr>
                <w:rFonts w:ascii="Arial Narrow" w:hAnsi="Arial Narrow"/>
                <w:sz w:val="20"/>
                <w:szCs w:val="20"/>
              </w:rPr>
            </w:pPr>
            <w:r w:rsidRPr="00AB3D3D">
              <w:rPr>
                <w:rFonts w:ascii="Arial Narrow" w:hAnsi="Arial Narrow"/>
                <w:sz w:val="20"/>
                <w:szCs w:val="20"/>
              </w:rPr>
              <w:t>David demonstrated QlikView capabilities for retrieving grants, based on selection of questions/answer</w:t>
            </w:r>
            <w:r w:rsidR="00005DF4">
              <w:rPr>
                <w:rFonts w:ascii="Arial Narrow" w:hAnsi="Arial Narrow"/>
                <w:sz w:val="20"/>
                <w:szCs w:val="20"/>
              </w:rPr>
              <w:t>’s</w:t>
            </w:r>
            <w:r w:rsidR="001F3841">
              <w:rPr>
                <w:rFonts w:ascii="Arial Narrow" w:hAnsi="Arial Narrow"/>
                <w:sz w:val="20"/>
                <w:szCs w:val="20"/>
              </w:rPr>
              <w:t xml:space="preserve"> option</w:t>
            </w:r>
            <w:r w:rsidRPr="00AB3D3D">
              <w:rPr>
                <w:rFonts w:ascii="Arial Narrow" w:hAnsi="Arial Narrow"/>
                <w:sz w:val="20"/>
                <w:szCs w:val="20"/>
              </w:rPr>
              <w:t>s</w:t>
            </w:r>
          </w:p>
          <w:p w14:paraId="2432AE19" w14:textId="2EC505A0" w:rsidR="00AB3D3D" w:rsidRDefault="00AB3D3D" w:rsidP="00AB3D3D">
            <w:pPr>
              <w:pStyle w:val="ListParagraph"/>
              <w:numPr>
                <w:ilvl w:val="0"/>
                <w:numId w:val="27"/>
              </w:numPr>
              <w:rPr>
                <w:rFonts w:ascii="Arial Narrow" w:hAnsi="Arial Narrow"/>
                <w:sz w:val="20"/>
                <w:szCs w:val="20"/>
              </w:rPr>
            </w:pPr>
            <w:r>
              <w:rPr>
                <w:rFonts w:ascii="Arial Narrow" w:hAnsi="Arial Narrow"/>
                <w:sz w:val="20"/>
                <w:szCs w:val="20"/>
              </w:rPr>
              <w:t xml:space="preserve">OGA indicated that they don’t have an expertise to build such report in </w:t>
            </w:r>
            <w:r w:rsidRPr="00AB3D3D">
              <w:rPr>
                <w:rFonts w:ascii="Arial Narrow" w:hAnsi="Arial Narrow"/>
                <w:sz w:val="20"/>
                <w:szCs w:val="20"/>
              </w:rPr>
              <w:t>QlikView</w:t>
            </w:r>
            <w:r>
              <w:rPr>
                <w:rFonts w:ascii="Arial Narrow" w:hAnsi="Arial Narrow"/>
                <w:sz w:val="20"/>
                <w:szCs w:val="20"/>
              </w:rPr>
              <w:t>, but can investigate the possibility of hiring 3</w:t>
            </w:r>
            <w:r w:rsidRPr="00AB3D3D">
              <w:rPr>
                <w:rFonts w:ascii="Arial Narrow" w:hAnsi="Arial Narrow"/>
                <w:sz w:val="20"/>
                <w:szCs w:val="20"/>
                <w:vertAlign w:val="superscript"/>
              </w:rPr>
              <w:t>rd</w:t>
            </w:r>
            <w:r>
              <w:rPr>
                <w:rFonts w:ascii="Arial Narrow" w:hAnsi="Arial Narrow"/>
                <w:sz w:val="20"/>
                <w:szCs w:val="20"/>
              </w:rPr>
              <w:t xml:space="preserve"> party experts for building this report as long as CBIIT provide</w:t>
            </w:r>
            <w:r w:rsidR="001F3841">
              <w:rPr>
                <w:rFonts w:ascii="Arial Narrow" w:hAnsi="Arial Narrow"/>
                <w:sz w:val="20"/>
                <w:szCs w:val="20"/>
              </w:rPr>
              <w:t>s</w:t>
            </w:r>
            <w:r>
              <w:rPr>
                <w:rFonts w:ascii="Arial Narrow" w:hAnsi="Arial Narrow"/>
                <w:sz w:val="20"/>
                <w:szCs w:val="20"/>
              </w:rPr>
              <w:t xml:space="preserve"> necessary data. CBIIT technical assistance will be needed.</w:t>
            </w:r>
          </w:p>
          <w:p w14:paraId="7DA04C6D" w14:textId="4CEB2675" w:rsidR="007B7ED7" w:rsidRPr="00D56C85" w:rsidRDefault="00AB3D3D" w:rsidP="00D71CDC">
            <w:pPr>
              <w:pStyle w:val="ListParagraph"/>
              <w:numPr>
                <w:ilvl w:val="0"/>
                <w:numId w:val="27"/>
              </w:numPr>
              <w:rPr>
                <w:rFonts w:ascii="Arial Narrow" w:hAnsi="Arial Narrow"/>
                <w:sz w:val="20"/>
                <w:szCs w:val="20"/>
              </w:rPr>
            </w:pPr>
            <w:r>
              <w:rPr>
                <w:rFonts w:ascii="Arial Narrow" w:hAnsi="Arial Narrow"/>
                <w:sz w:val="20"/>
                <w:szCs w:val="20"/>
              </w:rPr>
              <w:t xml:space="preserve">CBIIT will estimate LOE for building </w:t>
            </w:r>
            <w:r w:rsidR="001F3841">
              <w:rPr>
                <w:rFonts w:ascii="Arial Narrow" w:hAnsi="Arial Narrow"/>
                <w:sz w:val="20"/>
                <w:szCs w:val="20"/>
              </w:rPr>
              <w:t xml:space="preserve">this report in </w:t>
            </w:r>
            <w:r w:rsidR="001F3841">
              <w:rPr>
                <w:rFonts w:ascii="Arial Narrow" w:hAnsi="Arial Narrow"/>
                <w:sz w:val="20"/>
                <w:szCs w:val="20"/>
              </w:rPr>
              <w:t>QlikView</w:t>
            </w:r>
            <w:r w:rsidR="001F3841">
              <w:rPr>
                <w:rFonts w:ascii="Arial Narrow" w:hAnsi="Arial Narrow"/>
                <w:sz w:val="20"/>
                <w:szCs w:val="20"/>
              </w:rPr>
              <w:t xml:space="preserve"> </w:t>
            </w:r>
            <w:r>
              <w:rPr>
                <w:rFonts w:ascii="Arial Narrow" w:hAnsi="Arial Narrow"/>
                <w:sz w:val="20"/>
                <w:szCs w:val="20"/>
              </w:rPr>
              <w:t xml:space="preserve">and have internal management </w:t>
            </w:r>
            <w:r w:rsidR="00D71CDC">
              <w:rPr>
                <w:rFonts w:ascii="Arial Narrow" w:hAnsi="Arial Narrow"/>
                <w:sz w:val="20"/>
                <w:szCs w:val="20"/>
              </w:rPr>
              <w:t>decision</w:t>
            </w:r>
            <w:r w:rsidR="001F3841">
              <w:rPr>
                <w:rFonts w:ascii="Arial Narrow" w:hAnsi="Arial Narrow"/>
                <w:sz w:val="20"/>
                <w:szCs w:val="20"/>
              </w:rPr>
              <w:t xml:space="preserve"> if </w:t>
            </w:r>
            <w:r w:rsidR="00D56C85">
              <w:rPr>
                <w:rFonts w:ascii="Arial Narrow" w:hAnsi="Arial Narrow"/>
                <w:sz w:val="20"/>
                <w:szCs w:val="20"/>
              </w:rPr>
              <w:t xml:space="preserve">it can be done </w:t>
            </w:r>
            <w:r w:rsidR="00D56C85">
              <w:rPr>
                <w:rFonts w:ascii="Arial Narrow" w:hAnsi="Arial Narrow"/>
                <w:sz w:val="20"/>
                <w:szCs w:val="20"/>
              </w:rPr>
              <w:t>by CBIIT team</w:t>
            </w:r>
            <w:r>
              <w:rPr>
                <w:rFonts w:ascii="Arial Narrow" w:hAnsi="Arial Narrow"/>
                <w:sz w:val="20"/>
                <w:szCs w:val="20"/>
              </w:rPr>
              <w:t xml:space="preserve"> </w:t>
            </w:r>
            <w:bookmarkStart w:id="0" w:name="_GoBack"/>
            <w:bookmarkEnd w:id="0"/>
          </w:p>
        </w:tc>
      </w:tr>
    </w:tbl>
    <w:p w14:paraId="6E30928C" w14:textId="03E1AA36" w:rsidR="004A4463" w:rsidRDefault="004A4463" w:rsidP="009516CC">
      <w:pPr>
        <w:rPr>
          <w:rFonts w:ascii="Arial Narrow" w:hAnsi="Arial Narrow"/>
          <w:sz w:val="20"/>
          <w:szCs w:val="20"/>
        </w:rPr>
      </w:pPr>
    </w:p>
    <w:p w14:paraId="6F2A46BB" w14:textId="3A6F415D" w:rsidR="00992A86" w:rsidRDefault="00992A86" w:rsidP="009516CC">
      <w:pPr>
        <w:rPr>
          <w:rFonts w:ascii="Arial Narrow" w:hAnsi="Arial Narrow"/>
          <w:sz w:val="20"/>
          <w:szCs w:val="20"/>
        </w:rPr>
      </w:pPr>
      <w:r w:rsidRPr="00384BCB">
        <w:rPr>
          <w:rFonts w:ascii="Arial Narrow" w:hAnsi="Arial Narrow"/>
          <w:b/>
          <w:sz w:val="20"/>
          <w:szCs w:val="20"/>
        </w:rPr>
        <w:t>Action items</w:t>
      </w:r>
      <w:r>
        <w:rPr>
          <w:rFonts w:ascii="Arial Narrow" w:hAnsi="Arial Narrow"/>
          <w:sz w:val="20"/>
          <w:szCs w:val="20"/>
        </w:rPr>
        <w:t>:</w:t>
      </w:r>
    </w:p>
    <w:tbl>
      <w:tblPr>
        <w:tblW w:w="94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30"/>
        <w:gridCol w:w="5130"/>
        <w:gridCol w:w="810"/>
        <w:gridCol w:w="1350"/>
      </w:tblGrid>
      <w:tr w:rsidR="0009703E" w:rsidRPr="00F62811" w14:paraId="7AC07986" w14:textId="77777777" w:rsidTr="0009703E">
        <w:trPr>
          <w:cantSplit/>
          <w:trHeight w:val="391"/>
          <w:tblHeader/>
        </w:trPr>
        <w:tc>
          <w:tcPr>
            <w:tcW w:w="648" w:type="dxa"/>
            <w:shd w:val="pct10" w:color="auto" w:fill="auto"/>
          </w:tcPr>
          <w:p w14:paraId="2822C634"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Item</w:t>
            </w:r>
          </w:p>
        </w:tc>
        <w:tc>
          <w:tcPr>
            <w:tcW w:w="1530" w:type="dxa"/>
            <w:shd w:val="pct10" w:color="auto" w:fill="auto"/>
          </w:tcPr>
          <w:p w14:paraId="591A77C1"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Action</w:t>
            </w:r>
          </w:p>
        </w:tc>
        <w:tc>
          <w:tcPr>
            <w:tcW w:w="5130" w:type="dxa"/>
            <w:shd w:val="pct10" w:color="auto" w:fill="auto"/>
          </w:tcPr>
          <w:p w14:paraId="67711029" w14:textId="3A89DE2C"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Related to</w:t>
            </w:r>
          </w:p>
        </w:tc>
        <w:tc>
          <w:tcPr>
            <w:tcW w:w="810" w:type="dxa"/>
            <w:shd w:val="pct10" w:color="auto" w:fill="auto"/>
          </w:tcPr>
          <w:p w14:paraId="7785E80E"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Status</w:t>
            </w:r>
          </w:p>
        </w:tc>
        <w:tc>
          <w:tcPr>
            <w:tcW w:w="1350" w:type="dxa"/>
            <w:shd w:val="pct10" w:color="auto" w:fill="auto"/>
          </w:tcPr>
          <w:p w14:paraId="67246841" w14:textId="599543C2"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Responsible party</w:t>
            </w:r>
          </w:p>
        </w:tc>
      </w:tr>
      <w:tr w:rsidR="0009703E" w:rsidRPr="00F62811" w14:paraId="5AE57F10" w14:textId="77777777" w:rsidTr="0009703E">
        <w:trPr>
          <w:cantSplit/>
          <w:trHeight w:hRule="exact" w:val="48"/>
          <w:tblHeader/>
        </w:trPr>
        <w:tc>
          <w:tcPr>
            <w:tcW w:w="648" w:type="dxa"/>
            <w:shd w:val="pct50" w:color="auto" w:fill="auto"/>
          </w:tcPr>
          <w:p w14:paraId="450309CF" w14:textId="77777777" w:rsidR="00384BCB" w:rsidRPr="00F62811" w:rsidRDefault="00384BCB" w:rsidP="00894847">
            <w:pPr>
              <w:pStyle w:val="TableText"/>
              <w:spacing w:line="360" w:lineRule="auto"/>
              <w:rPr>
                <w:rFonts w:ascii="Cambria" w:hAnsi="Cambria"/>
                <w:sz w:val="18"/>
                <w:szCs w:val="18"/>
              </w:rPr>
            </w:pPr>
          </w:p>
        </w:tc>
        <w:tc>
          <w:tcPr>
            <w:tcW w:w="1530" w:type="dxa"/>
            <w:shd w:val="pct50" w:color="auto" w:fill="auto"/>
          </w:tcPr>
          <w:p w14:paraId="209C150E" w14:textId="77777777" w:rsidR="00384BCB" w:rsidRPr="00F62811" w:rsidRDefault="00384BCB" w:rsidP="00894847">
            <w:pPr>
              <w:pStyle w:val="TableText"/>
              <w:spacing w:line="360" w:lineRule="auto"/>
              <w:rPr>
                <w:rFonts w:ascii="Cambria" w:hAnsi="Cambria"/>
                <w:sz w:val="18"/>
                <w:szCs w:val="18"/>
              </w:rPr>
            </w:pPr>
          </w:p>
        </w:tc>
        <w:tc>
          <w:tcPr>
            <w:tcW w:w="5130" w:type="dxa"/>
            <w:shd w:val="pct50" w:color="auto" w:fill="auto"/>
          </w:tcPr>
          <w:p w14:paraId="1EE07F2C" w14:textId="77777777" w:rsidR="00384BCB" w:rsidRPr="00F62811" w:rsidRDefault="00384BCB" w:rsidP="00894847">
            <w:pPr>
              <w:pStyle w:val="TableText"/>
              <w:spacing w:line="360" w:lineRule="auto"/>
              <w:rPr>
                <w:rFonts w:ascii="Cambria" w:hAnsi="Cambria"/>
                <w:sz w:val="18"/>
                <w:szCs w:val="18"/>
              </w:rPr>
            </w:pPr>
          </w:p>
        </w:tc>
        <w:tc>
          <w:tcPr>
            <w:tcW w:w="810" w:type="dxa"/>
            <w:shd w:val="pct50" w:color="auto" w:fill="auto"/>
          </w:tcPr>
          <w:p w14:paraId="257B8098" w14:textId="77777777" w:rsidR="00384BCB" w:rsidRPr="00F62811" w:rsidRDefault="00384BCB" w:rsidP="00894847">
            <w:pPr>
              <w:pStyle w:val="TableText"/>
              <w:spacing w:line="360" w:lineRule="auto"/>
              <w:rPr>
                <w:rFonts w:ascii="Cambria" w:hAnsi="Cambria"/>
                <w:sz w:val="18"/>
                <w:szCs w:val="18"/>
              </w:rPr>
            </w:pPr>
          </w:p>
        </w:tc>
        <w:tc>
          <w:tcPr>
            <w:tcW w:w="1350" w:type="dxa"/>
            <w:shd w:val="pct50" w:color="auto" w:fill="auto"/>
          </w:tcPr>
          <w:p w14:paraId="0E01173F" w14:textId="77777777" w:rsidR="00384BCB" w:rsidRPr="00F62811" w:rsidRDefault="00384BCB" w:rsidP="00894847">
            <w:pPr>
              <w:pStyle w:val="TableText"/>
              <w:spacing w:line="360" w:lineRule="auto"/>
              <w:rPr>
                <w:rFonts w:ascii="Cambria" w:hAnsi="Cambria"/>
                <w:sz w:val="18"/>
                <w:szCs w:val="18"/>
              </w:rPr>
            </w:pPr>
          </w:p>
        </w:tc>
      </w:tr>
      <w:tr w:rsidR="0009703E" w:rsidRPr="00F62811" w14:paraId="5EB607B5" w14:textId="77777777" w:rsidTr="0009703E">
        <w:trPr>
          <w:cantSplit/>
          <w:trHeight w:val="575"/>
        </w:trPr>
        <w:tc>
          <w:tcPr>
            <w:tcW w:w="648" w:type="dxa"/>
          </w:tcPr>
          <w:p w14:paraId="314864FA" w14:textId="77777777" w:rsidR="00384BCB" w:rsidRPr="00F62811" w:rsidRDefault="00384BCB" w:rsidP="00384BCB">
            <w:pPr>
              <w:pStyle w:val="TableText"/>
              <w:numPr>
                <w:ilvl w:val="0"/>
                <w:numId w:val="25"/>
              </w:numPr>
              <w:spacing w:line="360" w:lineRule="auto"/>
              <w:rPr>
                <w:rFonts w:ascii="Cambria" w:hAnsi="Cambria"/>
                <w:sz w:val="18"/>
                <w:szCs w:val="18"/>
              </w:rPr>
            </w:pPr>
          </w:p>
        </w:tc>
        <w:tc>
          <w:tcPr>
            <w:tcW w:w="1530" w:type="dxa"/>
          </w:tcPr>
          <w:p w14:paraId="41568E55" w14:textId="04B48F2B" w:rsidR="00384BCB" w:rsidRPr="00F62811" w:rsidRDefault="00740624" w:rsidP="00740624">
            <w:pPr>
              <w:pStyle w:val="TableText"/>
              <w:spacing w:line="360" w:lineRule="auto"/>
              <w:rPr>
                <w:rFonts w:ascii="Cambria" w:hAnsi="Cambria"/>
                <w:sz w:val="18"/>
                <w:szCs w:val="18"/>
              </w:rPr>
            </w:pPr>
            <w:r>
              <w:rPr>
                <w:rFonts w:ascii="Arial Narrow" w:hAnsi="Arial Narrow"/>
                <w:sz w:val="20"/>
              </w:rPr>
              <w:t>P</w:t>
            </w:r>
            <w:r w:rsidRPr="00740624">
              <w:rPr>
                <w:rFonts w:ascii="Arial Narrow" w:hAnsi="Arial Narrow"/>
                <w:sz w:val="20"/>
              </w:rPr>
              <w:t xml:space="preserve">rovide the </w:t>
            </w:r>
            <w:r>
              <w:rPr>
                <w:rFonts w:ascii="Arial Narrow" w:hAnsi="Arial Narrow"/>
                <w:sz w:val="20"/>
              </w:rPr>
              <w:t xml:space="preserve">text for a warning </w:t>
            </w:r>
            <w:r w:rsidRPr="00740624">
              <w:rPr>
                <w:rFonts w:ascii="Arial Narrow" w:hAnsi="Arial Narrow"/>
                <w:sz w:val="20"/>
              </w:rPr>
              <w:t xml:space="preserve">message </w:t>
            </w:r>
          </w:p>
        </w:tc>
        <w:tc>
          <w:tcPr>
            <w:tcW w:w="5130" w:type="dxa"/>
          </w:tcPr>
          <w:p w14:paraId="72070DAE" w14:textId="77777777" w:rsidR="00384BCB" w:rsidRPr="00740624" w:rsidRDefault="00740624" w:rsidP="0089484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309F1F9B" w14:textId="04510F4D" w:rsidR="00740624" w:rsidRPr="00F62811" w:rsidRDefault="00740624" w:rsidP="00740624">
            <w:pPr>
              <w:rPr>
                <w:rFonts w:ascii="Cambria" w:hAnsi="Cambria"/>
                <w:sz w:val="18"/>
                <w:szCs w:val="18"/>
              </w:rPr>
            </w:pPr>
            <w:r>
              <w:rPr>
                <w:rFonts w:ascii="Arial Narrow" w:hAnsi="Arial Narrow"/>
                <w:sz w:val="20"/>
                <w:szCs w:val="20"/>
              </w:rPr>
              <w:t>When greensheet is in status “Saved” or “Unsubmitted” and a new template is promoted from Form Builder, GreenSheets s</w:t>
            </w:r>
            <w:r w:rsidRPr="00740624">
              <w:rPr>
                <w:rFonts w:ascii="Arial Narrow" w:hAnsi="Arial Narrow"/>
                <w:sz w:val="20"/>
                <w:szCs w:val="20"/>
              </w:rPr>
              <w:t>ystem will display a warning message that the template has changed and instructions to a user.</w:t>
            </w:r>
          </w:p>
        </w:tc>
        <w:tc>
          <w:tcPr>
            <w:tcW w:w="810" w:type="dxa"/>
          </w:tcPr>
          <w:p w14:paraId="638C5725" w14:textId="30C0707A" w:rsidR="00384BCB" w:rsidRPr="00005DF4" w:rsidRDefault="00740624"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19F81E7B" w14:textId="5B010704" w:rsidR="00384BCB" w:rsidRPr="00005DF4" w:rsidRDefault="00F56CF7" w:rsidP="00894847">
            <w:pPr>
              <w:pStyle w:val="TableText"/>
              <w:spacing w:line="360" w:lineRule="auto"/>
              <w:rPr>
                <w:rFonts w:ascii="Arial Narrow" w:hAnsi="Arial Narrow"/>
                <w:sz w:val="20"/>
              </w:rPr>
            </w:pPr>
            <w:r w:rsidRPr="00005DF4">
              <w:rPr>
                <w:rFonts w:ascii="Arial Narrow" w:hAnsi="Arial Narrow"/>
                <w:sz w:val="20"/>
              </w:rPr>
              <w:t>OGA</w:t>
            </w:r>
          </w:p>
        </w:tc>
      </w:tr>
      <w:tr w:rsidR="00F56CF7" w:rsidRPr="00F62811" w14:paraId="3982EEB3" w14:textId="77777777" w:rsidTr="0009703E">
        <w:trPr>
          <w:cantSplit/>
          <w:trHeight w:val="575"/>
        </w:trPr>
        <w:tc>
          <w:tcPr>
            <w:tcW w:w="648" w:type="dxa"/>
          </w:tcPr>
          <w:p w14:paraId="1D767406" w14:textId="77777777" w:rsidR="00F56CF7" w:rsidRPr="00F62811" w:rsidRDefault="00F56CF7" w:rsidP="00384BCB">
            <w:pPr>
              <w:pStyle w:val="TableText"/>
              <w:numPr>
                <w:ilvl w:val="0"/>
                <w:numId w:val="25"/>
              </w:numPr>
              <w:spacing w:line="360" w:lineRule="auto"/>
              <w:rPr>
                <w:rFonts w:ascii="Cambria" w:hAnsi="Cambria"/>
                <w:sz w:val="18"/>
                <w:szCs w:val="18"/>
              </w:rPr>
            </w:pPr>
          </w:p>
        </w:tc>
        <w:tc>
          <w:tcPr>
            <w:tcW w:w="1530" w:type="dxa"/>
          </w:tcPr>
          <w:p w14:paraId="644DD255" w14:textId="36BFE201" w:rsidR="00F56CF7" w:rsidRPr="00F62811" w:rsidRDefault="00D03207" w:rsidP="001F3841">
            <w:pPr>
              <w:pStyle w:val="TableText"/>
              <w:spacing w:line="360" w:lineRule="auto"/>
              <w:rPr>
                <w:rFonts w:ascii="Cambria" w:hAnsi="Cambria"/>
                <w:sz w:val="18"/>
                <w:szCs w:val="18"/>
              </w:rPr>
            </w:pPr>
            <w:r>
              <w:rPr>
                <w:rFonts w:ascii="Arial Narrow" w:hAnsi="Arial Narrow"/>
                <w:sz w:val="20"/>
              </w:rPr>
              <w:t>E</w:t>
            </w:r>
            <w:r w:rsidR="001F3841">
              <w:rPr>
                <w:rFonts w:ascii="Arial Narrow" w:hAnsi="Arial Narrow"/>
                <w:sz w:val="20"/>
              </w:rPr>
              <w:t>stimate</w:t>
            </w:r>
            <w:r>
              <w:rPr>
                <w:rFonts w:ascii="Arial Narrow" w:hAnsi="Arial Narrow"/>
                <w:sz w:val="20"/>
              </w:rPr>
              <w:t xml:space="preserve"> LO</w:t>
            </w:r>
            <w:r>
              <w:rPr>
                <w:rFonts w:ascii="Arial Narrow" w:hAnsi="Arial Narrow"/>
                <w:sz w:val="20"/>
              </w:rPr>
              <w:t xml:space="preserve">E </w:t>
            </w:r>
            <w:r w:rsidR="001F3841">
              <w:rPr>
                <w:rFonts w:ascii="Arial Narrow" w:hAnsi="Arial Narrow"/>
                <w:sz w:val="20"/>
              </w:rPr>
              <w:t>for ‘copy attachments’ functionality</w:t>
            </w:r>
          </w:p>
        </w:tc>
        <w:tc>
          <w:tcPr>
            <w:tcW w:w="5130" w:type="dxa"/>
          </w:tcPr>
          <w:p w14:paraId="26DBE890" w14:textId="77777777" w:rsidR="00D03207" w:rsidRPr="00740624" w:rsidRDefault="00D03207" w:rsidP="00D0320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188B0403" w14:textId="521DB403" w:rsidR="00F56CF7" w:rsidRPr="00F62811" w:rsidRDefault="00D03207" w:rsidP="00D03207">
            <w:pPr>
              <w:pStyle w:val="TableText"/>
              <w:spacing w:line="360" w:lineRule="auto"/>
              <w:rPr>
                <w:rFonts w:ascii="Cambria" w:hAnsi="Cambria"/>
                <w:sz w:val="18"/>
                <w:szCs w:val="18"/>
              </w:rPr>
            </w:pPr>
            <w:r w:rsidRPr="00127301">
              <w:rPr>
                <w:rFonts w:ascii="Arial Narrow" w:hAnsi="Arial Narrow"/>
                <w:sz w:val="20"/>
              </w:rPr>
              <w:t xml:space="preserve">The system will provide ability to copy attachments that were saved before the template has been promoted. </w:t>
            </w:r>
          </w:p>
        </w:tc>
        <w:tc>
          <w:tcPr>
            <w:tcW w:w="810" w:type="dxa"/>
          </w:tcPr>
          <w:p w14:paraId="2825A79B" w14:textId="51DEAF4E" w:rsidR="00F56CF7" w:rsidRPr="00005DF4" w:rsidRDefault="00D03207"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479BA7D8" w14:textId="5AE6FAAF" w:rsidR="00F56CF7" w:rsidRPr="00005DF4" w:rsidRDefault="00F56CF7" w:rsidP="00894847">
            <w:pPr>
              <w:pStyle w:val="TableText"/>
              <w:spacing w:line="360" w:lineRule="auto"/>
              <w:rPr>
                <w:rFonts w:ascii="Arial Narrow" w:hAnsi="Arial Narrow"/>
                <w:sz w:val="20"/>
              </w:rPr>
            </w:pPr>
            <w:r w:rsidRPr="00005DF4">
              <w:rPr>
                <w:rFonts w:ascii="Arial Narrow" w:hAnsi="Arial Narrow"/>
                <w:sz w:val="20"/>
              </w:rPr>
              <w:t>CBIIT</w:t>
            </w:r>
          </w:p>
        </w:tc>
      </w:tr>
      <w:tr w:rsidR="00F56CF7" w:rsidRPr="00F62811" w14:paraId="16759B0E" w14:textId="77777777" w:rsidTr="0009703E">
        <w:trPr>
          <w:cantSplit/>
          <w:trHeight w:val="575"/>
        </w:trPr>
        <w:tc>
          <w:tcPr>
            <w:tcW w:w="648" w:type="dxa"/>
          </w:tcPr>
          <w:p w14:paraId="04E290D3" w14:textId="77777777" w:rsidR="00F56CF7" w:rsidRPr="00F62811" w:rsidRDefault="00F56CF7" w:rsidP="00384BCB">
            <w:pPr>
              <w:pStyle w:val="TableText"/>
              <w:numPr>
                <w:ilvl w:val="0"/>
                <w:numId w:val="25"/>
              </w:numPr>
              <w:spacing w:line="360" w:lineRule="auto"/>
              <w:rPr>
                <w:rFonts w:ascii="Cambria" w:hAnsi="Cambria"/>
                <w:sz w:val="18"/>
                <w:szCs w:val="18"/>
              </w:rPr>
            </w:pPr>
          </w:p>
        </w:tc>
        <w:tc>
          <w:tcPr>
            <w:tcW w:w="1530" w:type="dxa"/>
          </w:tcPr>
          <w:p w14:paraId="02DA95C5" w14:textId="55FA5877" w:rsidR="00F56CF7" w:rsidRPr="00F62811" w:rsidRDefault="001F3841" w:rsidP="001F3841">
            <w:pPr>
              <w:pStyle w:val="TableText"/>
              <w:spacing w:line="360" w:lineRule="auto"/>
              <w:rPr>
                <w:rFonts w:ascii="Cambria" w:hAnsi="Cambria"/>
                <w:sz w:val="18"/>
                <w:szCs w:val="18"/>
              </w:rPr>
            </w:pPr>
            <w:r>
              <w:rPr>
                <w:rFonts w:ascii="Arial Narrow" w:hAnsi="Arial Narrow"/>
                <w:sz w:val="20"/>
              </w:rPr>
              <w:t>E</w:t>
            </w:r>
            <w:r>
              <w:rPr>
                <w:rFonts w:ascii="Arial Narrow" w:hAnsi="Arial Narrow"/>
                <w:sz w:val="20"/>
              </w:rPr>
              <w:t xml:space="preserve">stimate LOE for building </w:t>
            </w:r>
            <w:r>
              <w:rPr>
                <w:rFonts w:ascii="Arial Narrow" w:hAnsi="Arial Narrow"/>
                <w:sz w:val="20"/>
              </w:rPr>
              <w:t>ad-hock</w:t>
            </w:r>
            <w:r>
              <w:rPr>
                <w:rFonts w:ascii="Arial Narrow" w:hAnsi="Arial Narrow"/>
                <w:sz w:val="20"/>
              </w:rPr>
              <w:t xml:space="preserve"> report in QlikView</w:t>
            </w:r>
          </w:p>
        </w:tc>
        <w:tc>
          <w:tcPr>
            <w:tcW w:w="5130" w:type="dxa"/>
          </w:tcPr>
          <w:p w14:paraId="16B05300" w14:textId="4822867D" w:rsidR="00F56CF7" w:rsidRPr="00F62811" w:rsidRDefault="00005DF4" w:rsidP="00894847">
            <w:pPr>
              <w:pStyle w:val="TableText"/>
              <w:spacing w:line="360" w:lineRule="auto"/>
              <w:rPr>
                <w:rFonts w:ascii="Cambria" w:hAnsi="Cambria"/>
                <w:sz w:val="18"/>
                <w:szCs w:val="18"/>
              </w:rPr>
            </w:pPr>
            <w:r>
              <w:rPr>
                <w:rFonts w:ascii="Arial Narrow" w:hAnsi="Arial Narrow"/>
                <w:sz w:val="20"/>
              </w:rPr>
              <w:t>CBIIT will estimate LOE for building this report in QlikView and have internal management discussion if it can be done by CBIIT team</w:t>
            </w:r>
          </w:p>
        </w:tc>
        <w:tc>
          <w:tcPr>
            <w:tcW w:w="810" w:type="dxa"/>
          </w:tcPr>
          <w:p w14:paraId="056CF5D5" w14:textId="6E95A80E" w:rsidR="00F56CF7" w:rsidRPr="00005DF4" w:rsidRDefault="001F3841"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401F93CB" w14:textId="674F4E38" w:rsidR="00F56CF7" w:rsidRPr="00005DF4" w:rsidRDefault="00F56CF7" w:rsidP="00894847">
            <w:pPr>
              <w:pStyle w:val="TableText"/>
              <w:spacing w:line="360" w:lineRule="auto"/>
              <w:rPr>
                <w:rFonts w:ascii="Arial Narrow" w:hAnsi="Arial Narrow"/>
                <w:sz w:val="20"/>
              </w:rPr>
            </w:pPr>
            <w:r w:rsidRPr="00005DF4">
              <w:rPr>
                <w:rFonts w:ascii="Arial Narrow" w:hAnsi="Arial Narrow"/>
                <w:sz w:val="20"/>
              </w:rPr>
              <w:t>CBIIT</w:t>
            </w:r>
          </w:p>
        </w:tc>
      </w:tr>
    </w:tbl>
    <w:p w14:paraId="592B6E57" w14:textId="77777777" w:rsidR="00992A86" w:rsidRDefault="00992A86" w:rsidP="009516CC">
      <w:pPr>
        <w:rPr>
          <w:rFonts w:ascii="Arial Narrow" w:hAnsi="Arial Narrow"/>
          <w:sz w:val="20"/>
          <w:szCs w:val="20"/>
        </w:rPr>
      </w:pPr>
    </w:p>
    <w:sectPr w:rsidR="00992A8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A00F6" w14:textId="77777777" w:rsidR="00E01135" w:rsidRDefault="00E01135" w:rsidP="009E7237">
      <w:pPr>
        <w:spacing w:after="0" w:line="240" w:lineRule="auto"/>
      </w:pPr>
      <w:r>
        <w:separator/>
      </w:r>
    </w:p>
  </w:endnote>
  <w:endnote w:type="continuationSeparator" w:id="0">
    <w:p w14:paraId="6960E3B0" w14:textId="77777777" w:rsidR="00E01135" w:rsidRDefault="00E01135" w:rsidP="009E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10316"/>
      <w:docPartObj>
        <w:docPartGallery w:val="Page Numbers (Bottom of Page)"/>
        <w:docPartUnique/>
      </w:docPartObj>
    </w:sdtPr>
    <w:sdtEndPr>
      <w:rPr>
        <w:noProof/>
      </w:rPr>
    </w:sdtEndPr>
    <w:sdtContent>
      <w:p w14:paraId="0900B9DD" w14:textId="47836130" w:rsidR="009E7237" w:rsidRDefault="009E7237">
        <w:pPr>
          <w:pStyle w:val="Footer"/>
          <w:jc w:val="right"/>
        </w:pPr>
        <w:r>
          <w:fldChar w:fldCharType="begin"/>
        </w:r>
        <w:r>
          <w:instrText xml:space="preserve"> PAGE   \* MERGEFORMAT </w:instrText>
        </w:r>
        <w:r>
          <w:fldChar w:fldCharType="separate"/>
        </w:r>
        <w:r w:rsidR="00D71CDC">
          <w:rPr>
            <w:noProof/>
          </w:rPr>
          <w:t>1</w:t>
        </w:r>
        <w:r>
          <w:rPr>
            <w:noProof/>
          </w:rPr>
          <w:fldChar w:fldCharType="end"/>
        </w:r>
      </w:p>
    </w:sdtContent>
  </w:sdt>
  <w:p w14:paraId="1F6A957A" w14:textId="77777777" w:rsidR="009E7237" w:rsidRDefault="009E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1205B" w14:textId="77777777" w:rsidR="00E01135" w:rsidRDefault="00E01135" w:rsidP="009E7237">
      <w:pPr>
        <w:spacing w:after="0" w:line="240" w:lineRule="auto"/>
      </w:pPr>
      <w:r>
        <w:separator/>
      </w:r>
    </w:p>
  </w:footnote>
  <w:footnote w:type="continuationSeparator" w:id="0">
    <w:p w14:paraId="3EBD7220" w14:textId="77777777" w:rsidR="00E01135" w:rsidRDefault="00E01135" w:rsidP="009E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0F86"/>
    <w:multiLevelType w:val="hybridMultilevel"/>
    <w:tmpl w:val="6C38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137AE8"/>
    <w:multiLevelType w:val="hybridMultilevel"/>
    <w:tmpl w:val="C0840810"/>
    <w:lvl w:ilvl="0" w:tplc="A5C2AC7A">
      <w:start w:val="1"/>
      <w:numFmt w:val="bullet"/>
      <w:lvlText w:val=""/>
      <w:lvlJc w:val="left"/>
      <w:pPr>
        <w:tabs>
          <w:tab w:val="num" w:pos="720"/>
        </w:tabs>
        <w:ind w:left="720" w:hanging="360"/>
      </w:pPr>
      <w:rPr>
        <w:rFonts w:ascii="Wingdings" w:hAnsi="Wingdings" w:hint="default"/>
      </w:rPr>
    </w:lvl>
    <w:lvl w:ilvl="1" w:tplc="78561664">
      <w:start w:val="1"/>
      <w:numFmt w:val="bullet"/>
      <w:lvlText w:val=""/>
      <w:lvlJc w:val="left"/>
      <w:pPr>
        <w:tabs>
          <w:tab w:val="num" w:pos="1440"/>
        </w:tabs>
        <w:ind w:left="1440" w:hanging="360"/>
      </w:pPr>
      <w:rPr>
        <w:rFonts w:ascii="Wingdings" w:hAnsi="Wingdings" w:hint="default"/>
      </w:rPr>
    </w:lvl>
    <w:lvl w:ilvl="2" w:tplc="7180A198">
      <w:start w:val="1"/>
      <w:numFmt w:val="bullet"/>
      <w:lvlText w:val=""/>
      <w:lvlJc w:val="left"/>
      <w:pPr>
        <w:tabs>
          <w:tab w:val="num" w:pos="2160"/>
        </w:tabs>
        <w:ind w:left="2160" w:hanging="360"/>
      </w:pPr>
      <w:rPr>
        <w:rFonts w:ascii="Wingdings" w:hAnsi="Wingdings" w:hint="default"/>
      </w:rPr>
    </w:lvl>
    <w:lvl w:ilvl="3" w:tplc="BB00A144" w:tentative="1">
      <w:start w:val="1"/>
      <w:numFmt w:val="bullet"/>
      <w:lvlText w:val=""/>
      <w:lvlJc w:val="left"/>
      <w:pPr>
        <w:tabs>
          <w:tab w:val="num" w:pos="2880"/>
        </w:tabs>
        <w:ind w:left="2880" w:hanging="360"/>
      </w:pPr>
      <w:rPr>
        <w:rFonts w:ascii="Wingdings" w:hAnsi="Wingdings" w:hint="default"/>
      </w:rPr>
    </w:lvl>
    <w:lvl w:ilvl="4" w:tplc="3E4AEC96" w:tentative="1">
      <w:start w:val="1"/>
      <w:numFmt w:val="bullet"/>
      <w:lvlText w:val=""/>
      <w:lvlJc w:val="left"/>
      <w:pPr>
        <w:tabs>
          <w:tab w:val="num" w:pos="3600"/>
        </w:tabs>
        <w:ind w:left="3600" w:hanging="360"/>
      </w:pPr>
      <w:rPr>
        <w:rFonts w:ascii="Wingdings" w:hAnsi="Wingdings" w:hint="default"/>
      </w:rPr>
    </w:lvl>
    <w:lvl w:ilvl="5" w:tplc="C76E5BA2" w:tentative="1">
      <w:start w:val="1"/>
      <w:numFmt w:val="bullet"/>
      <w:lvlText w:val=""/>
      <w:lvlJc w:val="left"/>
      <w:pPr>
        <w:tabs>
          <w:tab w:val="num" w:pos="4320"/>
        </w:tabs>
        <w:ind w:left="4320" w:hanging="360"/>
      </w:pPr>
      <w:rPr>
        <w:rFonts w:ascii="Wingdings" w:hAnsi="Wingdings" w:hint="default"/>
      </w:rPr>
    </w:lvl>
    <w:lvl w:ilvl="6" w:tplc="C2A27A18" w:tentative="1">
      <w:start w:val="1"/>
      <w:numFmt w:val="bullet"/>
      <w:lvlText w:val=""/>
      <w:lvlJc w:val="left"/>
      <w:pPr>
        <w:tabs>
          <w:tab w:val="num" w:pos="5040"/>
        </w:tabs>
        <w:ind w:left="5040" w:hanging="360"/>
      </w:pPr>
      <w:rPr>
        <w:rFonts w:ascii="Wingdings" w:hAnsi="Wingdings" w:hint="default"/>
      </w:rPr>
    </w:lvl>
    <w:lvl w:ilvl="7" w:tplc="4AC0F9A2" w:tentative="1">
      <w:start w:val="1"/>
      <w:numFmt w:val="bullet"/>
      <w:lvlText w:val=""/>
      <w:lvlJc w:val="left"/>
      <w:pPr>
        <w:tabs>
          <w:tab w:val="num" w:pos="5760"/>
        </w:tabs>
        <w:ind w:left="5760" w:hanging="360"/>
      </w:pPr>
      <w:rPr>
        <w:rFonts w:ascii="Wingdings" w:hAnsi="Wingdings" w:hint="default"/>
      </w:rPr>
    </w:lvl>
    <w:lvl w:ilvl="8" w:tplc="60E218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271C96"/>
    <w:multiLevelType w:val="hybridMultilevel"/>
    <w:tmpl w:val="9C96A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420D8"/>
    <w:multiLevelType w:val="hybridMultilevel"/>
    <w:tmpl w:val="4B7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8C2B33"/>
    <w:multiLevelType w:val="hybridMultilevel"/>
    <w:tmpl w:val="0E6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87E88"/>
    <w:multiLevelType w:val="hybridMultilevel"/>
    <w:tmpl w:val="1D4A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3D74D9"/>
    <w:multiLevelType w:val="hybridMultilevel"/>
    <w:tmpl w:val="4FA8611A"/>
    <w:lvl w:ilvl="0" w:tplc="796831D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2B1242"/>
    <w:multiLevelType w:val="hybridMultilevel"/>
    <w:tmpl w:val="39364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E0AC6"/>
    <w:multiLevelType w:val="hybridMultilevel"/>
    <w:tmpl w:val="1FC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6"/>
  </w:num>
  <w:num w:numId="4">
    <w:abstractNumId w:val="7"/>
  </w:num>
  <w:num w:numId="5">
    <w:abstractNumId w:val="19"/>
  </w:num>
  <w:num w:numId="6">
    <w:abstractNumId w:val="15"/>
  </w:num>
  <w:num w:numId="7">
    <w:abstractNumId w:val="10"/>
  </w:num>
  <w:num w:numId="8">
    <w:abstractNumId w:val="16"/>
  </w:num>
  <w:num w:numId="9">
    <w:abstractNumId w:val="18"/>
  </w:num>
  <w:num w:numId="10">
    <w:abstractNumId w:val="23"/>
  </w:num>
  <w:num w:numId="11">
    <w:abstractNumId w:val="6"/>
  </w:num>
  <w:num w:numId="12">
    <w:abstractNumId w:val="0"/>
  </w:num>
  <w:num w:numId="13">
    <w:abstractNumId w:val="14"/>
  </w:num>
  <w:num w:numId="14">
    <w:abstractNumId w:val="8"/>
  </w:num>
  <w:num w:numId="15">
    <w:abstractNumId w:val="2"/>
  </w:num>
  <w:num w:numId="16">
    <w:abstractNumId w:val="17"/>
  </w:num>
  <w:num w:numId="17">
    <w:abstractNumId w:val="1"/>
  </w:num>
  <w:num w:numId="18">
    <w:abstractNumId w:val="9"/>
  </w:num>
  <w:num w:numId="19">
    <w:abstractNumId w:val="13"/>
  </w:num>
  <w:num w:numId="20">
    <w:abstractNumId w:val="4"/>
  </w:num>
  <w:num w:numId="21">
    <w:abstractNumId w:val="3"/>
  </w:num>
  <w:num w:numId="22">
    <w:abstractNumId w:val="11"/>
  </w:num>
  <w:num w:numId="23">
    <w:abstractNumId w:val="25"/>
  </w:num>
  <w:num w:numId="24">
    <w:abstractNumId w:val="24"/>
  </w:num>
  <w:num w:numId="25">
    <w:abstractNumId w:val="21"/>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005DF4"/>
    <w:rsid w:val="00020C4E"/>
    <w:rsid w:val="00067155"/>
    <w:rsid w:val="00085531"/>
    <w:rsid w:val="0009703E"/>
    <w:rsid w:val="000E7E4A"/>
    <w:rsid w:val="0010552D"/>
    <w:rsid w:val="00127301"/>
    <w:rsid w:val="00133706"/>
    <w:rsid w:val="00161E16"/>
    <w:rsid w:val="00164656"/>
    <w:rsid w:val="001F3841"/>
    <w:rsid w:val="002410A4"/>
    <w:rsid w:val="002859F6"/>
    <w:rsid w:val="002B202D"/>
    <w:rsid w:val="002B685E"/>
    <w:rsid w:val="002E79B5"/>
    <w:rsid w:val="00311116"/>
    <w:rsid w:val="003372CE"/>
    <w:rsid w:val="00384BCB"/>
    <w:rsid w:val="003D06A5"/>
    <w:rsid w:val="003D4FFB"/>
    <w:rsid w:val="004301CE"/>
    <w:rsid w:val="00466BAE"/>
    <w:rsid w:val="004A4463"/>
    <w:rsid w:val="004C7AEF"/>
    <w:rsid w:val="00512B53"/>
    <w:rsid w:val="0055417A"/>
    <w:rsid w:val="0056346C"/>
    <w:rsid w:val="00573056"/>
    <w:rsid w:val="005C44CD"/>
    <w:rsid w:val="006166BF"/>
    <w:rsid w:val="006A41DA"/>
    <w:rsid w:val="00710DEC"/>
    <w:rsid w:val="00712743"/>
    <w:rsid w:val="00712ED6"/>
    <w:rsid w:val="007209B3"/>
    <w:rsid w:val="00730EFC"/>
    <w:rsid w:val="00740624"/>
    <w:rsid w:val="007B7ED7"/>
    <w:rsid w:val="007E0BE8"/>
    <w:rsid w:val="00816702"/>
    <w:rsid w:val="008F3DDA"/>
    <w:rsid w:val="008F4E6E"/>
    <w:rsid w:val="009140E6"/>
    <w:rsid w:val="009516CC"/>
    <w:rsid w:val="009526BF"/>
    <w:rsid w:val="00952F92"/>
    <w:rsid w:val="009774D3"/>
    <w:rsid w:val="00983290"/>
    <w:rsid w:val="00992A86"/>
    <w:rsid w:val="009E7237"/>
    <w:rsid w:val="00A24681"/>
    <w:rsid w:val="00A26304"/>
    <w:rsid w:val="00AB3D3D"/>
    <w:rsid w:val="00AC084A"/>
    <w:rsid w:val="00AC13AB"/>
    <w:rsid w:val="00B16225"/>
    <w:rsid w:val="00B705C1"/>
    <w:rsid w:val="00B75325"/>
    <w:rsid w:val="00BE19A2"/>
    <w:rsid w:val="00BE4C86"/>
    <w:rsid w:val="00BF49AC"/>
    <w:rsid w:val="00C147A6"/>
    <w:rsid w:val="00C44E99"/>
    <w:rsid w:val="00CE566B"/>
    <w:rsid w:val="00D003A1"/>
    <w:rsid w:val="00D03207"/>
    <w:rsid w:val="00D370F4"/>
    <w:rsid w:val="00D407FC"/>
    <w:rsid w:val="00D45130"/>
    <w:rsid w:val="00D46A5C"/>
    <w:rsid w:val="00D56C85"/>
    <w:rsid w:val="00D71CDC"/>
    <w:rsid w:val="00D74D79"/>
    <w:rsid w:val="00DA1673"/>
    <w:rsid w:val="00DB61D4"/>
    <w:rsid w:val="00DE7009"/>
    <w:rsid w:val="00E01135"/>
    <w:rsid w:val="00E52643"/>
    <w:rsid w:val="00ED5356"/>
    <w:rsid w:val="00ED60EF"/>
    <w:rsid w:val="00F128FF"/>
    <w:rsid w:val="00F318A0"/>
    <w:rsid w:val="00F339BF"/>
    <w:rsid w:val="00F46BDB"/>
    <w:rsid w:val="00F54386"/>
    <w:rsid w:val="00F56CF7"/>
    <w:rsid w:val="00F64F49"/>
    <w:rsid w:val="00F729B9"/>
    <w:rsid w:val="00FA1926"/>
    <w:rsid w:val="00FE7CB5"/>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 w:type="paragraph" w:styleId="BodyText">
    <w:name w:val="Body Text"/>
    <w:basedOn w:val="Normal"/>
    <w:link w:val="BodyTextChar"/>
    <w:rsid w:val="00F318A0"/>
    <w:pPr>
      <w:widowControl w:val="0"/>
      <w:autoSpaceDE w:val="0"/>
      <w:autoSpaceDN w:val="0"/>
      <w:adjustRightInd w:val="0"/>
      <w:spacing w:after="120" w:line="240" w:lineRule="atLeast"/>
    </w:pPr>
    <w:rPr>
      <w:rFonts w:ascii="Arial" w:hAnsi="Arial" w:cs="Arial"/>
      <w:bCs/>
      <w:sz w:val="20"/>
      <w:szCs w:val="20"/>
    </w:rPr>
  </w:style>
  <w:style w:type="character" w:customStyle="1" w:styleId="BodyTextChar">
    <w:name w:val="Body Text Char"/>
    <w:basedOn w:val="DefaultParagraphFont"/>
    <w:link w:val="BodyText"/>
    <w:rsid w:val="00F318A0"/>
    <w:rPr>
      <w:rFonts w:ascii="Arial" w:hAnsi="Arial" w:cs="Arial"/>
      <w:bCs/>
    </w:rPr>
  </w:style>
  <w:style w:type="paragraph" w:styleId="Header">
    <w:name w:val="header"/>
    <w:basedOn w:val="Normal"/>
    <w:link w:val="HeaderChar"/>
    <w:uiPriority w:val="99"/>
    <w:unhideWhenUsed/>
    <w:rsid w:val="009E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237"/>
    <w:rPr>
      <w:sz w:val="22"/>
      <w:szCs w:val="22"/>
    </w:rPr>
  </w:style>
  <w:style w:type="paragraph" w:styleId="Footer">
    <w:name w:val="footer"/>
    <w:basedOn w:val="Normal"/>
    <w:link w:val="FooterChar"/>
    <w:uiPriority w:val="99"/>
    <w:unhideWhenUsed/>
    <w:rsid w:val="009E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237"/>
    <w:rPr>
      <w:sz w:val="22"/>
      <w:szCs w:val="22"/>
    </w:rPr>
  </w:style>
  <w:style w:type="character" w:styleId="CommentReference">
    <w:name w:val="annotation reference"/>
    <w:basedOn w:val="DefaultParagraphFont"/>
    <w:uiPriority w:val="99"/>
    <w:semiHidden/>
    <w:unhideWhenUsed/>
    <w:rsid w:val="00384BCB"/>
    <w:rPr>
      <w:sz w:val="16"/>
      <w:szCs w:val="16"/>
    </w:rPr>
  </w:style>
  <w:style w:type="paragraph" w:styleId="CommentText">
    <w:name w:val="annotation text"/>
    <w:basedOn w:val="Normal"/>
    <w:link w:val="CommentTextChar"/>
    <w:uiPriority w:val="99"/>
    <w:semiHidden/>
    <w:unhideWhenUsed/>
    <w:rsid w:val="00384BCB"/>
    <w:pPr>
      <w:spacing w:after="0" w:line="240" w:lineRule="auto"/>
    </w:pPr>
    <w:rPr>
      <w:rFonts w:ascii="Book Antiqua" w:eastAsia="Times New Roman" w:hAnsi="Book Antiqua"/>
      <w:sz w:val="20"/>
      <w:szCs w:val="20"/>
    </w:rPr>
  </w:style>
  <w:style w:type="character" w:customStyle="1" w:styleId="CommentTextChar">
    <w:name w:val="Comment Text Char"/>
    <w:basedOn w:val="DefaultParagraphFont"/>
    <w:link w:val="CommentText"/>
    <w:uiPriority w:val="99"/>
    <w:semiHidden/>
    <w:rsid w:val="00384BCB"/>
    <w:rPr>
      <w:rFonts w:ascii="Book Antiqua" w:eastAsia="Times New Roman" w:hAnsi="Book Antiqua"/>
    </w:rPr>
  </w:style>
  <w:style w:type="paragraph" w:styleId="BalloonText">
    <w:name w:val="Balloon Text"/>
    <w:basedOn w:val="Normal"/>
    <w:link w:val="BalloonTextChar"/>
    <w:uiPriority w:val="99"/>
    <w:semiHidden/>
    <w:unhideWhenUsed/>
    <w:rsid w:val="00384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 w:id="1402555248">
      <w:bodyDiv w:val="1"/>
      <w:marLeft w:val="0"/>
      <w:marRight w:val="0"/>
      <w:marTop w:val="0"/>
      <w:marBottom w:val="0"/>
      <w:divBdr>
        <w:top w:val="none" w:sz="0" w:space="0" w:color="auto"/>
        <w:left w:val="none" w:sz="0" w:space="0" w:color="auto"/>
        <w:bottom w:val="none" w:sz="0" w:space="0" w:color="auto"/>
        <w:right w:val="none" w:sz="0" w:space="0" w:color="auto"/>
      </w:divBdr>
      <w:divsChild>
        <w:div w:id="378357177">
          <w:marLeft w:val="360"/>
          <w:marRight w:val="0"/>
          <w:marTop w:val="0"/>
          <w:marBottom w:val="200"/>
          <w:divBdr>
            <w:top w:val="none" w:sz="0" w:space="0" w:color="auto"/>
            <w:left w:val="none" w:sz="0" w:space="0" w:color="auto"/>
            <w:bottom w:val="none" w:sz="0" w:space="0" w:color="auto"/>
            <w:right w:val="none" w:sz="0" w:space="0" w:color="auto"/>
          </w:divBdr>
        </w:div>
        <w:div w:id="501824412">
          <w:marLeft w:val="360"/>
          <w:marRight w:val="0"/>
          <w:marTop w:val="0"/>
          <w:marBottom w:val="200"/>
          <w:divBdr>
            <w:top w:val="none" w:sz="0" w:space="0" w:color="auto"/>
            <w:left w:val="none" w:sz="0" w:space="0" w:color="auto"/>
            <w:bottom w:val="none" w:sz="0" w:space="0" w:color="auto"/>
            <w:right w:val="none" w:sz="0" w:space="0" w:color="auto"/>
          </w:divBdr>
        </w:div>
        <w:div w:id="1579170461">
          <w:marLeft w:val="360"/>
          <w:marRight w:val="0"/>
          <w:marTop w:val="0"/>
          <w:marBottom w:val="200"/>
          <w:divBdr>
            <w:top w:val="none" w:sz="0" w:space="0" w:color="auto"/>
            <w:left w:val="none" w:sz="0" w:space="0" w:color="auto"/>
            <w:bottom w:val="none" w:sz="0" w:space="0" w:color="auto"/>
            <w:right w:val="none" w:sz="0" w:space="0" w:color="auto"/>
          </w:divBdr>
        </w:div>
        <w:div w:id="2003268715">
          <w:marLeft w:val="360"/>
          <w:marRight w:val="0"/>
          <w:marTop w:val="0"/>
          <w:marBottom w:val="200"/>
          <w:divBdr>
            <w:top w:val="none" w:sz="0" w:space="0" w:color="auto"/>
            <w:left w:val="none" w:sz="0" w:space="0" w:color="auto"/>
            <w:bottom w:val="none" w:sz="0" w:space="0" w:color="auto"/>
            <w:right w:val="none" w:sz="0" w:space="0" w:color="auto"/>
          </w:divBdr>
        </w:div>
      </w:divsChild>
    </w:div>
    <w:div w:id="2028099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3198</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22</cp:revision>
  <dcterms:created xsi:type="dcterms:W3CDTF">2016-08-25T20:04:00Z</dcterms:created>
  <dcterms:modified xsi:type="dcterms:W3CDTF">2016-08-25T21:32:00Z</dcterms:modified>
</cp:coreProperties>
</file>