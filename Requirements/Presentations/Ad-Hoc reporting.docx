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AFC" w:rsidRPr="00FD4F81" w:rsidRDefault="007A7AFC" w:rsidP="007A7AFC">
      <w:pPr>
        <w:pStyle w:val="Title"/>
        <w:rPr>
          <w:sz w:val="48"/>
          <w:szCs w:val="48"/>
        </w:rPr>
      </w:pPr>
      <w:r w:rsidRPr="00FD4F81">
        <w:rPr>
          <w:sz w:val="48"/>
          <w:szCs w:val="48"/>
        </w:rPr>
        <w:t>Ad Hoc reporting</w:t>
      </w:r>
    </w:p>
    <w:p w:rsidR="00360F51" w:rsidRPr="004163BD" w:rsidRDefault="004163BD" w:rsidP="004163BD">
      <w:pPr>
        <w:pStyle w:val="Heading2"/>
        <w:rPr>
          <w:b/>
        </w:rPr>
      </w:pPr>
      <w:r w:rsidRPr="004163BD">
        <w:rPr>
          <w:b/>
        </w:rPr>
        <w:t>General questions:</w:t>
      </w:r>
    </w:p>
    <w:p w:rsidR="004163BD" w:rsidRPr="00D874FB" w:rsidRDefault="004163BD" w:rsidP="004163BD">
      <w:pPr>
        <w:pStyle w:val="ListParagraph"/>
        <w:numPr>
          <w:ilvl w:val="0"/>
          <w:numId w:val="3"/>
        </w:numPr>
        <w:rPr>
          <w:sz w:val="20"/>
          <w:szCs w:val="20"/>
        </w:rPr>
      </w:pPr>
      <w:r w:rsidRPr="00D874FB">
        <w:rPr>
          <w:sz w:val="20"/>
          <w:szCs w:val="20"/>
        </w:rPr>
        <w:t>Should ad-hoc report be created in QlikView or does OGA consider any other reporting possibilities (Excel or any other tool)?</w:t>
      </w:r>
    </w:p>
    <w:p w:rsidR="004163BD" w:rsidRPr="00D874FB" w:rsidRDefault="004163BD" w:rsidP="007A7AFC">
      <w:pPr>
        <w:pStyle w:val="ListParagraph"/>
        <w:numPr>
          <w:ilvl w:val="1"/>
          <w:numId w:val="3"/>
        </w:numPr>
        <w:rPr>
          <w:sz w:val="20"/>
          <w:szCs w:val="20"/>
        </w:rPr>
      </w:pPr>
      <w:r w:rsidRPr="00D874FB">
        <w:rPr>
          <w:sz w:val="20"/>
          <w:szCs w:val="20"/>
        </w:rPr>
        <w:t>If Excel =&gt; we don’t need a UI for selection of the question/answers</w:t>
      </w:r>
    </w:p>
    <w:p w:rsidR="007A7AFC" w:rsidRPr="00D874FB" w:rsidRDefault="007A7AFC" w:rsidP="007A7AFC">
      <w:pPr>
        <w:pStyle w:val="ListParagraph"/>
        <w:numPr>
          <w:ilvl w:val="1"/>
          <w:numId w:val="3"/>
        </w:numPr>
        <w:rPr>
          <w:sz w:val="20"/>
          <w:szCs w:val="20"/>
        </w:rPr>
      </w:pPr>
      <w:r w:rsidRPr="00D874FB">
        <w:rPr>
          <w:sz w:val="20"/>
          <w:szCs w:val="20"/>
        </w:rPr>
        <w:t>If QlikView =&gt; we need to discuss business requirements (what user will see on the screen)</w:t>
      </w:r>
    </w:p>
    <w:p w:rsidR="007A7AFC" w:rsidRPr="00D874FB" w:rsidRDefault="007A7AFC" w:rsidP="007A7AFC">
      <w:pPr>
        <w:pStyle w:val="ListParagraph"/>
        <w:numPr>
          <w:ilvl w:val="0"/>
          <w:numId w:val="3"/>
        </w:numPr>
        <w:rPr>
          <w:sz w:val="20"/>
          <w:szCs w:val="20"/>
        </w:rPr>
      </w:pPr>
      <w:r w:rsidRPr="00D874FB">
        <w:rPr>
          <w:sz w:val="20"/>
          <w:szCs w:val="20"/>
        </w:rPr>
        <w:t>If CBIIT will develop QlikView UI, what are the maintenance expectations (can CBIIT just turn over the code to OGA or should CBIIT support the code)?</w:t>
      </w:r>
    </w:p>
    <w:p w:rsidR="00CA06E2" w:rsidRPr="00D874FB" w:rsidRDefault="0068507E" w:rsidP="007A7AFC">
      <w:pPr>
        <w:pStyle w:val="ListParagraph"/>
        <w:numPr>
          <w:ilvl w:val="0"/>
          <w:numId w:val="3"/>
        </w:numPr>
        <w:rPr>
          <w:sz w:val="20"/>
          <w:szCs w:val="20"/>
        </w:rPr>
      </w:pPr>
      <w:r w:rsidRPr="00D874FB">
        <w:rPr>
          <w:sz w:val="20"/>
          <w:szCs w:val="20"/>
        </w:rPr>
        <w:t>S</w:t>
      </w:r>
      <w:r w:rsidR="00CA06E2" w:rsidRPr="00D874FB">
        <w:rPr>
          <w:sz w:val="20"/>
          <w:szCs w:val="20"/>
        </w:rPr>
        <w:t xml:space="preserve">hould </w:t>
      </w:r>
      <w:r w:rsidRPr="00D874FB">
        <w:rPr>
          <w:sz w:val="20"/>
          <w:szCs w:val="20"/>
        </w:rPr>
        <w:t>the data</w:t>
      </w:r>
      <w:r w:rsidR="00CA06E2" w:rsidRPr="00D874FB">
        <w:rPr>
          <w:sz w:val="20"/>
          <w:szCs w:val="20"/>
        </w:rPr>
        <w:t xml:space="preserve"> be real-time</w:t>
      </w:r>
      <w:r w:rsidRPr="00D874FB">
        <w:rPr>
          <w:sz w:val="20"/>
          <w:szCs w:val="20"/>
        </w:rPr>
        <w:t xml:space="preserve"> or can it be a day old</w:t>
      </w:r>
      <w:r w:rsidR="00CA06E2" w:rsidRPr="00D874FB">
        <w:rPr>
          <w:sz w:val="20"/>
          <w:szCs w:val="20"/>
        </w:rPr>
        <w:t xml:space="preserve">? </w:t>
      </w:r>
    </w:p>
    <w:p w:rsidR="00713A6D" w:rsidRDefault="00713A6D" w:rsidP="007A7AFC">
      <w:pPr>
        <w:pStyle w:val="ListParagraph"/>
        <w:numPr>
          <w:ilvl w:val="0"/>
          <w:numId w:val="3"/>
        </w:numPr>
        <w:rPr>
          <w:sz w:val="20"/>
          <w:szCs w:val="20"/>
        </w:rPr>
      </w:pPr>
      <w:r w:rsidRPr="00D874FB">
        <w:rPr>
          <w:b/>
          <w:color w:val="FF0000"/>
          <w:sz w:val="20"/>
          <w:szCs w:val="20"/>
        </w:rPr>
        <w:t xml:space="preserve">Please confirm </w:t>
      </w:r>
      <w:r w:rsidRPr="00D874FB">
        <w:rPr>
          <w:sz w:val="20"/>
          <w:szCs w:val="20"/>
        </w:rPr>
        <w:t>that the report should bring up the gran</w:t>
      </w:r>
      <w:r w:rsidR="00D874FB">
        <w:rPr>
          <w:sz w:val="20"/>
          <w:szCs w:val="20"/>
        </w:rPr>
        <w:t>ts with FROZEN greensheets only</w:t>
      </w:r>
    </w:p>
    <w:p w:rsidR="00D874FB" w:rsidRPr="00D874FB" w:rsidRDefault="00D874FB" w:rsidP="007A7AFC">
      <w:pPr>
        <w:pStyle w:val="ListParagraph"/>
        <w:numPr>
          <w:ilvl w:val="0"/>
          <w:numId w:val="3"/>
        </w:numPr>
        <w:rPr>
          <w:sz w:val="20"/>
          <w:szCs w:val="20"/>
        </w:rPr>
      </w:pPr>
      <w:r w:rsidRPr="00D874FB">
        <w:rPr>
          <w:b/>
          <w:color w:val="FF0000"/>
          <w:sz w:val="20"/>
          <w:szCs w:val="20"/>
        </w:rPr>
        <w:t xml:space="preserve">Please confirm </w:t>
      </w:r>
      <w:r w:rsidRPr="00D874FB">
        <w:rPr>
          <w:sz w:val="20"/>
          <w:szCs w:val="20"/>
        </w:rPr>
        <w:t>that</w:t>
      </w:r>
      <w:r>
        <w:rPr>
          <w:sz w:val="20"/>
          <w:szCs w:val="20"/>
        </w:rPr>
        <w:t xml:space="preserve"> revision greensheets must be excluded</w:t>
      </w:r>
      <w:bookmarkStart w:id="0" w:name="_GoBack"/>
      <w:bookmarkEnd w:id="0"/>
    </w:p>
    <w:p w:rsidR="00B33248" w:rsidRPr="000222EB" w:rsidRDefault="00B33248" w:rsidP="00B33248">
      <w:pPr>
        <w:rPr>
          <w:rFonts w:asciiTheme="majorHAnsi" w:eastAsiaTheme="majorEastAsia" w:hAnsiTheme="majorHAnsi" w:cstheme="majorBidi"/>
          <w:b/>
          <w:color w:val="2E74B5" w:themeColor="accent1" w:themeShade="BF"/>
          <w:sz w:val="18"/>
          <w:szCs w:val="18"/>
        </w:rPr>
      </w:pPr>
      <w:r w:rsidRPr="000222EB">
        <w:rPr>
          <w:rFonts w:asciiTheme="majorHAnsi" w:eastAsiaTheme="majorEastAsia" w:hAnsiTheme="majorHAnsi" w:cstheme="majorBidi"/>
          <w:b/>
          <w:color w:val="2E74B5" w:themeColor="accent1" w:themeShade="BF"/>
          <w:sz w:val="18"/>
          <w:szCs w:val="18"/>
        </w:rPr>
        <w:t>Illustration</w:t>
      </w:r>
      <w:r w:rsidR="00277ABB" w:rsidRPr="000222EB">
        <w:rPr>
          <w:rFonts w:asciiTheme="majorHAnsi" w:eastAsiaTheme="majorEastAsia" w:hAnsiTheme="majorHAnsi" w:cstheme="majorBidi"/>
          <w:b/>
          <w:color w:val="2E74B5" w:themeColor="accent1" w:themeShade="BF"/>
          <w:sz w:val="18"/>
          <w:szCs w:val="18"/>
        </w:rPr>
        <w:t xml:space="preserve"> for </w:t>
      </w:r>
      <w:r w:rsidR="00797F43" w:rsidRPr="000222EB">
        <w:rPr>
          <w:rFonts w:asciiTheme="majorHAnsi" w:eastAsiaTheme="majorEastAsia" w:hAnsiTheme="majorHAnsi" w:cstheme="majorBidi"/>
          <w:b/>
          <w:color w:val="2E74B5" w:themeColor="accent1" w:themeShade="BF"/>
          <w:sz w:val="18"/>
          <w:szCs w:val="18"/>
        </w:rPr>
        <w:t xml:space="preserve">the discussion about </w:t>
      </w:r>
      <w:r w:rsidR="0024084E" w:rsidRPr="000222EB">
        <w:rPr>
          <w:rFonts w:asciiTheme="majorHAnsi" w:eastAsiaTheme="majorEastAsia" w:hAnsiTheme="majorHAnsi" w:cstheme="majorBidi"/>
          <w:b/>
          <w:color w:val="2E74B5" w:themeColor="accent1" w:themeShade="BF"/>
          <w:sz w:val="18"/>
          <w:szCs w:val="18"/>
        </w:rPr>
        <w:t xml:space="preserve">possible </w:t>
      </w:r>
      <w:r w:rsidR="00277ABB" w:rsidRPr="000222EB">
        <w:rPr>
          <w:rFonts w:asciiTheme="majorHAnsi" w:eastAsiaTheme="majorEastAsia" w:hAnsiTheme="majorHAnsi" w:cstheme="majorBidi"/>
          <w:b/>
          <w:color w:val="2E74B5" w:themeColor="accent1" w:themeShade="BF"/>
          <w:sz w:val="18"/>
          <w:szCs w:val="18"/>
        </w:rPr>
        <w:t>Ad Hoc report screen in QlickView</w:t>
      </w:r>
      <w:r w:rsidRPr="000222EB">
        <w:rPr>
          <w:rFonts w:asciiTheme="majorHAnsi" w:eastAsiaTheme="majorEastAsia" w:hAnsiTheme="majorHAnsi" w:cstheme="majorBidi"/>
          <w:b/>
          <w:color w:val="2E74B5" w:themeColor="accent1" w:themeShade="BF"/>
          <w:sz w:val="18"/>
          <w:szCs w:val="18"/>
        </w:rPr>
        <w:t>:</w:t>
      </w:r>
    </w:p>
    <w:tbl>
      <w:tblPr>
        <w:tblStyle w:val="TableGrid"/>
        <w:tblW w:w="0" w:type="auto"/>
        <w:tblLook w:val="04A0" w:firstRow="1" w:lastRow="0" w:firstColumn="1" w:lastColumn="0" w:noHBand="0" w:noVBand="1"/>
      </w:tblPr>
      <w:tblGrid>
        <w:gridCol w:w="997"/>
        <w:gridCol w:w="1079"/>
        <w:gridCol w:w="798"/>
        <w:gridCol w:w="1710"/>
        <w:gridCol w:w="336"/>
        <w:gridCol w:w="715"/>
        <w:gridCol w:w="401"/>
        <w:gridCol w:w="172"/>
        <w:gridCol w:w="1892"/>
        <w:gridCol w:w="1064"/>
        <w:gridCol w:w="103"/>
        <w:gridCol w:w="294"/>
        <w:gridCol w:w="1773"/>
        <w:gridCol w:w="1616"/>
      </w:tblGrid>
      <w:tr w:rsidR="008040E5" w:rsidTr="00E11C2B">
        <w:tc>
          <w:tcPr>
            <w:tcW w:w="12950" w:type="dxa"/>
            <w:gridSpan w:val="14"/>
            <w:shd w:val="clear" w:color="auto" w:fill="F7CAAC" w:themeFill="accent2" w:themeFillTint="66"/>
          </w:tcPr>
          <w:p w:rsidR="008040E5" w:rsidRPr="008040E5" w:rsidRDefault="008040E5" w:rsidP="00B33248">
            <w:pPr>
              <w:jc w:val="center"/>
              <w:rPr>
                <w:b/>
                <w:sz w:val="24"/>
                <w:szCs w:val="24"/>
              </w:rPr>
            </w:pPr>
            <w:r w:rsidRPr="008040E5">
              <w:rPr>
                <w:b/>
                <w:sz w:val="24"/>
                <w:szCs w:val="24"/>
              </w:rPr>
              <w:t>Search parameters selection area</w:t>
            </w:r>
          </w:p>
        </w:tc>
      </w:tr>
      <w:tr w:rsidR="008040E5" w:rsidTr="00E11C2B">
        <w:tc>
          <w:tcPr>
            <w:tcW w:w="4921" w:type="dxa"/>
            <w:gridSpan w:val="5"/>
            <w:shd w:val="clear" w:color="auto" w:fill="E2EFD9" w:themeFill="accent6" w:themeFillTint="33"/>
          </w:tcPr>
          <w:p w:rsidR="008040E5" w:rsidRDefault="008040E5" w:rsidP="00B33248">
            <w:r>
              <w:t xml:space="preserve">First OGA user selects QUESTIONS in this </w:t>
            </w:r>
            <w:r w:rsidR="00E11C2B">
              <w:t xml:space="preserve">green </w:t>
            </w:r>
            <w:r>
              <w:t>area (need to discuss search parameters). Something like this:</w:t>
            </w:r>
          </w:p>
        </w:tc>
        <w:tc>
          <w:tcPr>
            <w:tcW w:w="715" w:type="dxa"/>
            <w:vMerge w:val="restart"/>
          </w:tcPr>
          <w:p w:rsidR="008040E5" w:rsidRDefault="008040E5" w:rsidP="00B33248">
            <w:r>
              <w:rPr>
                <w:noProof/>
              </w:rPr>
              <mc:AlternateContent>
                <mc:Choice Requires="wps">
                  <w:drawing>
                    <wp:anchor distT="0" distB="0" distL="114300" distR="114300" simplePos="0" relativeHeight="251671552" behindDoc="0" locked="0" layoutInCell="1" allowOverlap="1" wp14:anchorId="335267D8" wp14:editId="7B669A50">
                      <wp:simplePos x="0" y="0"/>
                      <wp:positionH relativeFrom="column">
                        <wp:posOffset>-1270</wp:posOffset>
                      </wp:positionH>
                      <wp:positionV relativeFrom="paragraph">
                        <wp:posOffset>24765</wp:posOffset>
                      </wp:positionV>
                      <wp:extent cx="327660" cy="243840"/>
                      <wp:effectExtent l="0" t="19050" r="34290" b="41910"/>
                      <wp:wrapNone/>
                      <wp:docPr id="1" name="Right Arrow 1"/>
                      <wp:cNvGraphicFramePr/>
                      <a:graphic xmlns:a="http://schemas.openxmlformats.org/drawingml/2006/main">
                        <a:graphicData uri="http://schemas.microsoft.com/office/word/2010/wordprocessingShape">
                          <wps:wsp>
                            <wps:cNvSpPr/>
                            <wps:spPr>
                              <a:xfrm>
                                <a:off x="0" y="0"/>
                                <a:ext cx="327660" cy="2438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46446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1pt;margin-top:1.95pt;width:25.8pt;height:19.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" adj="13563" fillcolor="#5b9bd5 [3204]" strokecolor="#1f4d78 [1604]" strokeweight="1pt"/>
                  </w:pict>
                </mc:Fallback>
              </mc:AlternateContent>
            </w:r>
          </w:p>
        </w:tc>
        <w:tc>
          <w:tcPr>
            <w:tcW w:w="7314" w:type="dxa"/>
            <w:gridSpan w:val="8"/>
            <w:shd w:val="clear" w:color="auto" w:fill="DEEAF6" w:themeFill="accent1" w:themeFillTint="33"/>
          </w:tcPr>
          <w:p w:rsidR="008040E5" w:rsidRDefault="008040E5" w:rsidP="008040E5">
            <w:r>
              <w:t>This is the area where search results (questions and corresponding answer options) will be displayed. User will be able to select questions and answer options that will be used in the search for grants. Something like this:</w:t>
            </w:r>
          </w:p>
        </w:tc>
      </w:tr>
      <w:tr w:rsidR="008040E5" w:rsidTr="00E11C2B">
        <w:tc>
          <w:tcPr>
            <w:tcW w:w="2076" w:type="dxa"/>
            <w:gridSpan w:val="2"/>
            <w:shd w:val="clear" w:color="auto" w:fill="C5E0B3" w:themeFill="accent6" w:themeFillTint="66"/>
          </w:tcPr>
          <w:p w:rsidR="008040E5" w:rsidRPr="00277ABB" w:rsidRDefault="008040E5" w:rsidP="008040E5">
            <w:pPr>
              <w:rPr>
                <w:b/>
              </w:rPr>
            </w:pPr>
            <w:r w:rsidRPr="00277ABB">
              <w:rPr>
                <w:b/>
              </w:rPr>
              <w:t xml:space="preserve">Search parameter </w:t>
            </w:r>
          </w:p>
        </w:tc>
        <w:tc>
          <w:tcPr>
            <w:tcW w:w="2845" w:type="dxa"/>
            <w:gridSpan w:val="3"/>
            <w:shd w:val="clear" w:color="auto" w:fill="C5E0B3" w:themeFill="accent6" w:themeFillTint="66"/>
          </w:tcPr>
          <w:p w:rsidR="008040E5" w:rsidRPr="00277ABB" w:rsidRDefault="008040E5" w:rsidP="00B33248">
            <w:pPr>
              <w:rPr>
                <w:b/>
              </w:rPr>
            </w:pPr>
            <w:r w:rsidRPr="00277ABB">
              <w:rPr>
                <w:b/>
              </w:rPr>
              <w:t>Enterable portions</w:t>
            </w:r>
          </w:p>
        </w:tc>
        <w:tc>
          <w:tcPr>
            <w:tcW w:w="715" w:type="dxa"/>
            <w:vMerge/>
          </w:tcPr>
          <w:p w:rsidR="008040E5" w:rsidRDefault="008040E5" w:rsidP="00B33248"/>
        </w:tc>
        <w:tc>
          <w:tcPr>
            <w:tcW w:w="3526" w:type="dxa"/>
            <w:gridSpan w:val="4"/>
            <w:shd w:val="clear" w:color="auto" w:fill="9CC2E5" w:themeFill="accent1" w:themeFillTint="99"/>
          </w:tcPr>
          <w:p w:rsidR="008040E5" w:rsidRPr="008040E5" w:rsidRDefault="008040E5" w:rsidP="00B33248">
            <w:pPr>
              <w:rPr>
                <w:b/>
              </w:rPr>
            </w:pPr>
            <w:r w:rsidRPr="008040E5">
              <w:rPr>
                <w:b/>
              </w:rPr>
              <w:t>Question</w:t>
            </w:r>
          </w:p>
        </w:tc>
        <w:tc>
          <w:tcPr>
            <w:tcW w:w="3788" w:type="dxa"/>
            <w:gridSpan w:val="4"/>
            <w:shd w:val="clear" w:color="auto" w:fill="9CC2E5" w:themeFill="accent1" w:themeFillTint="99"/>
          </w:tcPr>
          <w:p w:rsidR="008040E5" w:rsidRPr="008040E5" w:rsidRDefault="008040E5" w:rsidP="00B33248">
            <w:pPr>
              <w:rPr>
                <w:b/>
              </w:rPr>
            </w:pPr>
            <w:r w:rsidRPr="008040E5">
              <w:rPr>
                <w:b/>
              </w:rPr>
              <w:t>Answer options</w:t>
            </w:r>
          </w:p>
        </w:tc>
      </w:tr>
      <w:tr w:rsidR="00DF14E8" w:rsidTr="00E11C2B">
        <w:tc>
          <w:tcPr>
            <w:tcW w:w="2076" w:type="dxa"/>
            <w:gridSpan w:val="2"/>
            <w:shd w:val="clear" w:color="auto" w:fill="E2EFD9" w:themeFill="accent6" w:themeFillTint="33"/>
          </w:tcPr>
          <w:p w:rsidR="00DF14E8" w:rsidRDefault="00DF14E8" w:rsidP="00277ABB">
            <w:r>
              <w:rPr>
                <w:b/>
                <w:sz w:val="20"/>
                <w:szCs w:val="20"/>
              </w:rPr>
              <w:t>R</w:t>
            </w:r>
            <w:r w:rsidRPr="00E70B65">
              <w:rPr>
                <w:b/>
                <w:sz w:val="20"/>
                <w:szCs w:val="20"/>
              </w:rPr>
              <w:t xml:space="preserve">ange of dates </w:t>
            </w:r>
            <w:r w:rsidRPr="00E70B65">
              <w:rPr>
                <w:sz w:val="20"/>
                <w:szCs w:val="20"/>
              </w:rPr>
              <w:t>between which</w:t>
            </w:r>
            <w:r w:rsidRPr="00E70B65">
              <w:rPr>
                <w:b/>
                <w:sz w:val="20"/>
                <w:szCs w:val="20"/>
              </w:rPr>
              <w:t xml:space="preserve"> </w:t>
            </w:r>
            <w:r w:rsidRPr="00374DB6">
              <w:rPr>
                <w:sz w:val="20"/>
                <w:szCs w:val="20"/>
              </w:rPr>
              <w:t>a form</w:t>
            </w:r>
            <w:r>
              <w:rPr>
                <w:b/>
                <w:sz w:val="20"/>
                <w:szCs w:val="20"/>
              </w:rPr>
              <w:t xml:space="preserve"> </w:t>
            </w:r>
            <w:r>
              <w:rPr>
                <w:sz w:val="20"/>
                <w:szCs w:val="20"/>
              </w:rPr>
              <w:t>was active in Greensheets</w:t>
            </w:r>
          </w:p>
        </w:tc>
        <w:tc>
          <w:tcPr>
            <w:tcW w:w="2845" w:type="dxa"/>
            <w:gridSpan w:val="3"/>
            <w:shd w:val="clear" w:color="auto" w:fill="E2EFD9" w:themeFill="accent6" w:themeFillTint="33"/>
          </w:tcPr>
          <w:p w:rsidR="00DF14E8" w:rsidRDefault="00DF14E8" w:rsidP="00B33248">
            <w:r>
              <w:t>Can be slider or enterable fields or calendar or anything else (dev pending)</w:t>
            </w:r>
          </w:p>
        </w:tc>
        <w:tc>
          <w:tcPr>
            <w:tcW w:w="715" w:type="dxa"/>
            <w:vMerge/>
          </w:tcPr>
          <w:p w:rsidR="00DF14E8" w:rsidRDefault="00DF14E8" w:rsidP="00B33248"/>
        </w:tc>
        <w:tc>
          <w:tcPr>
            <w:tcW w:w="397" w:type="dxa"/>
            <w:vMerge w:val="restart"/>
            <w:shd w:val="clear" w:color="auto" w:fill="DEEAF6" w:themeFill="accent1" w:themeFillTint="33"/>
          </w:tcPr>
          <w:p w:rsidR="00DF14E8" w:rsidRDefault="00DF14E8" w:rsidP="00B33248">
            <w:r>
              <w:object w:dxaOrig="312"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8.4pt" o:ole="">
                  <v:imagedata r:id="rId7" o:title=""/>
                </v:shape>
                <o:OLEObject Type="Embed" ProgID="PBrush" ShapeID="_x0000_i1025" DrawAspect="Content" ObjectID="_1541853052" r:id="rId8"/>
              </w:object>
            </w:r>
          </w:p>
        </w:tc>
        <w:tc>
          <w:tcPr>
            <w:tcW w:w="3129" w:type="dxa"/>
            <w:gridSpan w:val="3"/>
            <w:vMerge w:val="restart"/>
            <w:shd w:val="clear" w:color="auto" w:fill="DEEAF6" w:themeFill="accent1" w:themeFillTint="33"/>
          </w:tcPr>
          <w:p w:rsidR="00DF14E8" w:rsidRDefault="00DF14E8" w:rsidP="00B33248">
            <w:r>
              <w:rPr>
                <w:sz w:val="18"/>
                <w:szCs w:val="18"/>
              </w:rPr>
              <w:t>Is there substantial foreign involvement?</w:t>
            </w:r>
          </w:p>
        </w:tc>
        <w:tc>
          <w:tcPr>
            <w:tcW w:w="397" w:type="dxa"/>
            <w:gridSpan w:val="2"/>
            <w:vMerge w:val="restart"/>
            <w:shd w:val="clear" w:color="auto" w:fill="DEEAF6" w:themeFill="accent1" w:themeFillTint="33"/>
          </w:tcPr>
          <w:p w:rsidR="00DF14E8" w:rsidRDefault="00DF14E8" w:rsidP="00B33248">
            <w:r>
              <w:object w:dxaOrig="312" w:dyaOrig="300">
                <v:shape id="_x0000_i1026" type="#_x0000_t75" style="width:9.2pt;height:8.4pt" o:ole="">
                  <v:imagedata r:id="rId7" o:title=""/>
                </v:shape>
                <o:OLEObject Type="Embed" ProgID="PBrush" ShapeID="_x0000_i1026" DrawAspect="Content" ObjectID="_1541853053" r:id="rId9"/>
              </w:object>
            </w:r>
          </w:p>
          <w:p w:rsidR="00DF14E8" w:rsidRDefault="00DF14E8" w:rsidP="00B33248">
            <w:r>
              <w:object w:dxaOrig="312" w:dyaOrig="300">
                <v:shape id="_x0000_i1027" type="#_x0000_t75" style="width:9.2pt;height:8.4pt" o:ole="">
                  <v:imagedata r:id="rId7" o:title=""/>
                </v:shape>
                <o:OLEObject Type="Embed" ProgID="PBrush" ShapeID="_x0000_i1027" DrawAspect="Content" ObjectID="_1541853054" r:id="rId10"/>
              </w:object>
            </w:r>
          </w:p>
          <w:p w:rsidR="00DF14E8" w:rsidRDefault="00DF14E8" w:rsidP="00B33248">
            <w:r>
              <w:object w:dxaOrig="312" w:dyaOrig="300">
                <v:shape id="_x0000_i1028" type="#_x0000_t75" style="width:9.2pt;height:8.4pt" o:ole="">
                  <v:imagedata r:id="rId7" o:title=""/>
                </v:shape>
                <o:OLEObject Type="Embed" ProgID="PBrush" ShapeID="_x0000_i1028" DrawAspect="Content" ObjectID="_1541853055" r:id="rId11"/>
              </w:object>
            </w:r>
          </w:p>
        </w:tc>
        <w:tc>
          <w:tcPr>
            <w:tcW w:w="3391" w:type="dxa"/>
            <w:gridSpan w:val="2"/>
            <w:vMerge w:val="restart"/>
            <w:shd w:val="clear" w:color="auto" w:fill="DEEAF6" w:themeFill="accent1" w:themeFillTint="33"/>
          </w:tcPr>
          <w:p w:rsidR="00DF14E8" w:rsidRDefault="00DF14E8" w:rsidP="008040E5">
            <w:pPr>
              <w:rPr>
                <w:sz w:val="18"/>
                <w:szCs w:val="18"/>
              </w:rPr>
            </w:pPr>
            <w:r>
              <w:rPr>
                <w:sz w:val="18"/>
                <w:szCs w:val="18"/>
              </w:rPr>
              <w:t>No</w:t>
            </w:r>
          </w:p>
          <w:p w:rsidR="00DF14E8" w:rsidRDefault="00DF14E8" w:rsidP="008040E5">
            <w:pPr>
              <w:rPr>
                <w:sz w:val="18"/>
                <w:szCs w:val="18"/>
              </w:rPr>
            </w:pPr>
            <w:r>
              <w:rPr>
                <w:sz w:val="18"/>
                <w:szCs w:val="18"/>
              </w:rPr>
              <w:t>Yes, domestic grant with foreign involvement</w:t>
            </w:r>
          </w:p>
          <w:p w:rsidR="00DF14E8" w:rsidRDefault="00DF14E8" w:rsidP="008040E5">
            <w:r>
              <w:rPr>
                <w:sz w:val="18"/>
                <w:szCs w:val="18"/>
              </w:rPr>
              <w:t>Yes, foreign grant</w:t>
            </w:r>
          </w:p>
        </w:tc>
      </w:tr>
      <w:tr w:rsidR="00DF14E8" w:rsidTr="00E11C2B">
        <w:trPr>
          <w:trHeight w:val="368"/>
        </w:trPr>
        <w:tc>
          <w:tcPr>
            <w:tcW w:w="2076" w:type="dxa"/>
            <w:gridSpan w:val="2"/>
            <w:shd w:val="clear" w:color="auto" w:fill="E2EFD9" w:themeFill="accent6" w:themeFillTint="33"/>
          </w:tcPr>
          <w:p w:rsidR="00DF14E8" w:rsidRDefault="00DF14E8" w:rsidP="00277ABB">
            <w:pPr>
              <w:rPr>
                <w:b/>
                <w:sz w:val="20"/>
                <w:szCs w:val="20"/>
              </w:rPr>
            </w:pPr>
            <w:r>
              <w:rPr>
                <w:b/>
                <w:sz w:val="20"/>
                <w:szCs w:val="20"/>
              </w:rPr>
              <w:t>Form Type</w:t>
            </w:r>
          </w:p>
        </w:tc>
        <w:tc>
          <w:tcPr>
            <w:tcW w:w="2845" w:type="dxa"/>
            <w:gridSpan w:val="3"/>
            <w:shd w:val="clear" w:color="auto" w:fill="E2EFD9" w:themeFill="accent6" w:themeFillTint="33"/>
          </w:tcPr>
          <w:p w:rsidR="00DF14E8" w:rsidRDefault="00DF14E8" w:rsidP="00B33248">
            <w:r>
              <w:object w:dxaOrig="312" w:dyaOrig="300">
                <v:shape id="_x0000_i1029" type="#_x0000_t75" style="width:9.2pt;height:8.4pt" o:ole="">
                  <v:imagedata r:id="rId7" o:title=""/>
                </v:shape>
                <o:OLEObject Type="Embed" ProgID="PBrush" ShapeID="_x0000_i1029" DrawAspect="Content" ObjectID="_1541853056" r:id="rId12"/>
              </w:object>
            </w:r>
            <w:r>
              <w:t xml:space="preserve"> Program   </w:t>
            </w:r>
            <w:r>
              <w:object w:dxaOrig="312" w:dyaOrig="300">
                <v:shape id="_x0000_i1030" type="#_x0000_t75" style="width:9.2pt;height:8.4pt" o:ole="">
                  <v:imagedata r:id="rId7" o:title=""/>
                </v:shape>
                <o:OLEObject Type="Embed" ProgID="PBrush" ShapeID="_x0000_i1030" DrawAspect="Content" ObjectID="_1541853057" r:id="rId13"/>
              </w:object>
            </w:r>
            <w:r>
              <w:t>Specialist</w:t>
            </w:r>
          </w:p>
        </w:tc>
        <w:tc>
          <w:tcPr>
            <w:tcW w:w="715" w:type="dxa"/>
            <w:vMerge/>
          </w:tcPr>
          <w:p w:rsidR="00DF14E8" w:rsidRDefault="00DF14E8" w:rsidP="00B33248"/>
        </w:tc>
        <w:tc>
          <w:tcPr>
            <w:tcW w:w="397" w:type="dxa"/>
            <w:vMerge/>
            <w:shd w:val="clear" w:color="auto" w:fill="DEEAF6" w:themeFill="accent1" w:themeFillTint="33"/>
          </w:tcPr>
          <w:p w:rsidR="00DF14E8" w:rsidRDefault="00DF14E8" w:rsidP="00B33248"/>
        </w:tc>
        <w:tc>
          <w:tcPr>
            <w:tcW w:w="3129" w:type="dxa"/>
            <w:gridSpan w:val="3"/>
            <w:vMerge/>
            <w:shd w:val="clear" w:color="auto" w:fill="DEEAF6" w:themeFill="accent1" w:themeFillTint="33"/>
          </w:tcPr>
          <w:p w:rsidR="00DF14E8" w:rsidRDefault="00DF14E8" w:rsidP="00B33248">
            <w:pPr>
              <w:rPr>
                <w:sz w:val="18"/>
                <w:szCs w:val="18"/>
              </w:rPr>
            </w:pPr>
          </w:p>
        </w:tc>
        <w:tc>
          <w:tcPr>
            <w:tcW w:w="397" w:type="dxa"/>
            <w:gridSpan w:val="2"/>
            <w:vMerge/>
            <w:shd w:val="clear" w:color="auto" w:fill="DEEAF6" w:themeFill="accent1" w:themeFillTint="33"/>
          </w:tcPr>
          <w:p w:rsidR="00DF14E8" w:rsidRDefault="00DF14E8" w:rsidP="00B33248"/>
        </w:tc>
        <w:tc>
          <w:tcPr>
            <w:tcW w:w="3391" w:type="dxa"/>
            <w:gridSpan w:val="2"/>
            <w:vMerge/>
            <w:shd w:val="clear" w:color="auto" w:fill="DEEAF6" w:themeFill="accent1" w:themeFillTint="33"/>
          </w:tcPr>
          <w:p w:rsidR="00DF14E8" w:rsidRDefault="00DF14E8" w:rsidP="008040E5">
            <w:pPr>
              <w:rPr>
                <w:sz w:val="18"/>
                <w:szCs w:val="18"/>
              </w:rPr>
            </w:pPr>
          </w:p>
        </w:tc>
      </w:tr>
      <w:tr w:rsidR="008040E5" w:rsidTr="00E11C2B">
        <w:tc>
          <w:tcPr>
            <w:tcW w:w="2076" w:type="dxa"/>
            <w:gridSpan w:val="2"/>
            <w:shd w:val="clear" w:color="auto" w:fill="E2EFD9" w:themeFill="accent6" w:themeFillTint="33"/>
          </w:tcPr>
          <w:p w:rsidR="008040E5" w:rsidRDefault="00277ABB" w:rsidP="00B33248">
            <w:r>
              <w:rPr>
                <w:b/>
                <w:sz w:val="20"/>
                <w:szCs w:val="20"/>
              </w:rPr>
              <w:t>Type</w:t>
            </w:r>
            <w:r w:rsidR="00A701D2">
              <w:rPr>
                <w:b/>
                <w:sz w:val="20"/>
                <w:szCs w:val="20"/>
              </w:rPr>
              <w:t>/Mechanism</w:t>
            </w:r>
          </w:p>
        </w:tc>
        <w:tc>
          <w:tcPr>
            <w:tcW w:w="2845" w:type="dxa"/>
            <w:gridSpan w:val="3"/>
            <w:shd w:val="clear" w:color="auto" w:fill="E2EFD9" w:themeFill="accent6" w:themeFillTint="33"/>
          </w:tcPr>
          <w:p w:rsidR="008040E5" w:rsidRDefault="00CA06E2" w:rsidP="00B33248">
            <w:r>
              <w:object w:dxaOrig="1128" w:dyaOrig="1224">
                <v:shape id="_x0000_i1031" type="#_x0000_t75" style="width:76.4pt;height:82.8pt" o:ole="">
                  <v:imagedata r:id="rId14" o:title=""/>
                </v:shape>
                <o:OLEObject Type="Embed" ProgID="PBrush" ShapeID="_x0000_i1031" DrawAspect="Content" ObjectID="_1541853058" r:id="rId15"/>
              </w:object>
            </w:r>
          </w:p>
        </w:tc>
        <w:tc>
          <w:tcPr>
            <w:tcW w:w="715" w:type="dxa"/>
            <w:vMerge/>
          </w:tcPr>
          <w:p w:rsidR="008040E5" w:rsidRDefault="008040E5" w:rsidP="00B33248"/>
        </w:tc>
        <w:tc>
          <w:tcPr>
            <w:tcW w:w="397" w:type="dxa"/>
            <w:shd w:val="clear" w:color="auto" w:fill="DEEAF6" w:themeFill="accent1" w:themeFillTint="33"/>
          </w:tcPr>
          <w:p w:rsidR="008040E5" w:rsidRDefault="008040E5" w:rsidP="00B33248">
            <w:r>
              <w:object w:dxaOrig="312" w:dyaOrig="300">
                <v:shape id="_x0000_i1032" type="#_x0000_t75" style="width:9.2pt;height:8.4pt" o:ole="">
                  <v:imagedata r:id="rId7" o:title=""/>
                </v:shape>
                <o:OLEObject Type="Embed" ProgID="PBrush" ShapeID="_x0000_i1032" DrawAspect="Content" ObjectID="_1541853059" r:id="rId16"/>
              </w:object>
            </w:r>
          </w:p>
        </w:tc>
        <w:tc>
          <w:tcPr>
            <w:tcW w:w="3129" w:type="dxa"/>
            <w:gridSpan w:val="3"/>
            <w:shd w:val="clear" w:color="auto" w:fill="DEEAF6" w:themeFill="accent1" w:themeFillTint="33"/>
          </w:tcPr>
          <w:p w:rsidR="008040E5" w:rsidRDefault="008040E5" w:rsidP="00B33248">
            <w:r w:rsidRPr="00FF760D">
              <w:rPr>
                <w:sz w:val="18"/>
                <w:szCs w:val="18"/>
              </w:rPr>
              <w:t>Were human subjects used?</w:t>
            </w:r>
          </w:p>
        </w:tc>
        <w:tc>
          <w:tcPr>
            <w:tcW w:w="397" w:type="dxa"/>
            <w:gridSpan w:val="2"/>
            <w:shd w:val="clear" w:color="auto" w:fill="DEEAF6" w:themeFill="accent1" w:themeFillTint="33"/>
          </w:tcPr>
          <w:p w:rsidR="008040E5" w:rsidRDefault="008040E5" w:rsidP="00B33248">
            <w:r>
              <w:object w:dxaOrig="312" w:dyaOrig="300">
                <v:shape id="_x0000_i1033" type="#_x0000_t75" style="width:9.2pt;height:8.4pt" o:ole="">
                  <v:imagedata r:id="rId7" o:title=""/>
                </v:shape>
                <o:OLEObject Type="Embed" ProgID="PBrush" ShapeID="_x0000_i1033" DrawAspect="Content" ObjectID="_1541853060" r:id="rId17"/>
              </w:object>
            </w:r>
          </w:p>
          <w:p w:rsidR="008040E5" w:rsidRDefault="008040E5" w:rsidP="00B33248">
            <w:r>
              <w:object w:dxaOrig="312" w:dyaOrig="300">
                <v:shape id="_x0000_i1034" type="#_x0000_t75" style="width:9.2pt;height:8.4pt" o:ole="">
                  <v:imagedata r:id="rId7" o:title=""/>
                </v:shape>
                <o:OLEObject Type="Embed" ProgID="PBrush" ShapeID="_x0000_i1034" DrawAspect="Content" ObjectID="_1541853061" r:id="rId18"/>
              </w:object>
            </w:r>
          </w:p>
          <w:p w:rsidR="008040E5" w:rsidRDefault="008040E5" w:rsidP="00B33248">
            <w:r>
              <w:object w:dxaOrig="312" w:dyaOrig="300">
                <v:shape id="_x0000_i1035" type="#_x0000_t75" style="width:9.2pt;height:8.4pt" o:ole="">
                  <v:imagedata r:id="rId7" o:title=""/>
                </v:shape>
                <o:OLEObject Type="Embed" ProgID="PBrush" ShapeID="_x0000_i1035" DrawAspect="Content" ObjectID="_1541853062" r:id="rId19"/>
              </w:object>
            </w:r>
          </w:p>
        </w:tc>
        <w:tc>
          <w:tcPr>
            <w:tcW w:w="3391" w:type="dxa"/>
            <w:gridSpan w:val="2"/>
            <w:shd w:val="clear" w:color="auto" w:fill="DEEAF6" w:themeFill="accent1" w:themeFillTint="33"/>
          </w:tcPr>
          <w:p w:rsidR="008040E5" w:rsidRPr="00FF760D" w:rsidRDefault="008040E5" w:rsidP="008040E5">
            <w:pPr>
              <w:rPr>
                <w:sz w:val="18"/>
                <w:szCs w:val="18"/>
              </w:rPr>
            </w:pPr>
            <w:r w:rsidRPr="00FF760D">
              <w:rPr>
                <w:sz w:val="18"/>
                <w:szCs w:val="18"/>
              </w:rPr>
              <w:t xml:space="preserve">Yes </w:t>
            </w:r>
          </w:p>
          <w:p w:rsidR="008040E5" w:rsidRPr="00FF760D" w:rsidRDefault="008040E5" w:rsidP="008040E5">
            <w:pPr>
              <w:rPr>
                <w:sz w:val="18"/>
                <w:szCs w:val="18"/>
              </w:rPr>
            </w:pPr>
            <w:r w:rsidRPr="00FF760D">
              <w:rPr>
                <w:sz w:val="18"/>
                <w:szCs w:val="18"/>
              </w:rPr>
              <w:t xml:space="preserve">No </w:t>
            </w:r>
          </w:p>
          <w:p w:rsidR="008040E5" w:rsidRDefault="008040E5" w:rsidP="008040E5">
            <w:r w:rsidRPr="00FF760D">
              <w:rPr>
                <w:sz w:val="18"/>
                <w:szCs w:val="18"/>
              </w:rPr>
              <w:t xml:space="preserve">N/A </w:t>
            </w:r>
          </w:p>
        </w:tc>
      </w:tr>
      <w:tr w:rsidR="008040E5" w:rsidTr="00E11C2B">
        <w:tc>
          <w:tcPr>
            <w:tcW w:w="12950" w:type="dxa"/>
            <w:gridSpan w:val="14"/>
            <w:shd w:val="clear" w:color="auto" w:fill="F7CAAC" w:themeFill="accent2" w:themeFillTint="66"/>
          </w:tcPr>
          <w:p w:rsidR="008040E5" w:rsidRDefault="008040E5" w:rsidP="00DC73A0">
            <w:pPr>
              <w:jc w:val="center"/>
            </w:pPr>
            <w:r w:rsidRPr="008040E5">
              <w:rPr>
                <w:b/>
                <w:sz w:val="24"/>
                <w:szCs w:val="24"/>
              </w:rPr>
              <w:t>Report area</w:t>
            </w:r>
          </w:p>
        </w:tc>
      </w:tr>
      <w:tr w:rsidR="00FD4F81" w:rsidTr="00FD4F81">
        <w:trPr>
          <w:trHeight w:val="251"/>
        </w:trPr>
        <w:tc>
          <w:tcPr>
            <w:tcW w:w="997" w:type="dxa"/>
            <w:shd w:val="clear" w:color="auto" w:fill="DEEAF6" w:themeFill="accent1" w:themeFillTint="33"/>
          </w:tcPr>
          <w:p w:rsidR="00FD4F81" w:rsidRPr="0024084E" w:rsidRDefault="00FD4F81" w:rsidP="00FD4F81">
            <w:pPr>
              <w:rPr>
                <w:b/>
                <w:u w:val="single"/>
              </w:rPr>
            </w:pPr>
            <w:r w:rsidRPr="0024084E">
              <w:rPr>
                <w:b/>
                <w:u w:val="single"/>
              </w:rPr>
              <w:t>Appl_id</w:t>
            </w:r>
          </w:p>
        </w:tc>
        <w:tc>
          <w:tcPr>
            <w:tcW w:w="1878" w:type="dxa"/>
            <w:gridSpan w:val="2"/>
            <w:shd w:val="clear" w:color="auto" w:fill="DEEAF6" w:themeFill="accent1" w:themeFillTint="33"/>
          </w:tcPr>
          <w:p w:rsidR="00FD4F81" w:rsidRPr="0024084E" w:rsidRDefault="00FD4F81" w:rsidP="00FD4F81">
            <w:pPr>
              <w:rPr>
                <w:b/>
                <w:u w:val="single"/>
              </w:rPr>
            </w:pPr>
            <w:r w:rsidRPr="0024084E">
              <w:rPr>
                <w:rFonts w:cs="Arial"/>
                <w:b/>
                <w:color w:val="000000"/>
                <w:sz w:val="20"/>
                <w:szCs w:val="20"/>
                <w:u w:val="single"/>
              </w:rPr>
              <w:t>Grant number</w:t>
            </w:r>
          </w:p>
        </w:tc>
        <w:tc>
          <w:tcPr>
            <w:tcW w:w="1710" w:type="dxa"/>
            <w:shd w:val="clear" w:color="auto" w:fill="DEEAF6" w:themeFill="accent1" w:themeFillTint="33"/>
          </w:tcPr>
          <w:p w:rsidR="00FD4F81" w:rsidRPr="0024084E" w:rsidRDefault="00FD4F81" w:rsidP="00FD4F81">
            <w:pPr>
              <w:rPr>
                <w:b/>
                <w:u w:val="single"/>
              </w:rPr>
            </w:pPr>
            <w:r w:rsidRPr="0024084E">
              <w:rPr>
                <w:rFonts w:cs="Arial"/>
                <w:b/>
                <w:color w:val="000000"/>
                <w:sz w:val="20"/>
                <w:szCs w:val="20"/>
                <w:u w:val="single"/>
              </w:rPr>
              <w:t>PI Name</w:t>
            </w:r>
          </w:p>
        </w:tc>
        <w:tc>
          <w:tcPr>
            <w:tcW w:w="1620" w:type="dxa"/>
            <w:gridSpan w:val="4"/>
            <w:shd w:val="clear" w:color="auto" w:fill="DEEAF6" w:themeFill="accent1" w:themeFillTint="33"/>
          </w:tcPr>
          <w:p w:rsidR="00FD4F81" w:rsidRPr="0024084E" w:rsidRDefault="00FD4F81" w:rsidP="00FD4F81">
            <w:pPr>
              <w:rPr>
                <w:b/>
                <w:u w:val="single"/>
              </w:rPr>
            </w:pPr>
            <w:r w:rsidRPr="0024084E">
              <w:rPr>
                <w:b/>
                <w:u w:val="single"/>
              </w:rPr>
              <w:t>PD Name</w:t>
            </w:r>
          </w:p>
        </w:tc>
        <w:tc>
          <w:tcPr>
            <w:tcW w:w="1893" w:type="dxa"/>
            <w:shd w:val="clear" w:color="auto" w:fill="DEEAF6" w:themeFill="accent1" w:themeFillTint="33"/>
          </w:tcPr>
          <w:p w:rsidR="00FD4F81" w:rsidRPr="0024084E" w:rsidRDefault="00FD4F81" w:rsidP="00FD4F81">
            <w:pPr>
              <w:rPr>
                <w:b/>
                <w:u w:val="single"/>
              </w:rPr>
            </w:pPr>
            <w:r w:rsidRPr="0024084E">
              <w:rPr>
                <w:rFonts w:cs="Arial"/>
                <w:b/>
                <w:color w:val="000000"/>
                <w:sz w:val="20"/>
                <w:szCs w:val="20"/>
                <w:u w:val="single"/>
              </w:rPr>
              <w:t>Specialist Name</w:t>
            </w:r>
          </w:p>
        </w:tc>
        <w:tc>
          <w:tcPr>
            <w:tcW w:w="1167" w:type="dxa"/>
            <w:gridSpan w:val="2"/>
            <w:shd w:val="clear" w:color="auto" w:fill="DEEAF6" w:themeFill="accent1" w:themeFillTint="33"/>
          </w:tcPr>
          <w:p w:rsidR="00FD4F81" w:rsidRPr="0024084E" w:rsidRDefault="00FD4F81" w:rsidP="00FD4F81">
            <w:pPr>
              <w:rPr>
                <w:b/>
                <w:u w:val="single"/>
              </w:rPr>
            </w:pPr>
            <w:r w:rsidRPr="0024084E">
              <w:rPr>
                <w:rFonts w:cs="Arial"/>
                <w:b/>
                <w:color w:val="000000"/>
                <w:sz w:val="20"/>
                <w:szCs w:val="20"/>
                <w:u w:val="single"/>
              </w:rPr>
              <w:t>Form type</w:t>
            </w:r>
          </w:p>
        </w:tc>
        <w:tc>
          <w:tcPr>
            <w:tcW w:w="2068" w:type="dxa"/>
            <w:gridSpan w:val="2"/>
            <w:shd w:val="clear" w:color="auto" w:fill="DEEAF6" w:themeFill="accent1" w:themeFillTint="33"/>
          </w:tcPr>
          <w:p w:rsidR="00FD4F81" w:rsidRPr="0024084E" w:rsidRDefault="00FD4F81" w:rsidP="00FD4F81">
            <w:pPr>
              <w:rPr>
                <w:b/>
                <w:u w:val="single"/>
              </w:rPr>
            </w:pPr>
            <w:r w:rsidRPr="0024084E">
              <w:rPr>
                <w:b/>
                <w:u w:val="single"/>
              </w:rPr>
              <w:t>Question text</w:t>
            </w:r>
          </w:p>
        </w:tc>
        <w:tc>
          <w:tcPr>
            <w:tcW w:w="1617" w:type="dxa"/>
            <w:shd w:val="clear" w:color="auto" w:fill="DEEAF6" w:themeFill="accent1" w:themeFillTint="33"/>
          </w:tcPr>
          <w:p w:rsidR="00FD4F81" w:rsidRPr="0024084E" w:rsidRDefault="00FD4F81" w:rsidP="00FD4F81">
            <w:pPr>
              <w:rPr>
                <w:b/>
                <w:u w:val="single"/>
              </w:rPr>
            </w:pPr>
            <w:r w:rsidRPr="0024084E">
              <w:rPr>
                <w:b/>
                <w:u w:val="single"/>
              </w:rPr>
              <w:t>Answer value</w:t>
            </w:r>
          </w:p>
        </w:tc>
      </w:tr>
      <w:tr w:rsidR="00FD4F81" w:rsidTr="00FD4F81">
        <w:trPr>
          <w:trHeight w:val="251"/>
        </w:trPr>
        <w:tc>
          <w:tcPr>
            <w:tcW w:w="997" w:type="dxa"/>
          </w:tcPr>
          <w:p w:rsidR="00FD4F81" w:rsidRDefault="00FD4F81" w:rsidP="00FD4F81">
            <w:r>
              <w:t>1234567</w:t>
            </w:r>
          </w:p>
        </w:tc>
        <w:tc>
          <w:tcPr>
            <w:tcW w:w="1878" w:type="dxa"/>
            <w:gridSpan w:val="2"/>
          </w:tcPr>
          <w:p w:rsidR="00FD4F81" w:rsidRDefault="00FD4F81" w:rsidP="00FD4F81">
            <w:r>
              <w:t>1R01CA123456-01</w:t>
            </w:r>
          </w:p>
        </w:tc>
        <w:tc>
          <w:tcPr>
            <w:tcW w:w="1710" w:type="dxa"/>
          </w:tcPr>
          <w:p w:rsidR="00FD4F81" w:rsidRDefault="00AE5C1B" w:rsidP="00AE5C1B">
            <w:r>
              <w:t>Dylan</w:t>
            </w:r>
            <w:r w:rsidR="00FD4F81">
              <w:t xml:space="preserve">, </w:t>
            </w:r>
            <w:r>
              <w:t>Bob</w:t>
            </w:r>
          </w:p>
        </w:tc>
        <w:tc>
          <w:tcPr>
            <w:tcW w:w="1620" w:type="dxa"/>
            <w:gridSpan w:val="4"/>
          </w:tcPr>
          <w:p w:rsidR="00FD4F81" w:rsidRDefault="00AE5C1B" w:rsidP="00AE5C1B">
            <w:r>
              <w:t>While</w:t>
            </w:r>
            <w:r w:rsidR="00FD4F81">
              <w:t xml:space="preserve">, </w:t>
            </w:r>
            <w:r>
              <w:t>Barry</w:t>
            </w:r>
          </w:p>
        </w:tc>
        <w:tc>
          <w:tcPr>
            <w:tcW w:w="1893" w:type="dxa"/>
          </w:tcPr>
          <w:p w:rsidR="00FD4F81" w:rsidRDefault="00AE5C1B" w:rsidP="00AE5C1B">
            <w:r>
              <w:t>Streisand</w:t>
            </w:r>
            <w:r w:rsidR="00FD4F81">
              <w:t xml:space="preserve">, </w:t>
            </w:r>
            <w:r>
              <w:t>Barbra</w:t>
            </w:r>
          </w:p>
        </w:tc>
        <w:tc>
          <w:tcPr>
            <w:tcW w:w="1167" w:type="dxa"/>
            <w:gridSpan w:val="2"/>
          </w:tcPr>
          <w:p w:rsidR="00FD4F81" w:rsidRDefault="00FD4F81" w:rsidP="00FD4F81">
            <w:r>
              <w:t>Program</w:t>
            </w:r>
          </w:p>
        </w:tc>
        <w:tc>
          <w:tcPr>
            <w:tcW w:w="2068" w:type="dxa"/>
            <w:gridSpan w:val="2"/>
          </w:tcPr>
          <w:p w:rsidR="00FD4F81" w:rsidRDefault="00FD4F81" w:rsidP="00FD4F81">
            <w:r>
              <w:t>Need financing?</w:t>
            </w:r>
          </w:p>
        </w:tc>
        <w:tc>
          <w:tcPr>
            <w:tcW w:w="1617" w:type="dxa"/>
          </w:tcPr>
          <w:p w:rsidR="00FD4F81" w:rsidRDefault="00FD4F81" w:rsidP="00FD4F81">
            <w:r>
              <w:t>Sure</w:t>
            </w:r>
          </w:p>
        </w:tc>
      </w:tr>
      <w:tr w:rsidR="0024084E" w:rsidTr="00FD4F81">
        <w:trPr>
          <w:trHeight w:val="251"/>
        </w:trPr>
        <w:tc>
          <w:tcPr>
            <w:tcW w:w="997" w:type="dxa"/>
          </w:tcPr>
          <w:p w:rsidR="0024084E" w:rsidRDefault="0024084E" w:rsidP="00FD4F81">
            <w:r>
              <w:t>7654321</w:t>
            </w:r>
          </w:p>
        </w:tc>
        <w:tc>
          <w:tcPr>
            <w:tcW w:w="1878" w:type="dxa"/>
            <w:gridSpan w:val="2"/>
          </w:tcPr>
          <w:p w:rsidR="0024084E" w:rsidRDefault="0024084E" w:rsidP="0024084E">
            <w:r>
              <w:t>1R01CA111111-02</w:t>
            </w:r>
          </w:p>
        </w:tc>
        <w:tc>
          <w:tcPr>
            <w:tcW w:w="1710" w:type="dxa"/>
          </w:tcPr>
          <w:p w:rsidR="0024084E" w:rsidRDefault="00AE5C1B" w:rsidP="00AE5C1B">
            <w:r>
              <w:t>Redford</w:t>
            </w:r>
            <w:r w:rsidR="0024084E">
              <w:t xml:space="preserve">, </w:t>
            </w:r>
            <w:r>
              <w:t>Robert</w:t>
            </w:r>
          </w:p>
        </w:tc>
        <w:tc>
          <w:tcPr>
            <w:tcW w:w="1620" w:type="dxa"/>
            <w:gridSpan w:val="4"/>
          </w:tcPr>
          <w:p w:rsidR="0024084E" w:rsidRDefault="00AE5C1B" w:rsidP="00FD4F81">
            <w:r>
              <w:t>Eastwood, Clint</w:t>
            </w:r>
          </w:p>
        </w:tc>
        <w:tc>
          <w:tcPr>
            <w:tcW w:w="1893" w:type="dxa"/>
          </w:tcPr>
          <w:p w:rsidR="0024084E" w:rsidRDefault="00AE5C1B" w:rsidP="00FD4F81">
            <w:r>
              <w:t>Hanks, Tom</w:t>
            </w:r>
          </w:p>
        </w:tc>
        <w:tc>
          <w:tcPr>
            <w:tcW w:w="1167" w:type="dxa"/>
            <w:gridSpan w:val="2"/>
          </w:tcPr>
          <w:p w:rsidR="0024084E" w:rsidRDefault="0024084E" w:rsidP="00FD4F81">
            <w:r>
              <w:t>Program</w:t>
            </w:r>
          </w:p>
        </w:tc>
        <w:tc>
          <w:tcPr>
            <w:tcW w:w="2068" w:type="dxa"/>
            <w:gridSpan w:val="2"/>
          </w:tcPr>
          <w:p w:rsidR="0024084E" w:rsidRDefault="0024084E" w:rsidP="00FD4F81">
            <w:r>
              <w:t>Need financing?</w:t>
            </w:r>
          </w:p>
        </w:tc>
        <w:tc>
          <w:tcPr>
            <w:tcW w:w="1617" w:type="dxa"/>
          </w:tcPr>
          <w:p w:rsidR="0024084E" w:rsidRDefault="00442DB8" w:rsidP="00442DB8">
            <w:r>
              <w:t>Hmmm</w:t>
            </w:r>
          </w:p>
        </w:tc>
      </w:tr>
    </w:tbl>
    <w:p w:rsidR="0024084E" w:rsidRDefault="0024084E" w:rsidP="00E11C2B">
      <w:pPr>
        <w:pStyle w:val="Heading1"/>
      </w:pPr>
      <w:r>
        <w:lastRenderedPageBreak/>
        <w:t xml:space="preserve">Questions and proposal related to </w:t>
      </w:r>
      <w:r w:rsidRPr="004163BD">
        <w:t xml:space="preserve">QlikView </w:t>
      </w:r>
      <w:r>
        <w:t>business requirements</w:t>
      </w:r>
      <w:r w:rsidRPr="004163BD">
        <w:t>:</w:t>
      </w:r>
    </w:p>
    <w:tbl>
      <w:tblPr>
        <w:tblStyle w:val="TableGrid"/>
        <w:tblW w:w="5000" w:type="pct"/>
        <w:tblLayout w:type="fixed"/>
        <w:tblLook w:val="04A0" w:firstRow="1" w:lastRow="0" w:firstColumn="1" w:lastColumn="0" w:noHBand="0" w:noVBand="1"/>
      </w:tblPr>
      <w:tblGrid>
        <w:gridCol w:w="2696"/>
        <w:gridCol w:w="808"/>
        <w:gridCol w:w="9446"/>
      </w:tblGrid>
      <w:tr w:rsidR="004163BD" w:rsidTr="00780193">
        <w:tc>
          <w:tcPr>
            <w:tcW w:w="5000" w:type="pct"/>
            <w:gridSpan w:val="3"/>
            <w:shd w:val="clear" w:color="auto" w:fill="FBE4D5" w:themeFill="accent2" w:themeFillTint="33"/>
          </w:tcPr>
          <w:p w:rsidR="004163BD" w:rsidRPr="00621872" w:rsidRDefault="004163BD" w:rsidP="00DC31FD">
            <w:pPr>
              <w:rPr>
                <w:b/>
              </w:rPr>
            </w:pPr>
            <w:r w:rsidRPr="00621872">
              <w:rPr>
                <w:b/>
              </w:rPr>
              <w:t>Question(s) and answer(s) selection portion of the screen</w:t>
            </w:r>
            <w:r>
              <w:rPr>
                <w:b/>
              </w:rPr>
              <w:t xml:space="preserve"> </w:t>
            </w:r>
            <w:r w:rsidRPr="00621872">
              <w:rPr>
                <w:b/>
                <w:color w:val="FF0000"/>
              </w:rPr>
              <w:t>– how user will select questions and answers?</w:t>
            </w:r>
          </w:p>
        </w:tc>
      </w:tr>
      <w:tr w:rsidR="004163BD" w:rsidTr="00780193">
        <w:tc>
          <w:tcPr>
            <w:tcW w:w="1041" w:type="pct"/>
            <w:shd w:val="clear" w:color="auto" w:fill="E2EFD9" w:themeFill="accent6" w:themeFillTint="33"/>
          </w:tcPr>
          <w:p w:rsidR="004163BD" w:rsidRDefault="004163BD" w:rsidP="00194E18">
            <w:r w:rsidRPr="00E03856">
              <w:rPr>
                <w:b/>
              </w:rPr>
              <w:t xml:space="preserve">Question </w:t>
            </w:r>
            <w:r w:rsidR="00194E18" w:rsidRPr="00E03856">
              <w:rPr>
                <w:b/>
              </w:rPr>
              <w:t>Search Parameters</w:t>
            </w:r>
            <w:r w:rsidR="00194E18">
              <w:t xml:space="preserve"> </w:t>
            </w:r>
            <w:r>
              <w:t>area of the screen</w:t>
            </w:r>
          </w:p>
        </w:tc>
        <w:tc>
          <w:tcPr>
            <w:tcW w:w="312" w:type="pct"/>
            <w:vMerge w:val="restart"/>
          </w:tcPr>
          <w:p w:rsidR="004163BD" w:rsidRDefault="004163BD" w:rsidP="00DC31FD">
            <w:r>
              <w:rPr>
                <w:noProof/>
              </w:rPr>
              <mc:AlternateContent>
                <mc:Choice Requires="wps">
                  <w:drawing>
                    <wp:anchor distT="0" distB="0" distL="114300" distR="114300" simplePos="0" relativeHeight="251667456" behindDoc="0" locked="0" layoutInCell="1" allowOverlap="1" wp14:anchorId="1B3F794C" wp14:editId="6D1D148D">
                      <wp:simplePos x="0" y="0"/>
                      <wp:positionH relativeFrom="column">
                        <wp:posOffset>29845</wp:posOffset>
                      </wp:positionH>
                      <wp:positionV relativeFrom="paragraph">
                        <wp:posOffset>53340</wp:posOffset>
                      </wp:positionV>
                      <wp:extent cx="327660" cy="243840"/>
                      <wp:effectExtent l="0" t="19050" r="34290" b="41910"/>
                      <wp:wrapNone/>
                      <wp:docPr id="3" name="Right Arrow 3"/>
                      <wp:cNvGraphicFramePr/>
                      <a:graphic xmlns:a="http://schemas.openxmlformats.org/drawingml/2006/main">
                        <a:graphicData uri="http://schemas.microsoft.com/office/word/2010/wordprocessingShape">
                          <wps:wsp>
                            <wps:cNvSpPr/>
                            <wps:spPr>
                              <a:xfrm>
                                <a:off x="0" y="0"/>
                                <a:ext cx="327660" cy="2438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0B40D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6" type="#_x0000_t13" style="position:absolute;margin-left:2.35pt;margin-top:4.2pt;width:25.8pt;height:1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" adj="13563" fillcolor="#5b9bd5 [3204]" strokecolor="#1f4d78 [1604]" strokeweight="1pt"/>
                  </w:pict>
                </mc:Fallback>
              </mc:AlternateContent>
            </w:r>
          </w:p>
        </w:tc>
        <w:tc>
          <w:tcPr>
            <w:tcW w:w="3647" w:type="pct"/>
            <w:shd w:val="clear" w:color="auto" w:fill="DEEAF6" w:themeFill="accent1" w:themeFillTint="33"/>
          </w:tcPr>
          <w:p w:rsidR="004163BD" w:rsidRPr="00EE168A" w:rsidRDefault="00194E18" w:rsidP="00DC31FD">
            <w:pPr>
              <w:rPr>
                <w:b/>
              </w:rPr>
            </w:pPr>
            <w:r w:rsidRPr="00E03856">
              <w:rPr>
                <w:b/>
              </w:rPr>
              <w:t>Question(s)/</w:t>
            </w:r>
            <w:r w:rsidR="004163BD" w:rsidRPr="00E03856">
              <w:rPr>
                <w:b/>
              </w:rPr>
              <w:t>Answer</w:t>
            </w:r>
            <w:r w:rsidRPr="00E03856">
              <w:rPr>
                <w:b/>
              </w:rPr>
              <w:t xml:space="preserve"> option(s)</w:t>
            </w:r>
            <w:r w:rsidR="004163BD" w:rsidRPr="00E03856">
              <w:rPr>
                <w:b/>
              </w:rPr>
              <w:t xml:space="preserve"> selection</w:t>
            </w:r>
            <w:r w:rsidR="004163BD" w:rsidRPr="00EE168A">
              <w:rPr>
                <w:b/>
              </w:rPr>
              <w:t xml:space="preserve"> </w:t>
            </w:r>
          </w:p>
        </w:tc>
      </w:tr>
      <w:tr w:rsidR="004163BD" w:rsidTr="00780193">
        <w:tc>
          <w:tcPr>
            <w:tcW w:w="1041" w:type="pct"/>
            <w:shd w:val="clear" w:color="auto" w:fill="E2EFD9" w:themeFill="accent6" w:themeFillTint="33"/>
          </w:tcPr>
          <w:p w:rsidR="004163BD" w:rsidRDefault="004163BD" w:rsidP="00DC31FD">
            <w:pPr>
              <w:pStyle w:val="ListParagraph"/>
              <w:numPr>
                <w:ilvl w:val="0"/>
                <w:numId w:val="1"/>
              </w:numPr>
              <w:spacing w:after="0" w:line="240" w:lineRule="auto"/>
              <w:rPr>
                <w:sz w:val="20"/>
                <w:szCs w:val="20"/>
              </w:rPr>
            </w:pPr>
            <w:r w:rsidRPr="00E70B65">
              <w:rPr>
                <w:sz w:val="20"/>
                <w:szCs w:val="20"/>
              </w:rPr>
              <w:t>Please confirm that you need the</w:t>
            </w:r>
            <w:r w:rsidRPr="00E70B65">
              <w:rPr>
                <w:b/>
                <w:sz w:val="20"/>
                <w:szCs w:val="20"/>
              </w:rPr>
              <w:t xml:space="preserve"> range of dates </w:t>
            </w:r>
            <w:r w:rsidRPr="00E70B65">
              <w:rPr>
                <w:sz w:val="20"/>
                <w:szCs w:val="20"/>
              </w:rPr>
              <w:t>between which</w:t>
            </w:r>
            <w:r w:rsidRPr="00E70B65">
              <w:rPr>
                <w:b/>
                <w:sz w:val="20"/>
                <w:szCs w:val="20"/>
              </w:rPr>
              <w:t xml:space="preserve"> </w:t>
            </w:r>
            <w:r w:rsidRPr="00374DB6">
              <w:rPr>
                <w:sz w:val="20"/>
                <w:szCs w:val="20"/>
              </w:rPr>
              <w:t>a form</w:t>
            </w:r>
            <w:r>
              <w:rPr>
                <w:b/>
                <w:sz w:val="20"/>
                <w:szCs w:val="20"/>
              </w:rPr>
              <w:t xml:space="preserve"> (blank form promoted) </w:t>
            </w:r>
            <w:r>
              <w:rPr>
                <w:sz w:val="20"/>
                <w:szCs w:val="20"/>
              </w:rPr>
              <w:t>was active in Greensheets?</w:t>
            </w:r>
          </w:p>
          <w:p w:rsidR="004163BD" w:rsidRPr="00E70B65" w:rsidRDefault="004163BD" w:rsidP="00DC31FD">
            <w:pPr>
              <w:pStyle w:val="ListParagraph"/>
              <w:numPr>
                <w:ilvl w:val="0"/>
                <w:numId w:val="1"/>
              </w:numPr>
              <w:spacing w:after="0" w:line="240" w:lineRule="auto"/>
              <w:rPr>
                <w:sz w:val="20"/>
                <w:szCs w:val="20"/>
              </w:rPr>
            </w:pPr>
            <w:r w:rsidRPr="00E70B65">
              <w:rPr>
                <w:sz w:val="20"/>
                <w:szCs w:val="20"/>
              </w:rPr>
              <w:t>Do you need</w:t>
            </w:r>
            <w:r w:rsidRPr="00E70B65">
              <w:rPr>
                <w:b/>
                <w:sz w:val="20"/>
                <w:szCs w:val="20"/>
              </w:rPr>
              <w:t xml:space="preserve"> Application Type(s)</w:t>
            </w:r>
            <w:r w:rsidRPr="00E70B65">
              <w:rPr>
                <w:sz w:val="20"/>
                <w:szCs w:val="20"/>
              </w:rPr>
              <w:t>?</w:t>
            </w:r>
          </w:p>
          <w:p w:rsidR="004163BD" w:rsidRPr="00BE1577" w:rsidRDefault="004163BD" w:rsidP="00DC31FD">
            <w:pPr>
              <w:pStyle w:val="ListParagraph"/>
              <w:numPr>
                <w:ilvl w:val="0"/>
                <w:numId w:val="1"/>
              </w:numPr>
              <w:spacing w:after="0" w:line="240" w:lineRule="auto"/>
              <w:rPr>
                <w:b/>
                <w:sz w:val="20"/>
                <w:szCs w:val="20"/>
              </w:rPr>
            </w:pPr>
            <w:r w:rsidRPr="00E70B65">
              <w:rPr>
                <w:sz w:val="20"/>
                <w:szCs w:val="20"/>
              </w:rPr>
              <w:t>Do you need</w:t>
            </w:r>
            <w:r w:rsidRPr="00E70B65">
              <w:rPr>
                <w:b/>
                <w:sz w:val="20"/>
                <w:szCs w:val="20"/>
              </w:rPr>
              <w:t xml:space="preserve"> Mechanism(s)</w:t>
            </w:r>
            <w:r w:rsidRPr="00E70B65">
              <w:rPr>
                <w:sz w:val="20"/>
                <w:szCs w:val="20"/>
              </w:rPr>
              <w:t>?</w:t>
            </w:r>
          </w:p>
          <w:p w:rsidR="00BE1577" w:rsidRPr="003F0B90" w:rsidRDefault="00BE1577" w:rsidP="00BE1577">
            <w:pPr>
              <w:pStyle w:val="ListParagraph"/>
              <w:numPr>
                <w:ilvl w:val="0"/>
                <w:numId w:val="1"/>
              </w:numPr>
              <w:spacing w:after="0" w:line="240" w:lineRule="auto"/>
              <w:rPr>
                <w:b/>
                <w:sz w:val="20"/>
                <w:szCs w:val="20"/>
              </w:rPr>
            </w:pPr>
            <w:r>
              <w:rPr>
                <w:sz w:val="20"/>
                <w:szCs w:val="20"/>
              </w:rPr>
              <w:t xml:space="preserve">Do you need to indicate </w:t>
            </w:r>
            <w:r w:rsidRPr="003F0B90">
              <w:rPr>
                <w:b/>
                <w:sz w:val="20"/>
                <w:szCs w:val="20"/>
              </w:rPr>
              <w:t>“Program” or “Specialist”</w:t>
            </w:r>
            <w:r w:rsidRPr="003F0B90">
              <w:rPr>
                <w:sz w:val="20"/>
                <w:szCs w:val="20"/>
              </w:rPr>
              <w:t xml:space="preserve"> </w:t>
            </w:r>
            <w:r>
              <w:rPr>
                <w:sz w:val="20"/>
                <w:szCs w:val="20"/>
              </w:rPr>
              <w:t xml:space="preserve">questionnaire </w:t>
            </w:r>
            <w:r w:rsidRPr="003F0B90">
              <w:rPr>
                <w:sz w:val="20"/>
                <w:szCs w:val="20"/>
              </w:rPr>
              <w:t>as search parameters</w:t>
            </w:r>
            <w:r>
              <w:rPr>
                <w:sz w:val="20"/>
                <w:szCs w:val="20"/>
              </w:rPr>
              <w:t>? If yes, should it be exclusive or can you select both types of forms?</w:t>
            </w:r>
          </w:p>
          <w:p w:rsidR="004163BD" w:rsidRPr="00E70B65" w:rsidRDefault="004163BD" w:rsidP="00DC31FD">
            <w:pPr>
              <w:pStyle w:val="ListParagraph"/>
              <w:numPr>
                <w:ilvl w:val="0"/>
                <w:numId w:val="1"/>
              </w:numPr>
              <w:spacing w:after="0" w:line="240" w:lineRule="auto"/>
              <w:rPr>
                <w:b/>
                <w:sz w:val="20"/>
                <w:szCs w:val="20"/>
              </w:rPr>
            </w:pPr>
            <w:r w:rsidRPr="00E70B65">
              <w:rPr>
                <w:sz w:val="20"/>
                <w:szCs w:val="20"/>
              </w:rPr>
              <w:t>Do you need</w:t>
            </w:r>
            <w:r>
              <w:rPr>
                <w:sz w:val="20"/>
                <w:szCs w:val="20"/>
              </w:rPr>
              <w:t xml:space="preserve"> to search by the </w:t>
            </w:r>
            <w:r w:rsidRPr="00E70B65">
              <w:rPr>
                <w:b/>
                <w:sz w:val="20"/>
                <w:szCs w:val="20"/>
              </w:rPr>
              <w:t>text of the question</w:t>
            </w:r>
            <w:r>
              <w:rPr>
                <w:b/>
                <w:sz w:val="20"/>
                <w:szCs w:val="20"/>
              </w:rPr>
              <w:t xml:space="preserve"> </w:t>
            </w:r>
            <w:r w:rsidRPr="000F7B6B">
              <w:rPr>
                <w:sz w:val="20"/>
                <w:szCs w:val="20"/>
              </w:rPr>
              <w:t>(full or partial)</w:t>
            </w:r>
            <w:r w:rsidRPr="00E70B65">
              <w:rPr>
                <w:sz w:val="20"/>
                <w:szCs w:val="20"/>
              </w:rPr>
              <w:t>?</w:t>
            </w:r>
          </w:p>
          <w:p w:rsidR="004163BD" w:rsidRDefault="004163BD" w:rsidP="00DC31FD">
            <w:pPr>
              <w:pStyle w:val="ListParagraph"/>
              <w:numPr>
                <w:ilvl w:val="0"/>
                <w:numId w:val="1"/>
              </w:numPr>
              <w:spacing w:after="0" w:line="240" w:lineRule="auto"/>
            </w:pPr>
            <w:r w:rsidRPr="000A3705">
              <w:rPr>
                <w:sz w:val="20"/>
                <w:szCs w:val="20"/>
              </w:rPr>
              <w:t xml:space="preserve">Do you need any other search parameters? </w:t>
            </w:r>
          </w:p>
        </w:tc>
        <w:tc>
          <w:tcPr>
            <w:tcW w:w="312" w:type="pct"/>
            <w:vMerge/>
          </w:tcPr>
          <w:p w:rsidR="004163BD" w:rsidRDefault="004163BD" w:rsidP="00DC31FD"/>
        </w:tc>
        <w:tc>
          <w:tcPr>
            <w:tcW w:w="3647" w:type="pct"/>
          </w:tcPr>
          <w:tbl>
            <w:tblPr>
              <w:tblStyle w:val="TableGrid"/>
              <w:tblW w:w="0" w:type="auto"/>
              <w:tblLayout w:type="fixed"/>
              <w:tblLook w:val="04A0" w:firstRow="1" w:lastRow="0" w:firstColumn="1" w:lastColumn="0" w:noHBand="0" w:noVBand="1"/>
            </w:tblPr>
            <w:tblGrid>
              <w:gridCol w:w="3464"/>
              <w:gridCol w:w="397"/>
              <w:gridCol w:w="1870"/>
              <w:gridCol w:w="4933"/>
            </w:tblGrid>
            <w:tr w:rsidR="004163BD" w:rsidRPr="00FF760D" w:rsidTr="00DC31FD">
              <w:tc>
                <w:tcPr>
                  <w:tcW w:w="3464" w:type="dxa"/>
                  <w:vMerge w:val="restart"/>
                  <w:shd w:val="clear" w:color="auto" w:fill="D5DCE4" w:themeFill="text2" w:themeFillTint="33"/>
                </w:tcPr>
                <w:p w:rsidR="004163BD" w:rsidRPr="00AD55D4" w:rsidRDefault="004163BD" w:rsidP="00DC31FD">
                  <w:pPr>
                    <w:jc w:val="center"/>
                    <w:rPr>
                      <w:b/>
                      <w:sz w:val="18"/>
                      <w:szCs w:val="18"/>
                    </w:rPr>
                  </w:pPr>
                  <w:r w:rsidRPr="00AD55D4">
                    <w:rPr>
                      <w:b/>
                      <w:sz w:val="18"/>
                      <w:szCs w:val="18"/>
                    </w:rPr>
                    <w:t>CBIIT questions</w:t>
                  </w:r>
                </w:p>
              </w:tc>
              <w:tc>
                <w:tcPr>
                  <w:tcW w:w="7200" w:type="dxa"/>
                  <w:gridSpan w:val="3"/>
                  <w:shd w:val="clear" w:color="auto" w:fill="E7E6E6" w:themeFill="background2"/>
                </w:tcPr>
                <w:p w:rsidR="004163BD" w:rsidRPr="00AD55D4" w:rsidRDefault="004163BD" w:rsidP="00DC31FD">
                  <w:pPr>
                    <w:jc w:val="center"/>
                    <w:rPr>
                      <w:b/>
                      <w:sz w:val="18"/>
                      <w:szCs w:val="18"/>
                    </w:rPr>
                  </w:pPr>
                  <w:r w:rsidRPr="00AD55D4">
                    <w:rPr>
                      <w:b/>
                      <w:sz w:val="18"/>
                      <w:szCs w:val="18"/>
                    </w:rPr>
                    <w:t>Illustration</w:t>
                  </w:r>
                  <w:r>
                    <w:rPr>
                      <w:b/>
                      <w:sz w:val="18"/>
                      <w:szCs w:val="18"/>
                    </w:rPr>
                    <w:t xml:space="preserve"> </w:t>
                  </w:r>
                  <w:r w:rsidRPr="00895CE8">
                    <w:rPr>
                      <w:b/>
                      <w:color w:val="FF0000"/>
                      <w:sz w:val="18"/>
                      <w:szCs w:val="18"/>
                    </w:rPr>
                    <w:t>(what user will see in this section?)</w:t>
                  </w:r>
                </w:p>
              </w:tc>
            </w:tr>
            <w:tr w:rsidR="004163BD" w:rsidRPr="00FF760D" w:rsidTr="00DC31FD">
              <w:tc>
                <w:tcPr>
                  <w:tcW w:w="3464" w:type="dxa"/>
                  <w:vMerge/>
                  <w:shd w:val="clear" w:color="auto" w:fill="D5DCE4" w:themeFill="text2" w:themeFillTint="33"/>
                </w:tcPr>
                <w:p w:rsidR="004163BD" w:rsidRPr="00FF760D" w:rsidRDefault="004163BD" w:rsidP="00DC31FD">
                  <w:pPr>
                    <w:rPr>
                      <w:sz w:val="18"/>
                      <w:szCs w:val="18"/>
                    </w:rPr>
                  </w:pPr>
                </w:p>
              </w:tc>
              <w:tc>
                <w:tcPr>
                  <w:tcW w:w="2267" w:type="dxa"/>
                  <w:gridSpan w:val="2"/>
                  <w:shd w:val="clear" w:color="auto" w:fill="E7E6E6" w:themeFill="background2"/>
                </w:tcPr>
                <w:p w:rsidR="004163BD" w:rsidRPr="00FF760D" w:rsidRDefault="004163BD" w:rsidP="00DC31FD">
                  <w:pPr>
                    <w:rPr>
                      <w:sz w:val="18"/>
                      <w:szCs w:val="18"/>
                    </w:rPr>
                  </w:pPr>
                  <w:r w:rsidRPr="00FF760D">
                    <w:rPr>
                      <w:sz w:val="18"/>
                      <w:szCs w:val="18"/>
                    </w:rPr>
                    <w:t>Select question</w:t>
                  </w:r>
                  <w:r>
                    <w:rPr>
                      <w:sz w:val="18"/>
                      <w:szCs w:val="18"/>
                    </w:rPr>
                    <w:t>(s)</w:t>
                  </w:r>
                </w:p>
              </w:tc>
              <w:tc>
                <w:tcPr>
                  <w:tcW w:w="4933" w:type="dxa"/>
                  <w:shd w:val="clear" w:color="auto" w:fill="E7E6E6" w:themeFill="background2"/>
                </w:tcPr>
                <w:p w:rsidR="004163BD" w:rsidRPr="00FF760D" w:rsidRDefault="004163BD" w:rsidP="00DC31FD">
                  <w:pPr>
                    <w:rPr>
                      <w:sz w:val="18"/>
                      <w:szCs w:val="18"/>
                    </w:rPr>
                  </w:pPr>
                  <w:r w:rsidRPr="00FF760D">
                    <w:rPr>
                      <w:sz w:val="18"/>
                      <w:szCs w:val="18"/>
                    </w:rPr>
                    <w:t>Select option</w:t>
                  </w:r>
                  <w:r>
                    <w:rPr>
                      <w:sz w:val="18"/>
                      <w:szCs w:val="18"/>
                    </w:rPr>
                    <w:t>(</w:t>
                  </w:r>
                  <w:r w:rsidRPr="00FF760D">
                    <w:rPr>
                      <w:sz w:val="18"/>
                      <w:szCs w:val="18"/>
                    </w:rPr>
                    <w:t>s</w:t>
                  </w:r>
                  <w:r>
                    <w:rPr>
                      <w:sz w:val="18"/>
                      <w:szCs w:val="18"/>
                    </w:rPr>
                    <w:t xml:space="preserve">) of the </w:t>
                  </w:r>
                  <w:r w:rsidRPr="00FF760D">
                    <w:rPr>
                      <w:sz w:val="18"/>
                      <w:szCs w:val="18"/>
                    </w:rPr>
                    <w:t>answer</w:t>
                  </w:r>
                </w:p>
              </w:tc>
            </w:tr>
            <w:tr w:rsidR="004163BD" w:rsidRPr="00FF760D" w:rsidTr="00613DBF">
              <w:tc>
                <w:tcPr>
                  <w:tcW w:w="3464" w:type="dxa"/>
                  <w:shd w:val="clear" w:color="auto" w:fill="DEEAF6" w:themeFill="accent1" w:themeFillTint="33"/>
                </w:tcPr>
                <w:p w:rsidR="004163BD" w:rsidRDefault="00665023" w:rsidP="00DC31FD">
                  <w:r w:rsidRPr="00761E70">
                    <w:rPr>
                      <w:sz w:val="18"/>
                      <w:szCs w:val="18"/>
                      <w:highlight w:val="yellow"/>
                    </w:rPr>
                    <w:t>Assumption:</w:t>
                  </w:r>
                  <w:r>
                    <w:rPr>
                      <w:sz w:val="18"/>
                      <w:szCs w:val="18"/>
                    </w:rPr>
                    <w:t xml:space="preserve"> </w:t>
                  </w:r>
                  <w:r w:rsidR="004163BD">
                    <w:rPr>
                      <w:sz w:val="18"/>
                      <w:szCs w:val="18"/>
                    </w:rPr>
                    <w:t xml:space="preserve"> there is a need to select an answer separately from the question</w:t>
                  </w:r>
                </w:p>
              </w:tc>
              <w:tc>
                <w:tcPr>
                  <w:tcW w:w="397" w:type="dxa"/>
                </w:tcPr>
                <w:p w:rsidR="004163BD" w:rsidRPr="00FF760D" w:rsidRDefault="004163BD" w:rsidP="00DC31FD">
                  <w:pPr>
                    <w:rPr>
                      <w:sz w:val="18"/>
                      <w:szCs w:val="18"/>
                    </w:rPr>
                  </w:pPr>
                  <w:r>
                    <w:object w:dxaOrig="312" w:dyaOrig="300">
                      <v:shape id="_x0000_i1036" type="#_x0000_t75" style="width:9.2pt;height:8.4pt" o:ole="">
                        <v:imagedata r:id="rId7" o:title=""/>
                      </v:shape>
                      <o:OLEObject Type="Embed" ProgID="PBrush" ShapeID="_x0000_i1036" DrawAspect="Content" ObjectID="_1541853063" r:id="rId20"/>
                    </w:object>
                  </w:r>
                </w:p>
              </w:tc>
              <w:tc>
                <w:tcPr>
                  <w:tcW w:w="1870" w:type="dxa"/>
                </w:tcPr>
                <w:p w:rsidR="004163BD" w:rsidRPr="00FF760D" w:rsidRDefault="004163BD" w:rsidP="00DC31FD">
                  <w:pPr>
                    <w:rPr>
                      <w:sz w:val="18"/>
                      <w:szCs w:val="18"/>
                    </w:rPr>
                  </w:pPr>
                  <w:r>
                    <w:rPr>
                      <w:sz w:val="18"/>
                      <w:szCs w:val="18"/>
                    </w:rPr>
                    <w:t>Is there substantial foreign involvement?</w:t>
                  </w:r>
                </w:p>
              </w:tc>
              <w:tc>
                <w:tcPr>
                  <w:tcW w:w="4933" w:type="dxa"/>
                </w:tcPr>
                <w:p w:rsidR="004163BD" w:rsidRDefault="004163BD" w:rsidP="00DC31FD">
                  <w:pPr>
                    <w:rPr>
                      <w:sz w:val="18"/>
                      <w:szCs w:val="18"/>
                    </w:rPr>
                  </w:pPr>
                  <w:r>
                    <w:object w:dxaOrig="312" w:dyaOrig="300">
                      <v:shape id="_x0000_i1037" type="#_x0000_t75" style="width:12.8pt;height:12pt" o:ole="">
                        <v:imagedata r:id="rId7" o:title=""/>
                      </v:shape>
                      <o:OLEObject Type="Embed" ProgID="PBrush" ShapeID="_x0000_i1037" DrawAspect="Content" ObjectID="_1541853064" r:id="rId21"/>
                    </w:object>
                  </w:r>
                  <w:r>
                    <w:t xml:space="preserve"> </w:t>
                  </w:r>
                  <w:r>
                    <w:rPr>
                      <w:sz w:val="18"/>
                      <w:szCs w:val="18"/>
                    </w:rPr>
                    <w:t>No</w:t>
                  </w:r>
                </w:p>
                <w:p w:rsidR="004163BD" w:rsidRDefault="004163BD" w:rsidP="00DC31FD">
                  <w:pPr>
                    <w:rPr>
                      <w:sz w:val="18"/>
                      <w:szCs w:val="18"/>
                    </w:rPr>
                  </w:pPr>
                  <w:r>
                    <w:object w:dxaOrig="312" w:dyaOrig="300">
                      <v:shape id="_x0000_i1038" type="#_x0000_t75" style="width:12.8pt;height:12pt" o:ole="">
                        <v:imagedata r:id="rId7" o:title=""/>
                      </v:shape>
                      <o:OLEObject Type="Embed" ProgID="PBrush" ShapeID="_x0000_i1038" DrawAspect="Content" ObjectID="_1541853065" r:id="rId22"/>
                    </w:object>
                  </w:r>
                  <w:r>
                    <w:t xml:space="preserve"> </w:t>
                  </w:r>
                  <w:r>
                    <w:rPr>
                      <w:sz w:val="18"/>
                      <w:szCs w:val="18"/>
                    </w:rPr>
                    <w:t>Yes, domestic grant with foreign involvement</w:t>
                  </w:r>
                </w:p>
                <w:p w:rsidR="004163BD" w:rsidRPr="00FF760D" w:rsidRDefault="004163BD" w:rsidP="00DC31FD">
                  <w:pPr>
                    <w:rPr>
                      <w:sz w:val="18"/>
                      <w:szCs w:val="18"/>
                    </w:rPr>
                  </w:pPr>
                  <w:r>
                    <w:object w:dxaOrig="312" w:dyaOrig="300">
                      <v:shape id="_x0000_i1039" type="#_x0000_t75" style="width:12.8pt;height:12pt" o:ole="">
                        <v:imagedata r:id="rId7" o:title=""/>
                      </v:shape>
                      <o:OLEObject Type="Embed" ProgID="PBrush" ShapeID="_x0000_i1039" DrawAspect="Content" ObjectID="_1541853066" r:id="rId23"/>
                    </w:object>
                  </w:r>
                  <w:r>
                    <w:t xml:space="preserve"> </w:t>
                  </w:r>
                  <w:r>
                    <w:rPr>
                      <w:sz w:val="18"/>
                      <w:szCs w:val="18"/>
                    </w:rPr>
                    <w:t>Yes, foreign grant</w:t>
                  </w:r>
                </w:p>
              </w:tc>
            </w:tr>
            <w:tr w:rsidR="004163BD" w:rsidRPr="00FF760D" w:rsidTr="00613DBF">
              <w:tc>
                <w:tcPr>
                  <w:tcW w:w="3464" w:type="dxa"/>
                  <w:shd w:val="clear" w:color="auto" w:fill="DEEAF6" w:themeFill="accent1" w:themeFillTint="33"/>
                </w:tcPr>
                <w:p w:rsidR="004163BD" w:rsidRDefault="00761E70" w:rsidP="00DC31FD">
                  <w:pPr>
                    <w:rPr>
                      <w:sz w:val="18"/>
                      <w:szCs w:val="18"/>
                    </w:rPr>
                  </w:pPr>
                  <w:r w:rsidRPr="00761E70">
                    <w:rPr>
                      <w:sz w:val="18"/>
                      <w:szCs w:val="18"/>
                      <w:highlight w:val="yellow"/>
                    </w:rPr>
                    <w:t>Assumption:</w:t>
                  </w:r>
                  <w:r>
                    <w:rPr>
                      <w:sz w:val="18"/>
                      <w:szCs w:val="18"/>
                    </w:rPr>
                    <w:t xml:space="preserve"> </w:t>
                  </w:r>
                  <w:r w:rsidR="004163BD">
                    <w:rPr>
                      <w:sz w:val="18"/>
                      <w:szCs w:val="18"/>
                    </w:rPr>
                    <w:t>all versions of the same question within the requested period should be displayed.</w:t>
                  </w:r>
                </w:p>
                <w:p w:rsidR="004163BD" w:rsidRDefault="004163BD" w:rsidP="00DC31FD">
                  <w:pPr>
                    <w:rPr>
                      <w:sz w:val="18"/>
                      <w:szCs w:val="18"/>
                    </w:rPr>
                  </w:pPr>
                </w:p>
                <w:p w:rsidR="004163BD" w:rsidRDefault="00761E70" w:rsidP="00DC31FD">
                  <w:pPr>
                    <w:rPr>
                      <w:sz w:val="18"/>
                      <w:szCs w:val="18"/>
                    </w:rPr>
                  </w:pPr>
                  <w:r w:rsidRPr="00761E70">
                    <w:rPr>
                      <w:sz w:val="18"/>
                      <w:szCs w:val="18"/>
                      <w:highlight w:val="yellow"/>
                    </w:rPr>
                    <w:t>Assumption:</w:t>
                  </w:r>
                  <w:r>
                    <w:rPr>
                      <w:sz w:val="18"/>
                      <w:szCs w:val="18"/>
                    </w:rPr>
                    <w:t xml:space="preserve"> </w:t>
                  </w:r>
                  <w:r w:rsidR="004163BD">
                    <w:rPr>
                      <w:sz w:val="18"/>
                      <w:szCs w:val="18"/>
                    </w:rPr>
                    <w:t xml:space="preserve">one checkbox for all versions of the question </w:t>
                  </w:r>
                  <w:r>
                    <w:rPr>
                      <w:sz w:val="18"/>
                      <w:szCs w:val="18"/>
                    </w:rPr>
                    <w:t xml:space="preserve">will be used. </w:t>
                  </w:r>
                  <w:r w:rsidR="004163BD">
                    <w:rPr>
                      <w:sz w:val="18"/>
                      <w:szCs w:val="18"/>
                    </w:rPr>
                    <w:t>The final report in QlikView will bring one grant anyway</w:t>
                  </w:r>
                </w:p>
                <w:p w:rsidR="004163BD" w:rsidRDefault="004163BD" w:rsidP="00DC31FD">
                  <w:pPr>
                    <w:rPr>
                      <w:sz w:val="18"/>
                      <w:szCs w:val="18"/>
                    </w:rPr>
                  </w:pPr>
                </w:p>
                <w:p w:rsidR="004163BD" w:rsidRDefault="00665023" w:rsidP="00DC31FD">
                  <w:pPr>
                    <w:rPr>
                      <w:sz w:val="18"/>
                      <w:szCs w:val="18"/>
                    </w:rPr>
                  </w:pPr>
                  <w:r w:rsidRPr="00761E70">
                    <w:rPr>
                      <w:sz w:val="18"/>
                      <w:szCs w:val="18"/>
                      <w:highlight w:val="yellow"/>
                    </w:rPr>
                    <w:t>Assumption:</w:t>
                  </w:r>
                  <w:r>
                    <w:rPr>
                      <w:sz w:val="18"/>
                      <w:szCs w:val="18"/>
                    </w:rPr>
                    <w:t xml:space="preserve"> </w:t>
                  </w:r>
                  <w:r w:rsidR="004163BD">
                    <w:rPr>
                      <w:sz w:val="18"/>
                      <w:szCs w:val="18"/>
                    </w:rPr>
                    <w:t xml:space="preserve"> all versions of the answer options should be displayed.</w:t>
                  </w:r>
                </w:p>
                <w:p w:rsidR="004163BD" w:rsidRDefault="004163BD" w:rsidP="00DC31FD"/>
              </w:tc>
              <w:tc>
                <w:tcPr>
                  <w:tcW w:w="397" w:type="dxa"/>
                </w:tcPr>
                <w:p w:rsidR="004163BD" w:rsidRPr="00FF760D" w:rsidRDefault="004163BD" w:rsidP="00DC31FD">
                  <w:pPr>
                    <w:rPr>
                      <w:sz w:val="18"/>
                      <w:szCs w:val="18"/>
                    </w:rPr>
                  </w:pPr>
                  <w:r>
                    <w:object w:dxaOrig="312" w:dyaOrig="300">
                      <v:shape id="_x0000_i1040" type="#_x0000_t75" style="width:9.2pt;height:8.4pt" o:ole="">
                        <v:imagedata r:id="rId7" o:title=""/>
                      </v:shape>
                      <o:OLEObject Type="Embed" ProgID="PBrush" ShapeID="_x0000_i1040" DrawAspect="Content" ObjectID="_1541853067" r:id="rId24"/>
                    </w:object>
                  </w:r>
                </w:p>
              </w:tc>
              <w:tc>
                <w:tcPr>
                  <w:tcW w:w="1870" w:type="dxa"/>
                </w:tcPr>
                <w:p w:rsidR="004163BD" w:rsidRPr="00FF760D" w:rsidRDefault="004163BD" w:rsidP="00DC31FD">
                  <w:pPr>
                    <w:rPr>
                      <w:sz w:val="18"/>
                      <w:szCs w:val="18"/>
                    </w:rPr>
                  </w:pPr>
                  <w:r w:rsidRPr="00FF760D">
                    <w:rPr>
                      <w:sz w:val="18"/>
                      <w:szCs w:val="18"/>
                    </w:rPr>
                    <w:t xml:space="preserve">Were human subjects used? </w:t>
                  </w:r>
                  <w:r w:rsidRPr="00FF760D">
                    <w:rPr>
                      <w:color w:val="0070C0"/>
                      <w:sz w:val="18"/>
                      <w:szCs w:val="18"/>
                    </w:rPr>
                    <w:t>---</w:t>
                  </w:r>
                  <w:r>
                    <w:rPr>
                      <w:color w:val="0070C0"/>
                      <w:sz w:val="18"/>
                      <w:szCs w:val="18"/>
                    </w:rPr>
                    <w:t>from</w:t>
                  </w:r>
                  <w:r w:rsidRPr="00FF760D">
                    <w:rPr>
                      <w:color w:val="0070C0"/>
                      <w:sz w:val="18"/>
                      <w:szCs w:val="18"/>
                    </w:rPr>
                    <w:t xml:space="preserve"> version 1</w:t>
                  </w:r>
                </w:p>
                <w:p w:rsidR="004163BD" w:rsidRPr="00FF760D" w:rsidRDefault="004163BD" w:rsidP="00DC31FD">
                  <w:pPr>
                    <w:rPr>
                      <w:sz w:val="18"/>
                      <w:szCs w:val="18"/>
                    </w:rPr>
                  </w:pPr>
                </w:p>
                <w:p w:rsidR="004163BD" w:rsidRPr="00FF760D" w:rsidRDefault="004163BD" w:rsidP="00DC31FD">
                  <w:pPr>
                    <w:rPr>
                      <w:sz w:val="18"/>
                      <w:szCs w:val="18"/>
                    </w:rPr>
                  </w:pPr>
                  <w:r w:rsidRPr="00FF760D">
                    <w:rPr>
                      <w:sz w:val="18"/>
                      <w:szCs w:val="18"/>
                    </w:rPr>
                    <w:t xml:space="preserve">Were human subjects referred? </w:t>
                  </w:r>
                  <w:r w:rsidRPr="00FF760D">
                    <w:rPr>
                      <w:color w:val="0070C0"/>
                      <w:sz w:val="18"/>
                      <w:szCs w:val="18"/>
                    </w:rPr>
                    <w:t>---</w:t>
                  </w:r>
                  <w:r>
                    <w:rPr>
                      <w:color w:val="0070C0"/>
                      <w:sz w:val="18"/>
                      <w:szCs w:val="18"/>
                    </w:rPr>
                    <w:t>from</w:t>
                  </w:r>
                  <w:r w:rsidRPr="00FF760D">
                    <w:rPr>
                      <w:color w:val="0070C0"/>
                      <w:sz w:val="18"/>
                      <w:szCs w:val="18"/>
                    </w:rPr>
                    <w:t xml:space="preserve"> version 2</w:t>
                  </w:r>
                  <w:r>
                    <w:rPr>
                      <w:color w:val="0070C0"/>
                      <w:sz w:val="18"/>
                      <w:szCs w:val="18"/>
                    </w:rPr>
                    <w:t xml:space="preserve"> (after new GS was promoted within requested date range)</w:t>
                  </w:r>
                </w:p>
                <w:p w:rsidR="004163BD" w:rsidRPr="00FF760D" w:rsidRDefault="004163BD" w:rsidP="00DC31FD">
                  <w:pPr>
                    <w:rPr>
                      <w:sz w:val="18"/>
                      <w:szCs w:val="18"/>
                    </w:rPr>
                  </w:pPr>
                </w:p>
              </w:tc>
              <w:tc>
                <w:tcPr>
                  <w:tcW w:w="4933" w:type="dxa"/>
                </w:tcPr>
                <w:p w:rsidR="004163BD" w:rsidRPr="00FF760D" w:rsidRDefault="004163BD" w:rsidP="00DC31FD">
                  <w:pPr>
                    <w:rPr>
                      <w:sz w:val="18"/>
                      <w:szCs w:val="18"/>
                    </w:rPr>
                  </w:pPr>
                  <w:r>
                    <w:object w:dxaOrig="312" w:dyaOrig="300">
                      <v:shape id="_x0000_i1041" type="#_x0000_t75" style="width:12.8pt;height:12pt" o:ole="">
                        <v:imagedata r:id="rId7" o:title=""/>
                      </v:shape>
                      <o:OLEObject Type="Embed" ProgID="PBrush" ShapeID="_x0000_i1041" DrawAspect="Content" ObjectID="_1541853068" r:id="rId25"/>
                    </w:object>
                  </w:r>
                  <w:r>
                    <w:t xml:space="preserve"> </w:t>
                  </w:r>
                  <w:r w:rsidRPr="00FF760D">
                    <w:rPr>
                      <w:sz w:val="18"/>
                      <w:szCs w:val="18"/>
                    </w:rPr>
                    <w:t xml:space="preserve">Yes </w:t>
                  </w:r>
                  <w:r w:rsidRPr="00FF760D">
                    <w:rPr>
                      <w:color w:val="0070C0"/>
                      <w:sz w:val="18"/>
                      <w:szCs w:val="18"/>
                    </w:rPr>
                    <w:t>- this was in versions 1 and 2</w:t>
                  </w:r>
                </w:p>
                <w:p w:rsidR="004163BD" w:rsidRPr="00FF760D" w:rsidRDefault="004163BD" w:rsidP="00DC31FD">
                  <w:pPr>
                    <w:rPr>
                      <w:sz w:val="18"/>
                      <w:szCs w:val="18"/>
                    </w:rPr>
                  </w:pPr>
                  <w:r>
                    <w:object w:dxaOrig="312" w:dyaOrig="300">
                      <v:shape id="_x0000_i1042" type="#_x0000_t75" style="width:12.8pt;height:12pt" o:ole="">
                        <v:imagedata r:id="rId7" o:title=""/>
                      </v:shape>
                      <o:OLEObject Type="Embed" ProgID="PBrush" ShapeID="_x0000_i1042" DrawAspect="Content" ObjectID="_1541853069" r:id="rId26"/>
                    </w:object>
                  </w:r>
                  <w:r>
                    <w:t xml:space="preserve"> </w:t>
                  </w:r>
                  <w:r w:rsidRPr="00FF760D">
                    <w:rPr>
                      <w:sz w:val="18"/>
                      <w:szCs w:val="18"/>
                    </w:rPr>
                    <w:t xml:space="preserve">No </w:t>
                  </w:r>
                  <w:r w:rsidRPr="00FF760D">
                    <w:rPr>
                      <w:color w:val="0070C0"/>
                      <w:sz w:val="18"/>
                      <w:szCs w:val="18"/>
                    </w:rPr>
                    <w:t>- this was in versions 1 and 2</w:t>
                  </w:r>
                </w:p>
                <w:p w:rsidR="004163BD" w:rsidRPr="00FF760D" w:rsidRDefault="004163BD" w:rsidP="00DC31FD">
                  <w:pPr>
                    <w:rPr>
                      <w:sz w:val="18"/>
                      <w:szCs w:val="18"/>
                    </w:rPr>
                  </w:pPr>
                  <w:r>
                    <w:object w:dxaOrig="312" w:dyaOrig="300">
                      <v:shape id="_x0000_i1043" type="#_x0000_t75" style="width:12.8pt;height:12pt" o:ole="">
                        <v:imagedata r:id="rId7" o:title=""/>
                      </v:shape>
                      <o:OLEObject Type="Embed" ProgID="PBrush" ShapeID="_x0000_i1043" DrawAspect="Content" ObjectID="_1541853070" r:id="rId27"/>
                    </w:object>
                  </w:r>
                  <w:r>
                    <w:t xml:space="preserve"> </w:t>
                  </w:r>
                  <w:r w:rsidRPr="00FF760D">
                    <w:rPr>
                      <w:sz w:val="18"/>
                      <w:szCs w:val="18"/>
                    </w:rPr>
                    <w:t xml:space="preserve">N/A </w:t>
                  </w:r>
                  <w:r w:rsidRPr="00FF760D">
                    <w:rPr>
                      <w:color w:val="0070C0"/>
                      <w:sz w:val="18"/>
                      <w:szCs w:val="18"/>
                    </w:rPr>
                    <w:t>- this was in version 2</w:t>
                  </w:r>
                  <w:r>
                    <w:rPr>
                      <w:color w:val="0070C0"/>
                      <w:sz w:val="18"/>
                      <w:szCs w:val="18"/>
                    </w:rPr>
                    <w:t xml:space="preserve"> only</w:t>
                  </w:r>
                </w:p>
              </w:tc>
            </w:tr>
            <w:tr w:rsidR="004163BD" w:rsidRPr="00FF760D" w:rsidTr="00613DBF">
              <w:tc>
                <w:tcPr>
                  <w:tcW w:w="3464" w:type="dxa"/>
                  <w:shd w:val="clear" w:color="auto" w:fill="DEEAF6" w:themeFill="accent1" w:themeFillTint="33"/>
                </w:tcPr>
                <w:p w:rsidR="004163BD" w:rsidRPr="00B53C00" w:rsidRDefault="004163BD" w:rsidP="00DC31FD">
                  <w:pPr>
                    <w:rPr>
                      <w:sz w:val="18"/>
                      <w:szCs w:val="18"/>
                    </w:rPr>
                  </w:pPr>
                  <w:r w:rsidRPr="00B53C00">
                    <w:rPr>
                      <w:sz w:val="18"/>
                      <w:szCs w:val="18"/>
                    </w:rPr>
                    <w:t xml:space="preserve">Some questions might have an answer just as enterable text or a date. How to accommodate such cases? </w:t>
                  </w:r>
                </w:p>
                <w:p w:rsidR="004163BD" w:rsidRPr="00B53C00" w:rsidRDefault="004163BD" w:rsidP="00DC31FD">
                  <w:pPr>
                    <w:rPr>
                      <w:sz w:val="18"/>
                      <w:szCs w:val="18"/>
                    </w:rPr>
                  </w:pPr>
                  <w:r w:rsidRPr="00B53C00">
                    <w:rPr>
                      <w:sz w:val="18"/>
                      <w:szCs w:val="18"/>
                    </w:rPr>
                    <w:t>Proposal: provide checkbox for a question only</w:t>
                  </w:r>
                </w:p>
                <w:p w:rsidR="004163BD" w:rsidRDefault="004163BD" w:rsidP="00DC31FD"/>
              </w:tc>
              <w:tc>
                <w:tcPr>
                  <w:tcW w:w="397" w:type="dxa"/>
                </w:tcPr>
                <w:p w:rsidR="004163BD" w:rsidRPr="00FF760D" w:rsidRDefault="004163BD" w:rsidP="00DC31FD">
                  <w:pPr>
                    <w:rPr>
                      <w:sz w:val="18"/>
                      <w:szCs w:val="18"/>
                    </w:rPr>
                  </w:pPr>
                  <w:r>
                    <w:object w:dxaOrig="312" w:dyaOrig="300">
                      <v:shape id="_x0000_i1044" type="#_x0000_t75" style="width:9.2pt;height:8.4pt" o:ole="">
                        <v:imagedata r:id="rId7" o:title=""/>
                      </v:shape>
                      <o:OLEObject Type="Embed" ProgID="PBrush" ShapeID="_x0000_i1044" DrawAspect="Content" ObjectID="_1541853071" r:id="rId28"/>
                    </w:object>
                  </w:r>
                </w:p>
              </w:tc>
              <w:tc>
                <w:tcPr>
                  <w:tcW w:w="1870" w:type="dxa"/>
                </w:tcPr>
                <w:p w:rsidR="004163BD" w:rsidRPr="00FF760D" w:rsidRDefault="004163BD" w:rsidP="00DC31FD">
                  <w:pPr>
                    <w:rPr>
                      <w:sz w:val="18"/>
                      <w:szCs w:val="18"/>
                    </w:rPr>
                  </w:pPr>
                  <w:r>
                    <w:rPr>
                      <w:sz w:val="18"/>
                      <w:szCs w:val="18"/>
                    </w:rPr>
                    <w:t>Explanation required</w:t>
                  </w:r>
                </w:p>
              </w:tc>
              <w:tc>
                <w:tcPr>
                  <w:tcW w:w="4933" w:type="dxa"/>
                </w:tcPr>
                <w:p w:rsidR="004163BD" w:rsidRDefault="004163BD" w:rsidP="00DC31FD">
                  <w:pPr>
                    <w:rPr>
                      <w:sz w:val="18"/>
                      <w:szCs w:val="18"/>
                    </w:rPr>
                  </w:pPr>
                </w:p>
                <w:p w:rsidR="004163BD" w:rsidRDefault="004163BD" w:rsidP="00DC31FD">
                  <w:pPr>
                    <w:rPr>
                      <w:sz w:val="18"/>
                      <w:szCs w:val="18"/>
                    </w:rPr>
                  </w:pPr>
                </w:p>
                <w:p w:rsidR="004163BD" w:rsidRDefault="004163BD" w:rsidP="00DC31FD">
                  <w:pPr>
                    <w:rPr>
                      <w:sz w:val="18"/>
                      <w:szCs w:val="18"/>
                    </w:rPr>
                  </w:pPr>
                </w:p>
                <w:p w:rsidR="004163BD" w:rsidRPr="00FF760D" w:rsidRDefault="004163BD" w:rsidP="00DC31FD">
                  <w:pPr>
                    <w:rPr>
                      <w:sz w:val="18"/>
                      <w:szCs w:val="18"/>
                    </w:rPr>
                  </w:pPr>
                </w:p>
              </w:tc>
            </w:tr>
            <w:tr w:rsidR="004163BD" w:rsidRPr="00FF760D" w:rsidTr="00613DBF">
              <w:tc>
                <w:tcPr>
                  <w:tcW w:w="3464" w:type="dxa"/>
                  <w:shd w:val="clear" w:color="auto" w:fill="DEEAF6" w:themeFill="accent1" w:themeFillTint="33"/>
                </w:tcPr>
                <w:p w:rsidR="004163BD" w:rsidRDefault="00665023" w:rsidP="00DC31FD">
                  <w:pPr>
                    <w:rPr>
                      <w:sz w:val="18"/>
                      <w:szCs w:val="18"/>
                    </w:rPr>
                  </w:pPr>
                  <w:r w:rsidRPr="00761E70">
                    <w:rPr>
                      <w:sz w:val="18"/>
                      <w:szCs w:val="18"/>
                      <w:highlight w:val="yellow"/>
                    </w:rPr>
                    <w:t>Assumption:</w:t>
                  </w:r>
                  <w:r>
                    <w:rPr>
                      <w:sz w:val="18"/>
                      <w:szCs w:val="18"/>
                    </w:rPr>
                    <w:t xml:space="preserve"> </w:t>
                  </w:r>
                  <w:r w:rsidR="004163BD">
                    <w:rPr>
                      <w:sz w:val="18"/>
                      <w:szCs w:val="18"/>
                    </w:rPr>
                    <w:t xml:space="preserve">question number </w:t>
                  </w:r>
                  <w:r w:rsidR="00CF6A31">
                    <w:rPr>
                      <w:sz w:val="18"/>
                      <w:szCs w:val="18"/>
                    </w:rPr>
                    <w:t xml:space="preserve">should NOT </w:t>
                  </w:r>
                  <w:r w:rsidR="004163BD">
                    <w:rPr>
                      <w:sz w:val="18"/>
                      <w:szCs w:val="18"/>
                    </w:rPr>
                    <w:t>be displayed on the screen</w:t>
                  </w:r>
                  <w:r w:rsidR="00CF6A31">
                    <w:rPr>
                      <w:sz w:val="18"/>
                      <w:szCs w:val="18"/>
                    </w:rPr>
                    <w:t xml:space="preserve">. </w:t>
                  </w:r>
                </w:p>
                <w:p w:rsidR="004163BD" w:rsidRDefault="004163BD" w:rsidP="00DC31FD">
                  <w:pPr>
                    <w:rPr>
                      <w:sz w:val="18"/>
                      <w:szCs w:val="18"/>
                    </w:rPr>
                  </w:pPr>
                  <w:r w:rsidRPr="00856272">
                    <w:rPr>
                      <w:b/>
                      <w:sz w:val="18"/>
                      <w:szCs w:val="18"/>
                    </w:rPr>
                    <w:t>Please note</w:t>
                  </w:r>
                  <w:r>
                    <w:rPr>
                      <w:sz w:val="18"/>
                      <w:szCs w:val="18"/>
                    </w:rPr>
                    <w:t xml:space="preserve"> that the same question can change the order from version to version. </w:t>
                  </w:r>
                </w:p>
                <w:p w:rsidR="004163BD" w:rsidRDefault="004163BD" w:rsidP="00DC31FD">
                  <w:pPr>
                    <w:rPr>
                      <w:sz w:val="18"/>
                      <w:szCs w:val="18"/>
                    </w:rPr>
                  </w:pPr>
                </w:p>
                <w:p w:rsidR="004163BD" w:rsidRDefault="004163BD" w:rsidP="00DC31FD">
                  <w:pPr>
                    <w:rPr>
                      <w:sz w:val="18"/>
                      <w:szCs w:val="18"/>
                    </w:rPr>
                  </w:pPr>
                </w:p>
                <w:p w:rsidR="004163BD" w:rsidRPr="00CB4C0D" w:rsidRDefault="004163BD" w:rsidP="00DC31FD">
                  <w:pPr>
                    <w:rPr>
                      <w:sz w:val="18"/>
                      <w:szCs w:val="18"/>
                    </w:rPr>
                  </w:pPr>
                  <w:r w:rsidRPr="004D1679">
                    <w:rPr>
                      <w:color w:val="0070C0"/>
                      <w:sz w:val="18"/>
                      <w:szCs w:val="18"/>
                    </w:rPr>
                    <w:t xml:space="preserve"> </w:t>
                  </w:r>
                </w:p>
              </w:tc>
              <w:tc>
                <w:tcPr>
                  <w:tcW w:w="397" w:type="dxa"/>
                </w:tcPr>
                <w:p w:rsidR="004163BD" w:rsidRDefault="004163BD" w:rsidP="00DC31FD"/>
              </w:tc>
              <w:tc>
                <w:tcPr>
                  <w:tcW w:w="6803" w:type="dxa"/>
                  <w:gridSpan w:val="2"/>
                </w:tcPr>
                <w:p w:rsidR="004163BD" w:rsidRDefault="004163BD" w:rsidP="00DC31FD">
                  <w:pPr>
                    <w:pStyle w:val="Caption"/>
                  </w:pPr>
                  <w:r>
                    <w:rPr>
                      <w:noProof/>
                    </w:rPr>
                    <mc:AlternateContent>
                      <mc:Choice Requires="wps">
                        <w:drawing>
                          <wp:anchor distT="0" distB="0" distL="114300" distR="114300" simplePos="0" relativeHeight="251666432" behindDoc="0" locked="0" layoutInCell="1" allowOverlap="1" wp14:anchorId="0FAA4B0E" wp14:editId="130E05DF">
                            <wp:simplePos x="0" y="0"/>
                            <wp:positionH relativeFrom="column">
                              <wp:posOffset>-25336</wp:posOffset>
                            </wp:positionH>
                            <wp:positionV relativeFrom="paragraph">
                              <wp:posOffset>34290</wp:posOffset>
                            </wp:positionV>
                            <wp:extent cx="564777" cy="824753"/>
                            <wp:effectExtent l="0" t="0" r="26035" b="13970"/>
                            <wp:wrapNone/>
                            <wp:docPr id="4" name="Rectangle 4"/>
                            <wp:cNvGraphicFramePr/>
                            <a:graphic xmlns:a="http://schemas.openxmlformats.org/drawingml/2006/main">
                              <a:graphicData uri="http://schemas.microsoft.com/office/word/2010/wordprocessingShape">
                                <wps:wsp>
                                  <wps:cNvSpPr/>
                                  <wps:spPr>
                                    <a:xfrm>
                                      <a:off x="0" y="0"/>
                                      <a:ext cx="564777" cy="82475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81F81" id="Rectangle 4" o:spid="_x0000_s1026" style="position:absolute;margin-left:-2pt;margin-top:2.7pt;width:44.45pt;height:6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" filled="f" strokecolor="red" strokeweight="1pt"/>
                        </w:pict>
                      </mc:Fallback>
                    </mc:AlternateContent>
                  </w:r>
                  <w:r>
                    <w:t xml:space="preserve"> </w:t>
                  </w:r>
                  <w:r>
                    <w:object w:dxaOrig="12768" w:dyaOrig="2208">
                      <v:shape id="_x0000_i1045" type="#_x0000_t75" style="width:257.2pt;height:59.2pt" o:ole="">
                        <v:imagedata r:id="rId29" o:title="" cropright="16573f"/>
                      </v:shape>
                      <o:OLEObject Type="Embed" ProgID="PBrush" ShapeID="_x0000_i1045" DrawAspect="Content" ObjectID="_1541853072" r:id="rId30"/>
                    </w:object>
                  </w:r>
                </w:p>
                <w:p w:rsidR="004163BD" w:rsidRDefault="004163BD" w:rsidP="00DC31FD"/>
                <w:p w:rsidR="0090046E" w:rsidRDefault="004163BD" w:rsidP="00DC31FD">
                  <w:pPr>
                    <w:rPr>
                      <w:sz w:val="18"/>
                      <w:szCs w:val="18"/>
                    </w:rPr>
                  </w:pPr>
                  <w:r>
                    <w:rPr>
                      <w:sz w:val="18"/>
                      <w:szCs w:val="18"/>
                    </w:rPr>
                    <w:t xml:space="preserve">Reminder: Currently there are two ways for a user to find a </w:t>
                  </w:r>
                </w:p>
                <w:p w:rsidR="004163BD" w:rsidRDefault="004163BD" w:rsidP="00DC31FD">
                  <w:pPr>
                    <w:rPr>
                      <w:sz w:val="18"/>
                      <w:szCs w:val="18"/>
                    </w:rPr>
                  </w:pPr>
                  <w:r>
                    <w:rPr>
                      <w:sz w:val="18"/>
                      <w:szCs w:val="18"/>
                    </w:rPr>
                    <w:t>question/sub-question number:</w:t>
                  </w:r>
                </w:p>
                <w:p w:rsidR="0090046E" w:rsidRDefault="004163BD" w:rsidP="00DC31FD">
                  <w:pPr>
                    <w:pStyle w:val="ListParagraph"/>
                    <w:numPr>
                      <w:ilvl w:val="0"/>
                      <w:numId w:val="2"/>
                    </w:numPr>
                    <w:spacing w:after="0" w:line="240" w:lineRule="auto"/>
                    <w:rPr>
                      <w:sz w:val="18"/>
                      <w:szCs w:val="18"/>
                    </w:rPr>
                  </w:pPr>
                  <w:r>
                    <w:rPr>
                      <w:sz w:val="18"/>
                      <w:szCs w:val="18"/>
                    </w:rPr>
                    <w:t xml:space="preserve">Find NOT STARTED greensheet, click on answers and see the </w:t>
                  </w:r>
                </w:p>
                <w:p w:rsidR="004163BD" w:rsidRDefault="004163BD" w:rsidP="0090046E">
                  <w:pPr>
                    <w:pStyle w:val="ListParagraph"/>
                    <w:spacing w:after="0" w:line="240" w:lineRule="auto"/>
                    <w:rPr>
                      <w:sz w:val="18"/>
                      <w:szCs w:val="18"/>
                    </w:rPr>
                  </w:pPr>
                  <w:r>
                    <w:rPr>
                      <w:sz w:val="18"/>
                      <w:szCs w:val="18"/>
                    </w:rPr>
                    <w:t>number depending on the answer to the top level question</w:t>
                  </w:r>
                </w:p>
                <w:p w:rsidR="0090046E" w:rsidRDefault="004163BD" w:rsidP="00DC31FD">
                  <w:pPr>
                    <w:pStyle w:val="ListParagraph"/>
                    <w:numPr>
                      <w:ilvl w:val="0"/>
                      <w:numId w:val="2"/>
                    </w:numPr>
                    <w:spacing w:after="0" w:line="240" w:lineRule="auto"/>
                    <w:rPr>
                      <w:sz w:val="18"/>
                      <w:szCs w:val="18"/>
                    </w:rPr>
                  </w:pPr>
                  <w:r>
                    <w:rPr>
                      <w:sz w:val="18"/>
                      <w:szCs w:val="18"/>
                    </w:rPr>
                    <w:lastRenderedPageBreak/>
                    <w:t>I</w:t>
                  </w:r>
                  <w:r w:rsidRPr="00875A7E">
                    <w:rPr>
                      <w:sz w:val="18"/>
                      <w:szCs w:val="18"/>
                    </w:rPr>
                    <w:t>n preview mode</w:t>
                  </w:r>
                  <w:r>
                    <w:rPr>
                      <w:sz w:val="18"/>
                      <w:szCs w:val="18"/>
                    </w:rPr>
                    <w:t>,</w:t>
                  </w:r>
                  <w:r w:rsidRPr="00875A7E">
                    <w:rPr>
                      <w:sz w:val="18"/>
                      <w:szCs w:val="18"/>
                    </w:rPr>
                    <w:t xml:space="preserve"> after promoting from Form Builder the </w:t>
                  </w:r>
                </w:p>
                <w:p w:rsidR="004163BD" w:rsidRPr="00875A7E" w:rsidRDefault="004163BD" w:rsidP="0090046E">
                  <w:pPr>
                    <w:pStyle w:val="ListParagraph"/>
                    <w:spacing w:after="0" w:line="240" w:lineRule="auto"/>
                    <w:rPr>
                      <w:sz w:val="18"/>
                      <w:szCs w:val="18"/>
                    </w:rPr>
                  </w:pPr>
                  <w:r w:rsidRPr="00875A7E">
                    <w:rPr>
                      <w:sz w:val="18"/>
                      <w:szCs w:val="18"/>
                    </w:rPr>
                    <w:t>system display a question number as follow:</w:t>
                  </w:r>
                </w:p>
                <w:p w:rsidR="004163BD" w:rsidRDefault="004163BD" w:rsidP="00DC31FD">
                  <w:pPr>
                    <w:rPr>
                      <w:sz w:val="18"/>
                      <w:szCs w:val="18"/>
                    </w:rPr>
                  </w:pPr>
                  <w:r>
                    <w:rPr>
                      <w:sz w:val="18"/>
                      <w:szCs w:val="18"/>
                    </w:rPr>
                    <w:t>Question #6 with option Yes and No</w:t>
                  </w:r>
                </w:p>
                <w:p w:rsidR="004163BD" w:rsidRPr="004D1679" w:rsidRDefault="004163BD" w:rsidP="00DC31FD">
                  <w:pPr>
                    <w:rPr>
                      <w:color w:val="00B050"/>
                      <w:sz w:val="18"/>
                      <w:szCs w:val="18"/>
                    </w:rPr>
                  </w:pPr>
                  <w:r w:rsidRPr="004D1679">
                    <w:rPr>
                      <w:color w:val="00B050"/>
                      <w:sz w:val="18"/>
                      <w:szCs w:val="18"/>
                    </w:rPr>
                    <w:t xml:space="preserve">Question </w:t>
                  </w:r>
                  <w:r w:rsidRPr="003C570E">
                    <w:rPr>
                      <w:color w:val="00B050"/>
                      <w:sz w:val="18"/>
                      <w:szCs w:val="18"/>
                      <w:highlight w:val="yellow"/>
                    </w:rPr>
                    <w:t>#6.1</w:t>
                  </w:r>
                  <w:r w:rsidRPr="004D1679">
                    <w:rPr>
                      <w:color w:val="00B050"/>
                      <w:sz w:val="18"/>
                      <w:szCs w:val="18"/>
                    </w:rPr>
                    <w:t xml:space="preserve"> – related to Yes answer on #</w:t>
                  </w:r>
                  <w:r>
                    <w:rPr>
                      <w:color w:val="00B050"/>
                      <w:sz w:val="18"/>
                      <w:szCs w:val="18"/>
                    </w:rPr>
                    <w:t>6</w:t>
                  </w:r>
                  <w:r w:rsidRPr="004D1679">
                    <w:rPr>
                      <w:color w:val="00B050"/>
                      <w:sz w:val="18"/>
                      <w:szCs w:val="18"/>
                    </w:rPr>
                    <w:t xml:space="preserve"> </w:t>
                  </w:r>
                </w:p>
                <w:p w:rsidR="004163BD" w:rsidRPr="004D1679" w:rsidRDefault="004163BD" w:rsidP="00DC31FD">
                  <w:pPr>
                    <w:rPr>
                      <w:color w:val="00B050"/>
                      <w:sz w:val="18"/>
                      <w:szCs w:val="18"/>
                    </w:rPr>
                  </w:pPr>
                  <w:r w:rsidRPr="004D1679">
                    <w:rPr>
                      <w:color w:val="00B050"/>
                      <w:sz w:val="18"/>
                      <w:szCs w:val="18"/>
                    </w:rPr>
                    <w:t>Question #</w:t>
                  </w:r>
                  <w:r>
                    <w:rPr>
                      <w:color w:val="00B050"/>
                      <w:sz w:val="18"/>
                      <w:szCs w:val="18"/>
                    </w:rPr>
                    <w:t>6</w:t>
                  </w:r>
                  <w:r w:rsidRPr="004D1679">
                    <w:rPr>
                      <w:color w:val="00B050"/>
                      <w:sz w:val="18"/>
                      <w:szCs w:val="18"/>
                    </w:rPr>
                    <w:t>.2 – related to Yes answer on #</w:t>
                  </w:r>
                  <w:r>
                    <w:rPr>
                      <w:color w:val="00B050"/>
                      <w:sz w:val="18"/>
                      <w:szCs w:val="18"/>
                    </w:rPr>
                    <w:t>6</w:t>
                  </w:r>
                  <w:r w:rsidRPr="004D1679">
                    <w:rPr>
                      <w:color w:val="00B050"/>
                      <w:sz w:val="18"/>
                      <w:szCs w:val="18"/>
                    </w:rPr>
                    <w:t xml:space="preserve"> </w:t>
                  </w:r>
                </w:p>
                <w:p w:rsidR="004163BD" w:rsidRDefault="004163BD" w:rsidP="00DC31FD">
                  <w:pPr>
                    <w:rPr>
                      <w:color w:val="0070C0"/>
                      <w:sz w:val="18"/>
                      <w:szCs w:val="18"/>
                    </w:rPr>
                  </w:pPr>
                  <w:r w:rsidRPr="004D1679">
                    <w:rPr>
                      <w:color w:val="0070C0"/>
                      <w:sz w:val="18"/>
                      <w:szCs w:val="18"/>
                    </w:rPr>
                    <w:t xml:space="preserve">Question </w:t>
                  </w:r>
                  <w:r w:rsidRPr="003C570E">
                    <w:rPr>
                      <w:color w:val="0070C0"/>
                      <w:sz w:val="18"/>
                      <w:szCs w:val="18"/>
                      <w:highlight w:val="yellow"/>
                    </w:rPr>
                    <w:t>#6.1</w:t>
                  </w:r>
                  <w:r w:rsidRPr="004D1679">
                    <w:rPr>
                      <w:color w:val="0070C0"/>
                      <w:sz w:val="18"/>
                      <w:szCs w:val="18"/>
                    </w:rPr>
                    <w:t xml:space="preserve"> – related to No answer on #</w:t>
                  </w:r>
                  <w:r>
                    <w:rPr>
                      <w:color w:val="0070C0"/>
                      <w:sz w:val="18"/>
                      <w:szCs w:val="18"/>
                    </w:rPr>
                    <w:t>6</w:t>
                  </w:r>
                </w:p>
                <w:p w:rsidR="0090046E" w:rsidRDefault="004163BD" w:rsidP="00DC31FD">
                  <w:pPr>
                    <w:rPr>
                      <w:sz w:val="18"/>
                      <w:szCs w:val="18"/>
                    </w:rPr>
                  </w:pPr>
                  <w:r>
                    <w:rPr>
                      <w:sz w:val="18"/>
                      <w:szCs w:val="18"/>
                    </w:rPr>
                    <w:t xml:space="preserve">We will keep these numbers in preview mode when the module is </w:t>
                  </w:r>
                </w:p>
                <w:p w:rsidR="0090046E" w:rsidRDefault="004163BD" w:rsidP="00DC31FD">
                  <w:pPr>
                    <w:rPr>
                      <w:sz w:val="18"/>
                      <w:szCs w:val="18"/>
                    </w:rPr>
                  </w:pPr>
                  <w:r>
                    <w:rPr>
                      <w:sz w:val="18"/>
                      <w:szCs w:val="18"/>
                    </w:rPr>
                    <w:t xml:space="preserve">promoted from Form Builder, but we don’t need them on UI for </w:t>
                  </w:r>
                </w:p>
                <w:p w:rsidR="004163BD" w:rsidRPr="00875A7E" w:rsidRDefault="004163BD" w:rsidP="00DC31FD">
                  <w:r>
                    <w:rPr>
                      <w:sz w:val="18"/>
                      <w:szCs w:val="18"/>
                    </w:rPr>
                    <w:t>selection of the question for ad-hoc reporting.</w:t>
                  </w:r>
                </w:p>
              </w:tc>
            </w:tr>
            <w:tr w:rsidR="004163BD" w:rsidRPr="00FF760D" w:rsidTr="00613DBF">
              <w:tc>
                <w:tcPr>
                  <w:tcW w:w="3464" w:type="dxa"/>
                  <w:shd w:val="clear" w:color="auto" w:fill="DEEAF6" w:themeFill="accent1" w:themeFillTint="33"/>
                </w:tcPr>
                <w:p w:rsidR="004163BD" w:rsidRDefault="00665023" w:rsidP="00DC31FD">
                  <w:pPr>
                    <w:rPr>
                      <w:sz w:val="18"/>
                      <w:szCs w:val="18"/>
                    </w:rPr>
                  </w:pPr>
                  <w:r w:rsidRPr="00761E70">
                    <w:rPr>
                      <w:sz w:val="18"/>
                      <w:szCs w:val="18"/>
                      <w:highlight w:val="yellow"/>
                    </w:rPr>
                    <w:lastRenderedPageBreak/>
                    <w:t>Assumption:</w:t>
                  </w:r>
                  <w:r>
                    <w:rPr>
                      <w:sz w:val="18"/>
                      <w:szCs w:val="18"/>
                    </w:rPr>
                    <w:t xml:space="preserve"> </w:t>
                  </w:r>
                  <w:r>
                    <w:rPr>
                      <w:sz w:val="18"/>
                      <w:szCs w:val="18"/>
                    </w:rPr>
                    <w:t>s</w:t>
                  </w:r>
                  <w:r w:rsidR="004163BD">
                    <w:rPr>
                      <w:sz w:val="18"/>
                      <w:szCs w:val="18"/>
                    </w:rPr>
                    <w:t xml:space="preserve">creen </w:t>
                  </w:r>
                  <w:r>
                    <w:rPr>
                      <w:sz w:val="18"/>
                      <w:szCs w:val="18"/>
                    </w:rPr>
                    <w:t xml:space="preserve">should NOT </w:t>
                  </w:r>
                  <w:r w:rsidR="004163BD">
                    <w:rPr>
                      <w:sz w:val="18"/>
                      <w:szCs w:val="18"/>
                    </w:rPr>
                    <w:t>display dependencies between top level questions and sub-questions</w:t>
                  </w:r>
                  <w:r>
                    <w:rPr>
                      <w:sz w:val="18"/>
                      <w:szCs w:val="18"/>
                    </w:rPr>
                    <w:t xml:space="preserve">. </w:t>
                  </w:r>
                </w:p>
                <w:p w:rsidR="004163BD" w:rsidRPr="00CB4C0D" w:rsidRDefault="004163BD" w:rsidP="00DC31FD">
                  <w:pPr>
                    <w:rPr>
                      <w:sz w:val="18"/>
                      <w:szCs w:val="18"/>
                    </w:rPr>
                  </w:pPr>
                  <w:r w:rsidRPr="00856272">
                    <w:rPr>
                      <w:b/>
                      <w:sz w:val="18"/>
                      <w:szCs w:val="18"/>
                    </w:rPr>
                    <w:t>Please note:</w:t>
                  </w:r>
                  <w:r>
                    <w:rPr>
                      <w:sz w:val="18"/>
                      <w:szCs w:val="18"/>
                    </w:rPr>
                    <w:t xml:space="preserve">  same question can be a sub-question for several different top level questions. Simultaneously, this question can be a top level question for other sub-question. </w:t>
                  </w:r>
                </w:p>
                <w:p w:rsidR="004163BD" w:rsidRDefault="004163BD" w:rsidP="00DC31FD"/>
              </w:tc>
              <w:tc>
                <w:tcPr>
                  <w:tcW w:w="397" w:type="dxa"/>
                </w:tcPr>
                <w:p w:rsidR="004163BD" w:rsidRDefault="004163BD" w:rsidP="00DC31FD">
                  <w:r>
                    <w:object w:dxaOrig="312" w:dyaOrig="300">
                      <v:shape id="_x0000_i1046" type="#_x0000_t75" style="width:9.2pt;height:8.4pt" o:ole="">
                        <v:imagedata r:id="rId7" o:title=""/>
                      </v:shape>
                      <o:OLEObject Type="Embed" ProgID="PBrush" ShapeID="_x0000_i1046" DrawAspect="Content" ObjectID="_1541853073" r:id="rId31"/>
                    </w:object>
                  </w:r>
                </w:p>
              </w:tc>
              <w:tc>
                <w:tcPr>
                  <w:tcW w:w="1870" w:type="dxa"/>
                </w:tcPr>
                <w:p w:rsidR="004163BD" w:rsidRDefault="004163BD" w:rsidP="00DC31FD">
                  <w:pPr>
                    <w:rPr>
                      <w:sz w:val="18"/>
                      <w:szCs w:val="18"/>
                    </w:rPr>
                  </w:pPr>
                  <w:r>
                    <w:rPr>
                      <w:sz w:val="18"/>
                      <w:szCs w:val="18"/>
                    </w:rPr>
                    <w:t>Select any that apply:</w:t>
                  </w:r>
                </w:p>
              </w:tc>
              <w:tc>
                <w:tcPr>
                  <w:tcW w:w="4933" w:type="dxa"/>
                </w:tcPr>
                <w:p w:rsidR="004163BD" w:rsidRDefault="004163BD" w:rsidP="00DC31FD">
                  <w:r>
                    <w:object w:dxaOrig="312" w:dyaOrig="300">
                      <v:shape id="_x0000_i1047" type="#_x0000_t75" style="width:9.2pt;height:8.4pt" o:ole="">
                        <v:imagedata r:id="rId7" o:title=""/>
                      </v:shape>
                      <o:OLEObject Type="Embed" ProgID="PBrush" ShapeID="_x0000_i1047" DrawAspect="Content" ObjectID="_1541853074" r:id="rId32"/>
                    </w:object>
                  </w:r>
                  <w:r w:rsidRPr="00CB4C0D">
                    <w:rPr>
                      <w:sz w:val="18"/>
                      <w:szCs w:val="18"/>
                    </w:rPr>
                    <w:t>Invention Statement</w:t>
                  </w:r>
                </w:p>
                <w:p w:rsidR="004163BD" w:rsidRDefault="004163BD" w:rsidP="00DC31FD">
                  <w:pPr>
                    <w:rPr>
                      <w:noProof/>
                    </w:rPr>
                  </w:pPr>
                  <w:r>
                    <w:object w:dxaOrig="312" w:dyaOrig="300">
                      <v:shape id="_x0000_i1048" type="#_x0000_t75" style="width:9.2pt;height:8.4pt" o:ole="">
                        <v:imagedata r:id="rId7" o:title=""/>
                      </v:shape>
                      <o:OLEObject Type="Embed" ProgID="PBrush" ShapeID="_x0000_i1048" DrawAspect="Content" ObjectID="_1541853075" r:id="rId33"/>
                    </w:object>
                  </w:r>
                  <w:r w:rsidRPr="00CB4C0D">
                    <w:rPr>
                      <w:sz w:val="18"/>
                      <w:szCs w:val="18"/>
                    </w:rPr>
                    <w:t>Progress Report</w:t>
                  </w:r>
                </w:p>
              </w:tc>
            </w:tr>
          </w:tbl>
          <w:p w:rsidR="004163BD" w:rsidRDefault="004163BD" w:rsidP="00DC31FD"/>
        </w:tc>
      </w:tr>
      <w:tr w:rsidR="004163BD" w:rsidTr="00780193">
        <w:tc>
          <w:tcPr>
            <w:tcW w:w="5000" w:type="pct"/>
            <w:gridSpan w:val="3"/>
            <w:shd w:val="clear" w:color="auto" w:fill="FBE4D5" w:themeFill="accent2" w:themeFillTint="33"/>
          </w:tcPr>
          <w:p w:rsidR="00EB4C75" w:rsidRPr="00780193" w:rsidRDefault="004163BD" w:rsidP="00DC31FD">
            <w:pPr>
              <w:rPr>
                <w:b/>
              </w:rPr>
            </w:pPr>
            <w:r w:rsidRPr="00E03856">
              <w:rPr>
                <w:b/>
              </w:rPr>
              <w:lastRenderedPageBreak/>
              <w:t>Report section</w:t>
            </w:r>
            <w:r>
              <w:rPr>
                <w:b/>
              </w:rPr>
              <w:t xml:space="preserve"> </w:t>
            </w:r>
            <w:r w:rsidRPr="00780193">
              <w:rPr>
                <w:b/>
              </w:rPr>
              <w:t>– what fields should be on the report?</w:t>
            </w:r>
            <w:r w:rsidR="00EB4C75" w:rsidRPr="00780193">
              <w:rPr>
                <w:b/>
              </w:rPr>
              <w:t xml:space="preserve"> </w:t>
            </w:r>
          </w:p>
          <w:p w:rsidR="004163BD" w:rsidRPr="00EB4C75" w:rsidRDefault="004163BD" w:rsidP="00EB4C75">
            <w:pPr>
              <w:pStyle w:val="ListParagraph"/>
              <w:numPr>
                <w:ilvl w:val="0"/>
                <w:numId w:val="4"/>
              </w:numPr>
              <w:spacing w:after="0" w:line="240" w:lineRule="auto"/>
              <w:rPr>
                <w:b/>
              </w:rPr>
            </w:pPr>
            <w:r w:rsidRPr="00780193">
              <w:rPr>
                <w:b/>
              </w:rPr>
              <w:t>Should the columns be sortable?</w:t>
            </w:r>
          </w:p>
        </w:tc>
      </w:tr>
      <w:tr w:rsidR="004163BD" w:rsidTr="00DC31FD">
        <w:tc>
          <w:tcPr>
            <w:tcW w:w="5000" w:type="pct"/>
            <w:gridSpan w:val="3"/>
          </w:tcPr>
          <w:p w:rsidR="004163BD" w:rsidRDefault="004163BD" w:rsidP="00DC31FD">
            <w:pPr>
              <w:rPr>
                <w:rFonts w:cs="Arial"/>
                <w:color w:val="000000"/>
                <w:sz w:val="20"/>
                <w:szCs w:val="20"/>
              </w:rPr>
            </w:pPr>
            <w:r>
              <w:rPr>
                <w:rFonts w:cs="Arial"/>
                <w:color w:val="000000"/>
                <w:sz w:val="20"/>
                <w:szCs w:val="20"/>
              </w:rPr>
              <w:t>Do you need to see how many grants are found?</w:t>
            </w:r>
          </w:p>
          <w:p w:rsidR="004163BD" w:rsidRDefault="004163BD" w:rsidP="00DC31FD">
            <w:pPr>
              <w:rPr>
                <w:rFonts w:cs="Arial"/>
                <w:color w:val="000000"/>
                <w:sz w:val="20"/>
                <w:szCs w:val="20"/>
              </w:rPr>
            </w:pPr>
            <w:r>
              <w:rPr>
                <w:rFonts w:cs="Arial"/>
                <w:color w:val="000000"/>
                <w:sz w:val="20"/>
                <w:szCs w:val="20"/>
              </w:rPr>
              <w:t>Grant number?</w:t>
            </w:r>
          </w:p>
          <w:p w:rsidR="004163BD" w:rsidRDefault="004163BD" w:rsidP="00DC31FD">
            <w:pPr>
              <w:rPr>
                <w:rFonts w:cs="Arial"/>
                <w:color w:val="000000"/>
                <w:sz w:val="20"/>
                <w:szCs w:val="20"/>
              </w:rPr>
            </w:pPr>
            <w:r>
              <w:rPr>
                <w:rFonts w:cs="Arial"/>
                <w:color w:val="000000"/>
                <w:sz w:val="20"/>
                <w:szCs w:val="20"/>
              </w:rPr>
              <w:t>Appl_id?</w:t>
            </w:r>
          </w:p>
          <w:p w:rsidR="004163BD" w:rsidRDefault="004163BD" w:rsidP="00DC31FD">
            <w:pPr>
              <w:rPr>
                <w:rFonts w:cs="Arial"/>
                <w:color w:val="000000"/>
                <w:sz w:val="20"/>
                <w:szCs w:val="20"/>
              </w:rPr>
            </w:pPr>
            <w:r>
              <w:rPr>
                <w:rFonts w:cs="Arial"/>
                <w:color w:val="000000"/>
                <w:sz w:val="20"/>
                <w:szCs w:val="20"/>
              </w:rPr>
              <w:t>PI Name?</w:t>
            </w:r>
          </w:p>
          <w:p w:rsidR="004163BD" w:rsidRDefault="004163BD" w:rsidP="00DC31FD">
            <w:pPr>
              <w:rPr>
                <w:rFonts w:cs="Arial"/>
                <w:color w:val="000000"/>
                <w:sz w:val="20"/>
                <w:szCs w:val="20"/>
              </w:rPr>
            </w:pPr>
            <w:r>
              <w:rPr>
                <w:rFonts w:cs="Arial"/>
                <w:color w:val="000000"/>
                <w:sz w:val="20"/>
                <w:szCs w:val="20"/>
              </w:rPr>
              <w:t>PD Name?</w:t>
            </w:r>
          </w:p>
          <w:p w:rsidR="004163BD" w:rsidRDefault="004163BD" w:rsidP="00DC31FD">
            <w:pPr>
              <w:rPr>
                <w:rFonts w:cs="Arial"/>
                <w:color w:val="000000"/>
                <w:sz w:val="20"/>
                <w:szCs w:val="20"/>
              </w:rPr>
            </w:pPr>
            <w:r>
              <w:rPr>
                <w:rFonts w:cs="Arial"/>
                <w:color w:val="000000"/>
                <w:sz w:val="20"/>
                <w:szCs w:val="20"/>
              </w:rPr>
              <w:t>Specialist Name?</w:t>
            </w:r>
          </w:p>
          <w:p w:rsidR="004163BD" w:rsidRDefault="004163BD" w:rsidP="00DC31FD">
            <w:pPr>
              <w:rPr>
                <w:rFonts w:cs="Arial"/>
                <w:color w:val="000000"/>
                <w:sz w:val="20"/>
                <w:szCs w:val="20"/>
              </w:rPr>
            </w:pPr>
            <w:r>
              <w:rPr>
                <w:rFonts w:cs="Arial"/>
                <w:color w:val="000000"/>
                <w:sz w:val="20"/>
                <w:szCs w:val="20"/>
              </w:rPr>
              <w:t>Form Identifier?</w:t>
            </w:r>
          </w:p>
          <w:p w:rsidR="004163BD" w:rsidRDefault="004163BD" w:rsidP="00DC31FD">
            <w:pPr>
              <w:rPr>
                <w:rFonts w:cs="Arial"/>
                <w:color w:val="000000"/>
                <w:sz w:val="20"/>
                <w:szCs w:val="20"/>
              </w:rPr>
            </w:pPr>
            <w:r>
              <w:rPr>
                <w:rFonts w:cs="Arial"/>
                <w:color w:val="000000"/>
                <w:sz w:val="20"/>
                <w:szCs w:val="20"/>
              </w:rPr>
              <w:t>Form type (Program or specialist)?</w:t>
            </w:r>
          </w:p>
          <w:p w:rsidR="004163BD" w:rsidRDefault="004163BD" w:rsidP="00DC31FD">
            <w:pPr>
              <w:rPr>
                <w:rFonts w:cs="Arial"/>
                <w:color w:val="000000"/>
                <w:sz w:val="20"/>
                <w:szCs w:val="20"/>
              </w:rPr>
            </w:pPr>
            <w:r>
              <w:t>Question identifier?</w:t>
            </w:r>
          </w:p>
          <w:p w:rsidR="004163BD" w:rsidRDefault="004163BD" w:rsidP="00DC31FD">
            <w:r>
              <w:t xml:space="preserve">Question text? </w:t>
            </w:r>
          </w:p>
          <w:p w:rsidR="004163BD" w:rsidRDefault="004163BD" w:rsidP="00DC31FD">
            <w:r>
              <w:t>Answer identifier?</w:t>
            </w:r>
          </w:p>
          <w:p w:rsidR="004163BD" w:rsidRDefault="004163BD" w:rsidP="00DC31FD">
            <w:r>
              <w:t>Answer value?</w:t>
            </w:r>
          </w:p>
          <w:p w:rsidR="004163BD" w:rsidRDefault="004163BD" w:rsidP="00DC31FD">
            <w:r>
              <w:t>Anything else (e.g. application status</w:t>
            </w:r>
            <w:r w:rsidR="0098284C">
              <w:t xml:space="preserve"> or FY or budget start date</w:t>
            </w:r>
            <w:r>
              <w:t>)?</w:t>
            </w:r>
          </w:p>
        </w:tc>
      </w:tr>
    </w:tbl>
    <w:p w:rsidR="004163BD" w:rsidRDefault="004163BD"/>
    <w:sectPr w:rsidR="004163BD" w:rsidSect="000A370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61E6" w:rsidRDefault="000661E6" w:rsidP="004163BD">
      <w:pPr>
        <w:spacing w:after="0" w:line="240" w:lineRule="auto"/>
      </w:pPr>
      <w:r>
        <w:separator/>
      </w:r>
    </w:p>
  </w:endnote>
  <w:endnote w:type="continuationSeparator" w:id="0">
    <w:p w:rsidR="000661E6" w:rsidRDefault="000661E6" w:rsidP="00416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61E6" w:rsidRDefault="000661E6" w:rsidP="004163BD">
      <w:pPr>
        <w:spacing w:after="0" w:line="240" w:lineRule="auto"/>
      </w:pPr>
      <w:r>
        <w:separator/>
      </w:r>
    </w:p>
  </w:footnote>
  <w:footnote w:type="continuationSeparator" w:id="0">
    <w:p w:rsidR="000661E6" w:rsidRDefault="000661E6" w:rsidP="00416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120E3"/>
    <w:multiLevelType w:val="hybridMultilevel"/>
    <w:tmpl w:val="DCAC6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C405E0"/>
    <w:multiLevelType w:val="hybridMultilevel"/>
    <w:tmpl w:val="F8543E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8E956C7"/>
    <w:multiLevelType w:val="hybridMultilevel"/>
    <w:tmpl w:val="15C0E4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667506"/>
    <w:multiLevelType w:val="hybridMultilevel"/>
    <w:tmpl w:val="7C24E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705"/>
    <w:rsid w:val="000222EB"/>
    <w:rsid w:val="000661E6"/>
    <w:rsid w:val="000A14C9"/>
    <w:rsid w:val="000A3705"/>
    <w:rsid w:val="000A6367"/>
    <w:rsid w:val="000D4B6F"/>
    <w:rsid w:val="00140187"/>
    <w:rsid w:val="00194E18"/>
    <w:rsid w:val="001B28C4"/>
    <w:rsid w:val="001F2A46"/>
    <w:rsid w:val="00201802"/>
    <w:rsid w:val="0024084E"/>
    <w:rsid w:val="00277ABB"/>
    <w:rsid w:val="00335024"/>
    <w:rsid w:val="00360F51"/>
    <w:rsid w:val="004163BD"/>
    <w:rsid w:val="00440B45"/>
    <w:rsid w:val="00442DB8"/>
    <w:rsid w:val="0056193D"/>
    <w:rsid w:val="005F23D1"/>
    <w:rsid w:val="00613DBF"/>
    <w:rsid w:val="00621872"/>
    <w:rsid w:val="00665023"/>
    <w:rsid w:val="0068507E"/>
    <w:rsid w:val="00713A6D"/>
    <w:rsid w:val="00761E70"/>
    <w:rsid w:val="007717E3"/>
    <w:rsid w:val="00780193"/>
    <w:rsid w:val="00793BFA"/>
    <w:rsid w:val="00797F43"/>
    <w:rsid w:val="007A7AFC"/>
    <w:rsid w:val="008040E5"/>
    <w:rsid w:val="008651B9"/>
    <w:rsid w:val="00885C1C"/>
    <w:rsid w:val="00895CE8"/>
    <w:rsid w:val="0090046E"/>
    <w:rsid w:val="0094041C"/>
    <w:rsid w:val="0098284C"/>
    <w:rsid w:val="00A701D2"/>
    <w:rsid w:val="00AE5C1B"/>
    <w:rsid w:val="00B33248"/>
    <w:rsid w:val="00BA27EA"/>
    <w:rsid w:val="00BE1577"/>
    <w:rsid w:val="00C562A0"/>
    <w:rsid w:val="00CA06E2"/>
    <w:rsid w:val="00CA4A8A"/>
    <w:rsid w:val="00CF6A31"/>
    <w:rsid w:val="00D874FB"/>
    <w:rsid w:val="00DC73A0"/>
    <w:rsid w:val="00DF14E8"/>
    <w:rsid w:val="00E03856"/>
    <w:rsid w:val="00E11C2B"/>
    <w:rsid w:val="00EB4C75"/>
    <w:rsid w:val="00EE168A"/>
    <w:rsid w:val="00FD4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9FBC8"/>
  <w15:chartTrackingRefBased/>
  <w15:docId w15:val="{7A4A06D1-254D-4067-AAA3-CDEE1FF6F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C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63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A3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3705"/>
    <w:pPr>
      <w:spacing w:after="200" w:line="276" w:lineRule="auto"/>
      <w:ind w:left="720"/>
      <w:contextualSpacing/>
    </w:pPr>
  </w:style>
  <w:style w:type="paragraph" w:styleId="Caption">
    <w:name w:val="caption"/>
    <w:basedOn w:val="Normal"/>
    <w:next w:val="Normal"/>
    <w:uiPriority w:val="35"/>
    <w:unhideWhenUsed/>
    <w:qFormat/>
    <w:rsid w:val="000A370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16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3BD"/>
  </w:style>
  <w:style w:type="paragraph" w:styleId="Footer">
    <w:name w:val="footer"/>
    <w:basedOn w:val="Normal"/>
    <w:link w:val="FooterChar"/>
    <w:uiPriority w:val="99"/>
    <w:unhideWhenUsed/>
    <w:rsid w:val="00416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3BD"/>
  </w:style>
  <w:style w:type="character" w:customStyle="1" w:styleId="Heading2Char">
    <w:name w:val="Heading 2 Char"/>
    <w:basedOn w:val="DefaultParagraphFont"/>
    <w:link w:val="Heading2"/>
    <w:uiPriority w:val="9"/>
    <w:rsid w:val="004163B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A7A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AFC"/>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FD4F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F81"/>
    <w:rPr>
      <w:rFonts w:ascii="Segoe UI" w:hAnsi="Segoe UI" w:cs="Segoe UI"/>
      <w:sz w:val="18"/>
      <w:szCs w:val="18"/>
    </w:rPr>
  </w:style>
  <w:style w:type="character" w:customStyle="1" w:styleId="Heading1Char">
    <w:name w:val="Heading 1 Char"/>
    <w:basedOn w:val="DefaultParagraphFont"/>
    <w:link w:val="Heading1"/>
    <w:uiPriority w:val="9"/>
    <w:rsid w:val="00E11C2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6.bin"/><Relationship Id="rId18" Type="http://schemas.openxmlformats.org/officeDocument/2006/relationships/oleObject" Target="embeddings/oleObject10.bin"/><Relationship Id="rId26" Type="http://schemas.openxmlformats.org/officeDocument/2006/relationships/oleObject" Target="embeddings/oleObject18.bin"/><Relationship Id="rId3" Type="http://schemas.openxmlformats.org/officeDocument/2006/relationships/settings" Target="settings.xml"/><Relationship Id="rId21" Type="http://schemas.openxmlformats.org/officeDocument/2006/relationships/oleObject" Target="embeddings/oleObject13.bin"/><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oleObject" Target="embeddings/oleObject5.bin"/><Relationship Id="rId17" Type="http://schemas.openxmlformats.org/officeDocument/2006/relationships/oleObject" Target="embeddings/oleObject9.bin"/><Relationship Id="rId25" Type="http://schemas.openxmlformats.org/officeDocument/2006/relationships/oleObject" Target="embeddings/oleObject17.bin"/><Relationship Id="rId33" Type="http://schemas.openxmlformats.org/officeDocument/2006/relationships/oleObject" Target="embeddings/oleObject24.bin"/><Relationship Id="rId2" Type="http://schemas.openxmlformats.org/officeDocument/2006/relationships/styles" Target="styles.xml"/><Relationship Id="rId16" Type="http://schemas.openxmlformats.org/officeDocument/2006/relationships/oleObject" Target="embeddings/oleObject8.bin"/><Relationship Id="rId20" Type="http://schemas.openxmlformats.org/officeDocument/2006/relationships/oleObject" Target="embeddings/oleObject12.bin"/><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4.bin"/><Relationship Id="rId24" Type="http://schemas.openxmlformats.org/officeDocument/2006/relationships/oleObject" Target="embeddings/oleObject16.bin"/><Relationship Id="rId32" Type="http://schemas.openxmlformats.org/officeDocument/2006/relationships/oleObject" Target="embeddings/oleObject23.bin"/><Relationship Id="rId5" Type="http://schemas.openxmlformats.org/officeDocument/2006/relationships/footnotes" Target="footnotes.xml"/><Relationship Id="rId15" Type="http://schemas.openxmlformats.org/officeDocument/2006/relationships/oleObject" Target="embeddings/oleObject7.bin"/><Relationship Id="rId23" Type="http://schemas.openxmlformats.org/officeDocument/2006/relationships/oleObject" Target="embeddings/oleObject15.bin"/><Relationship Id="rId28" Type="http://schemas.openxmlformats.org/officeDocument/2006/relationships/oleObject" Target="embeddings/oleObject20.bin"/><Relationship Id="rId10" Type="http://schemas.openxmlformats.org/officeDocument/2006/relationships/oleObject" Target="embeddings/oleObject3.bin"/><Relationship Id="rId19" Type="http://schemas.openxmlformats.org/officeDocument/2006/relationships/oleObject" Target="embeddings/oleObject11.bin"/><Relationship Id="rId31" Type="http://schemas.openxmlformats.org/officeDocument/2006/relationships/oleObject" Target="embeddings/oleObject22.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2.png"/><Relationship Id="rId22" Type="http://schemas.openxmlformats.org/officeDocument/2006/relationships/oleObject" Target="embeddings/oleObject14.bin"/><Relationship Id="rId27" Type="http://schemas.openxmlformats.org/officeDocument/2006/relationships/oleObject" Target="embeddings/oleObject19.bin"/><Relationship Id="rId30" Type="http://schemas.openxmlformats.org/officeDocument/2006/relationships/oleObject" Target="embeddings/oleObject21.bin"/><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3</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Tulchinskaya, Gaby (NIH/NCI) [C]</cp:lastModifiedBy>
  <cp:revision>43</cp:revision>
  <cp:lastPrinted>2016-11-28T18:19:00Z</cp:lastPrinted>
  <dcterms:created xsi:type="dcterms:W3CDTF">2016-11-17T15:47:00Z</dcterms:created>
  <dcterms:modified xsi:type="dcterms:W3CDTF">2016-11-28T20:42:00Z</dcterms:modified>
</cp:coreProperties>
</file>