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0CB53" w14:textId="77777777" w:rsidR="00754919" w:rsidRPr="00EE398F" w:rsidRDefault="00BA3D6E">
      <w:pPr>
        <w:rPr>
          <w:rFonts w:ascii="Arial" w:hAnsi="Arial" w:cs="Arial"/>
          <w:b/>
          <w:sz w:val="24"/>
          <w:szCs w:val="24"/>
        </w:rPr>
      </w:pPr>
      <w:r w:rsidRPr="00EE398F">
        <w:rPr>
          <w:rFonts w:ascii="Arial" w:hAnsi="Arial" w:cs="Arial"/>
          <w:b/>
          <w:sz w:val="24"/>
          <w:szCs w:val="24"/>
        </w:rPr>
        <w:t>Combined CBIIT and OGA high level scope for GreenSheets re-design project</w:t>
      </w:r>
    </w:p>
    <w:p w14:paraId="34050D1D" w14:textId="77777777" w:rsidR="003C69C5" w:rsidRDefault="003C69C5">
      <w:pPr>
        <w:rPr>
          <w:rFonts w:ascii="Arial" w:hAnsi="Arial" w:cs="Arial"/>
          <w:color w:val="000000"/>
          <w:sz w:val="18"/>
          <w:szCs w:val="18"/>
        </w:rPr>
      </w:pPr>
      <w:r w:rsidRPr="00CE3726">
        <w:rPr>
          <w:rFonts w:ascii="Arial" w:hAnsi="Arial" w:cs="Arial"/>
          <w:color w:val="000000"/>
          <w:sz w:val="18"/>
          <w:szCs w:val="18"/>
        </w:rPr>
        <w:t xml:space="preserve">The </w:t>
      </w:r>
      <w:proofErr w:type="spellStart"/>
      <w:r w:rsidRPr="00CE3726"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 w:rsidRPr="00CE3726">
        <w:rPr>
          <w:rFonts w:ascii="Arial" w:hAnsi="Arial" w:cs="Arial"/>
          <w:color w:val="000000"/>
          <w:sz w:val="18"/>
          <w:szCs w:val="18"/>
        </w:rPr>
        <w:t xml:space="preserve"> system</w:t>
      </w:r>
      <w:r>
        <w:rPr>
          <w:rFonts w:ascii="Arial" w:hAnsi="Arial" w:cs="Arial"/>
          <w:color w:val="000000"/>
          <w:sz w:val="18"/>
          <w:szCs w:val="18"/>
        </w:rPr>
        <w:t xml:space="preserve"> currently supports </w:t>
      </w:r>
      <w:r w:rsidRPr="00CE3726">
        <w:rPr>
          <w:rFonts w:ascii="Arial" w:hAnsi="Arial" w:cs="Arial"/>
          <w:color w:val="000000"/>
          <w:sz w:val="18"/>
          <w:szCs w:val="18"/>
        </w:rPr>
        <w:t>NCI grants review process</w:t>
      </w:r>
      <w:r>
        <w:rPr>
          <w:rFonts w:ascii="Arial" w:hAnsi="Arial" w:cs="Arial"/>
          <w:color w:val="000000"/>
          <w:sz w:val="18"/>
          <w:szCs w:val="18"/>
        </w:rPr>
        <w:t xml:space="preserve"> by allowing to complete and submit </w:t>
      </w:r>
      <w:r w:rsidRPr="00CE3726">
        <w:rPr>
          <w:rFonts w:ascii="Arial" w:hAnsi="Arial" w:cs="Arial"/>
          <w:color w:val="000000"/>
          <w:sz w:val="18"/>
          <w:szCs w:val="18"/>
        </w:rPr>
        <w:t>dynamic questionnaire</w:t>
      </w:r>
      <w:r>
        <w:rPr>
          <w:rFonts w:ascii="Arial" w:hAnsi="Arial" w:cs="Arial"/>
          <w:color w:val="000000"/>
          <w:sz w:val="18"/>
          <w:szCs w:val="18"/>
        </w:rPr>
        <w:t xml:space="preserve">. </w:t>
      </w:r>
      <w:r w:rsidR="00A26D38">
        <w:rPr>
          <w:rFonts w:ascii="Arial" w:hAnsi="Arial" w:cs="Arial"/>
          <w:color w:val="000000"/>
          <w:sz w:val="18"/>
          <w:szCs w:val="18"/>
        </w:rPr>
        <w:t>A</w:t>
      </w:r>
      <w:r w:rsidR="00EE398F">
        <w:rPr>
          <w:rFonts w:ascii="Arial" w:hAnsi="Arial" w:cs="Arial"/>
          <w:color w:val="000000"/>
          <w:sz w:val="18"/>
          <w:szCs w:val="18"/>
        </w:rPr>
        <w:t>s defined in the course of several meetings between CBIIT and OGA</w:t>
      </w:r>
      <w:r w:rsidR="00A26D38">
        <w:rPr>
          <w:rFonts w:ascii="Arial" w:hAnsi="Arial" w:cs="Arial"/>
          <w:color w:val="000000"/>
          <w:sz w:val="18"/>
          <w:szCs w:val="18"/>
        </w:rPr>
        <w:t>, the system capabilities should be extended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. Identified key </w:t>
      </w:r>
      <w:r>
        <w:rPr>
          <w:rFonts w:ascii="Arial" w:hAnsi="Arial" w:cs="Arial"/>
          <w:color w:val="000000"/>
          <w:sz w:val="18"/>
          <w:szCs w:val="18"/>
        </w:rPr>
        <w:t xml:space="preserve">features </w:t>
      </w:r>
      <w:r w:rsidR="00EE398F">
        <w:rPr>
          <w:rFonts w:ascii="Arial" w:hAnsi="Arial" w:cs="Arial"/>
          <w:color w:val="000000"/>
          <w:sz w:val="18"/>
          <w:szCs w:val="18"/>
        </w:rPr>
        <w:t xml:space="preserve">generally fall into two categories below: </w:t>
      </w:r>
    </w:p>
    <w:p w14:paraId="40D4E2D5" w14:textId="77777777" w:rsidR="00BA3D6E" w:rsidRPr="00BA3D6E" w:rsidRDefault="00A26D38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Features i</w:t>
      </w:r>
      <w:r w:rsidR="00BA3D6E" w:rsidRPr="00BA3D6E">
        <w:rPr>
          <w:rFonts w:ascii="Arial" w:hAnsi="Arial" w:cs="Arial"/>
          <w:u w:val="single"/>
        </w:rPr>
        <w:t xml:space="preserve">n </w:t>
      </w:r>
      <w:r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14:paraId="420EE24A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Facilitate ad-hoc reporting on statistics related to answers to a specific question</w:t>
      </w:r>
    </w:p>
    <w:p w14:paraId="500C13B6" w14:textId="77777777" w:rsidR="003C69C5" w:rsidRP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3C69C5">
        <w:rPr>
          <w:rFonts w:ascii="Arial" w:hAnsi="Arial" w:cs="Arial"/>
          <w:color w:val="000000"/>
          <w:sz w:val="18"/>
          <w:szCs w:val="18"/>
        </w:rPr>
        <w:t>Prepare database for reporting</w:t>
      </w:r>
    </w:p>
    <w:p w14:paraId="7A5D1D5B" w14:textId="77777777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Providing data for OGA reporting</w:t>
      </w:r>
    </w:p>
    <w:p w14:paraId="410D3210" w14:textId="77777777" w:rsidR="003E1E08" w:rsidRDefault="003E1E08" w:rsidP="003E1E08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  <w:pPrChange w:id="0" w:author="Polonsky, Yakov (NIH/NCI) [C]" w:date="2016-08-10T15:46:00Z">
          <w:pPr>
            <w:pStyle w:val="ListParagraph"/>
            <w:numPr>
              <w:numId w:val="1"/>
            </w:numPr>
            <w:ind w:hanging="360"/>
          </w:pPr>
        </w:pPrChange>
      </w:pPr>
      <w:moveToRangeStart w:id="1" w:author="Polonsky, Yakov (NIH/NCI) [C]" w:date="2016-08-10T15:46:00Z" w:name="move458607332"/>
      <w:moveTo w:id="2" w:author="Polonsky, Yakov (NIH/NCI) [C]" w:date="2016-08-10T15:46:00Z">
        <w:r>
          <w:rPr>
            <w:rFonts w:ascii="Arial" w:hAnsi="Arial" w:cs="Arial"/>
            <w:color w:val="000000"/>
            <w:sz w:val="18"/>
            <w:szCs w:val="18"/>
          </w:rPr>
          <w:t>A</w:t>
        </w:r>
        <w:r w:rsidRPr="00BA3D6E">
          <w:rPr>
            <w:rFonts w:ascii="Arial" w:hAnsi="Arial" w:cs="Arial"/>
            <w:color w:val="000000"/>
            <w:sz w:val="18"/>
            <w:szCs w:val="18"/>
          </w:rPr>
          <w:t>llow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 the ability</w:t>
        </w:r>
        <w:r w:rsidRPr="00BA3D6E">
          <w:rPr>
            <w:rFonts w:ascii="Arial" w:hAnsi="Arial" w:cs="Arial"/>
            <w:color w:val="000000"/>
            <w:sz w:val="18"/>
            <w:szCs w:val="18"/>
          </w:rPr>
          <w:t xml:space="preserve"> to search and select questions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 for reporting</w:t>
        </w:r>
      </w:moveTo>
    </w:p>
    <w:moveToRangeEnd w:id="1"/>
    <w:p w14:paraId="613C3001" w14:textId="61A56E32" w:rsidR="003C69C5" w:rsidRDefault="003C69C5" w:rsidP="003C69C5">
      <w:pPr>
        <w:pStyle w:val="ListParagraph"/>
        <w:numPr>
          <w:ilvl w:val="1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Migrate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data</w:t>
      </w:r>
      <w:ins w:id="3" w:author="Polonsky, Yakov (NIH/NCI) [C]" w:date="2016-08-10T15:23:00Z">
        <w:r w:rsidR="004D4942">
          <w:rPr>
            <w:rFonts w:ascii="Arial" w:hAnsi="Arial" w:cs="Arial"/>
            <w:color w:val="000000"/>
            <w:sz w:val="18"/>
            <w:szCs w:val="18"/>
          </w:rPr>
          <w:t xml:space="preserve"> for the past 3 years</w:t>
        </w:r>
      </w:ins>
    </w:p>
    <w:p w14:paraId="5D0A919E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Create ability to version GS</w:t>
      </w:r>
    </w:p>
    <w:p w14:paraId="798152E1" w14:textId="77777777" w:rsidR="00FF1B91" w:rsidRPr="00BA3D6E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Fix recurring production issues</w:t>
      </w:r>
    </w:p>
    <w:p w14:paraId="715584EF" w14:textId="77777777" w:rsidR="00FF1B91" w:rsidRDefault="00FF1B91" w:rsidP="00FF1B9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Update technology stack</w:t>
      </w:r>
      <w:r w:rsidR="003C69C5">
        <w:rPr>
          <w:rFonts w:ascii="Arial" w:hAnsi="Arial" w:cs="Arial"/>
          <w:color w:val="000000"/>
          <w:sz w:val="18"/>
          <w:szCs w:val="18"/>
        </w:rPr>
        <w:t xml:space="preserve"> </w:t>
      </w:r>
      <w:r w:rsidR="003C69C5" w:rsidRPr="003C69C5">
        <w:rPr>
          <w:rFonts w:ascii="Arial" w:hAnsi="Arial" w:cs="Arial"/>
          <w:color w:val="000000"/>
          <w:sz w:val="18"/>
          <w:szCs w:val="18"/>
        </w:rPr>
        <w:t>to be in compliance with NIH/NCI security policies</w:t>
      </w:r>
    </w:p>
    <w:p w14:paraId="55B8EBAB" w14:textId="77777777" w:rsidR="00BA3D6E" w:rsidRDefault="00BA3D6E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Address UI and usability issues</w:t>
      </w:r>
      <w:r w:rsidR="004C132B">
        <w:rPr>
          <w:rFonts w:ascii="Arial" w:hAnsi="Arial" w:cs="Arial"/>
          <w:color w:val="000000"/>
          <w:sz w:val="18"/>
          <w:szCs w:val="18"/>
        </w:rPr>
        <w:t xml:space="preserve"> (especially navigation and </w:t>
      </w:r>
      <w:r w:rsidR="002214EC">
        <w:rPr>
          <w:rFonts w:ascii="Arial" w:hAnsi="Arial" w:cs="Arial"/>
          <w:color w:val="000000"/>
          <w:sz w:val="18"/>
          <w:szCs w:val="18"/>
        </w:rPr>
        <w:t>browser windows)</w:t>
      </w:r>
    </w:p>
    <w:p w14:paraId="3235DF41" w14:textId="4B92CE1A" w:rsidR="002214EC" w:rsidRDefault="002214EC" w:rsidP="002214E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Evaluate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search </w:t>
      </w:r>
      <w:ins w:id="4" w:author="Polonsky, Yakov (NIH/NCI) [C]" w:date="2016-08-10T15:27:00Z">
        <w:r w:rsidR="00805B9F">
          <w:rPr>
            <w:rFonts w:ascii="Arial" w:hAnsi="Arial" w:cs="Arial"/>
            <w:color w:val="000000"/>
            <w:sz w:val="18"/>
            <w:szCs w:val="18"/>
          </w:rPr>
          <w:t xml:space="preserve">and </w:t>
        </w:r>
      </w:ins>
      <w:ins w:id="5" w:author="Polonsky, Yakov (NIH/NCI) [C]" w:date="2016-08-10T15:26:00Z">
        <w:r w:rsidR="00805B9F">
          <w:rPr>
            <w:rFonts w:ascii="Arial" w:hAnsi="Arial" w:cs="Arial"/>
            <w:color w:val="000000"/>
            <w:sz w:val="18"/>
            <w:szCs w:val="18"/>
          </w:rPr>
          <w:t xml:space="preserve">navigation </w:t>
        </w:r>
      </w:ins>
      <w:r w:rsidRPr="001E6C21">
        <w:rPr>
          <w:rFonts w:ascii="Arial" w:hAnsi="Arial" w:cs="Arial"/>
          <w:color w:val="000000"/>
          <w:sz w:val="18"/>
          <w:szCs w:val="18"/>
        </w:rPr>
        <w:t>capabilities</w:t>
      </w:r>
    </w:p>
    <w:p w14:paraId="57C29C2D" w14:textId="779E9F9C" w:rsidR="0060016A" w:rsidRPr="00AC0DC2" w:rsidRDefault="00805B9F" w:rsidP="00BA3D6E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18"/>
          <w:szCs w:val="18"/>
        </w:rPr>
      </w:pPr>
      <w:ins w:id="6" w:author="Polonsky, Yakov (NIH/NCI) [C]" w:date="2016-08-10T15:27:00Z">
        <w:r>
          <w:rPr>
            <w:rFonts w:ascii="Arial" w:hAnsi="Arial" w:cs="Arial"/>
            <w:color w:val="000000"/>
            <w:sz w:val="18"/>
            <w:szCs w:val="18"/>
          </w:rPr>
          <w:t xml:space="preserve">Determine </w:t>
        </w:r>
      </w:ins>
      <w:ins w:id="7" w:author="Polonsky, Yakov (NIH/NCI) [C]" w:date="2016-08-10T15:28:00Z">
        <w:r>
          <w:rPr>
            <w:rFonts w:ascii="Arial" w:hAnsi="Arial" w:cs="Arial"/>
            <w:color w:val="000000"/>
            <w:sz w:val="18"/>
            <w:szCs w:val="18"/>
          </w:rPr>
          <w:t>and p</w:t>
        </w:r>
        <w:r>
          <w:rPr>
            <w:rFonts w:ascii="Arial" w:hAnsi="Arial" w:cs="Arial"/>
            <w:color w:val="000000"/>
            <w:sz w:val="18"/>
            <w:szCs w:val="18"/>
          </w:rPr>
          <w:t xml:space="preserve">rovide </w:t>
        </w:r>
      </w:ins>
      <w:del w:id="8" w:author="Polonsky, Yakov (NIH/NCI) [C]" w:date="2016-08-10T15:28:00Z">
        <w:r w:rsidR="00105A31" w:rsidDel="00805B9F">
          <w:rPr>
            <w:rFonts w:ascii="Arial" w:hAnsi="Arial" w:cs="Arial"/>
            <w:color w:val="000000"/>
            <w:sz w:val="18"/>
            <w:szCs w:val="18"/>
          </w:rPr>
          <w:delText xml:space="preserve">Provide </w:delText>
        </w:r>
      </w:del>
      <w:r w:rsidR="0060016A" w:rsidRPr="00AC0DC2">
        <w:rPr>
          <w:rFonts w:ascii="Arial" w:hAnsi="Arial" w:cs="Arial"/>
          <w:color w:val="000000"/>
          <w:sz w:val="18"/>
          <w:szCs w:val="18"/>
        </w:rPr>
        <w:t xml:space="preserve">documentation </w:t>
      </w:r>
      <w:r w:rsidR="006834D1" w:rsidRPr="00AC0DC2">
        <w:rPr>
          <w:rFonts w:ascii="Arial" w:hAnsi="Arial" w:cs="Arial"/>
          <w:color w:val="000000"/>
          <w:sz w:val="18"/>
          <w:szCs w:val="18"/>
        </w:rPr>
        <w:t>for redesigned system</w:t>
      </w:r>
    </w:p>
    <w:p w14:paraId="5FEE42D6" w14:textId="77777777" w:rsidR="00BA3D6E" w:rsidRPr="00BA3D6E" w:rsidRDefault="00D963AE" w:rsidP="00BA3D6E">
      <w:pPr>
        <w:rPr>
          <w:rFonts w:ascii="Arial" w:hAnsi="Arial" w:cs="Arial"/>
          <w:u w:val="single"/>
        </w:rPr>
      </w:pPr>
      <w:r w:rsidRPr="00D963AE">
        <w:rPr>
          <w:rFonts w:ascii="Arial" w:hAnsi="Arial" w:cs="Arial"/>
          <w:u w:val="single"/>
        </w:rPr>
        <w:t xml:space="preserve">Additional </w:t>
      </w:r>
      <w:r w:rsidR="00A26D38">
        <w:rPr>
          <w:rFonts w:ascii="Arial" w:hAnsi="Arial" w:cs="Arial"/>
          <w:u w:val="single"/>
        </w:rPr>
        <w:t>OGA</w:t>
      </w:r>
      <w:r w:rsidRPr="00D963AE">
        <w:rPr>
          <w:rFonts w:ascii="Arial" w:hAnsi="Arial" w:cs="Arial"/>
          <w:u w:val="single"/>
        </w:rPr>
        <w:t xml:space="preserve"> needs</w:t>
      </w:r>
      <w:r w:rsidRPr="00BA3D6E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o</w:t>
      </w:r>
      <w:r w:rsidR="00BA3D6E" w:rsidRPr="00BA3D6E">
        <w:rPr>
          <w:rFonts w:ascii="Arial" w:hAnsi="Arial" w:cs="Arial"/>
          <w:u w:val="single"/>
        </w:rPr>
        <w:t>ut</w:t>
      </w:r>
      <w:r w:rsidR="00A26D38">
        <w:rPr>
          <w:rFonts w:ascii="Arial" w:hAnsi="Arial" w:cs="Arial"/>
          <w:u w:val="single"/>
        </w:rPr>
        <w:t xml:space="preserve">side </w:t>
      </w:r>
      <w:r w:rsidR="00BA3D6E" w:rsidRPr="00BA3D6E">
        <w:rPr>
          <w:rFonts w:ascii="Arial" w:hAnsi="Arial" w:cs="Arial"/>
          <w:u w:val="single"/>
        </w:rPr>
        <w:t xml:space="preserve">of </w:t>
      </w:r>
      <w:r w:rsidR="00A26D38">
        <w:rPr>
          <w:rFonts w:ascii="Arial" w:hAnsi="Arial" w:cs="Arial"/>
          <w:u w:val="single"/>
        </w:rPr>
        <w:t xml:space="preserve">originally proposed </w:t>
      </w:r>
      <w:r w:rsidR="00BA3D6E" w:rsidRPr="00BA3D6E">
        <w:rPr>
          <w:rFonts w:ascii="Arial" w:hAnsi="Arial" w:cs="Arial"/>
          <w:u w:val="single"/>
        </w:rPr>
        <w:t>scope:</w:t>
      </w:r>
    </w:p>
    <w:p w14:paraId="5286F970" w14:textId="77777777" w:rsidR="00BA3D6E" w:rsidRDefault="00BA3D6E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BA3D6E">
        <w:rPr>
          <w:rFonts w:ascii="Arial" w:hAnsi="Arial" w:cs="Arial"/>
          <w:color w:val="000000"/>
          <w:sz w:val="18"/>
          <w:szCs w:val="18"/>
        </w:rPr>
        <w:t>Provide ability to complete GS on revised awards</w:t>
      </w:r>
    </w:p>
    <w:p w14:paraId="1F1C1488" w14:textId="77777777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and promote revision GS in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FormBuilder</w:t>
      </w:r>
      <w:proofErr w:type="spellEnd"/>
    </w:p>
    <w:p w14:paraId="134C6CE4" w14:textId="77777777" w:rsidR="006834D1" w:rsidRDefault="006834D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Modify GS to allow completing revision GS</w:t>
      </w:r>
    </w:p>
    <w:p w14:paraId="75FA253E" w14:textId="2E433453" w:rsidR="006834D1" w:rsidRPr="006834D1" w:rsidRDefault="00105A31" w:rsidP="006834D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access to</w:t>
      </w:r>
      <w:r w:rsidR="006834D1" w:rsidRPr="006834D1">
        <w:rPr>
          <w:rFonts w:ascii="Arial" w:hAnsi="Arial" w:cs="Arial"/>
          <w:color w:val="000000"/>
          <w:sz w:val="18"/>
          <w:szCs w:val="18"/>
        </w:rPr>
        <w:t xml:space="preserve"> GreenSheets from GPMATs</w:t>
      </w:r>
      <w:r w:rsidR="006834D1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1873A121" w14:textId="77777777" w:rsidR="0060016A" w:rsidRDefault="0060016A" w:rsidP="0060016A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Streamline </w:t>
      </w:r>
      <w:r w:rsidRPr="001E6C21">
        <w:rPr>
          <w:rFonts w:ascii="Arial" w:hAnsi="Arial" w:cs="Arial"/>
          <w:color w:val="000000"/>
          <w:sz w:val="18"/>
          <w:szCs w:val="18"/>
        </w:rPr>
        <w:t xml:space="preserve">integration of GreenSheets and </w:t>
      </w:r>
      <w:proofErr w:type="spellStart"/>
      <w:r w:rsidRPr="001E6C21">
        <w:rPr>
          <w:rFonts w:ascii="Arial" w:hAnsi="Arial" w:cs="Arial"/>
          <w:color w:val="000000"/>
          <w:sz w:val="18"/>
          <w:szCs w:val="18"/>
        </w:rPr>
        <w:t>FormBuilder</w:t>
      </w:r>
      <w:proofErr w:type="spellEnd"/>
    </w:p>
    <w:p w14:paraId="26F92E28" w14:textId="77777777" w:rsidR="0060016A" w:rsidRDefault="0060016A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Allow users to preview and submit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greensheets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draft mode before promoting the module</w:t>
      </w:r>
    </w:p>
    <w:p w14:paraId="406C6CBA" w14:textId="77777777" w:rsidR="00ED7072" w:rsidRDefault="00ED7072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Implement smaller modules</w:t>
      </w:r>
    </w:p>
    <w:p w14:paraId="04A81AB5" w14:textId="4A192920" w:rsidR="00105A31" w:rsidDel="00346EE1" w:rsidRDefault="0060016A" w:rsidP="0060016A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moveFromRangeStart w:id="9" w:author="Polonsky, Yakov (NIH/NCI) [C]" w:date="2016-08-10T15:40:00Z" w:name="move458606985"/>
      <w:moveFrom w:id="10" w:author="Polonsky, Yakov (NIH/NCI) [C]" w:date="2016-08-10T15:40:00Z">
        <w:r w:rsidDel="00346EE1">
          <w:rPr>
            <w:rFonts w:ascii="Arial" w:hAnsi="Arial" w:cs="Arial"/>
            <w:color w:val="000000"/>
            <w:sz w:val="18"/>
            <w:szCs w:val="18"/>
          </w:rPr>
          <w:t>Analy</w:t>
        </w:r>
        <w:r w:rsidR="00105A31" w:rsidDel="00346EE1">
          <w:rPr>
            <w:rFonts w:ascii="Arial" w:hAnsi="Arial" w:cs="Arial"/>
            <w:color w:val="000000"/>
            <w:sz w:val="18"/>
            <w:szCs w:val="18"/>
          </w:rPr>
          <w:t>ze the use</w:t>
        </w:r>
        <w:r w:rsidDel="00346EE1">
          <w:rPr>
            <w:rFonts w:ascii="Arial" w:hAnsi="Arial" w:cs="Arial"/>
            <w:color w:val="000000"/>
            <w:sz w:val="18"/>
            <w:szCs w:val="18"/>
          </w:rPr>
          <w:t xml:space="preserve"> of </w:t>
        </w:r>
        <w:r w:rsidRPr="001E6C21" w:rsidDel="00346EE1">
          <w:rPr>
            <w:rFonts w:ascii="Arial" w:hAnsi="Arial" w:cs="Arial"/>
            <w:color w:val="000000"/>
            <w:sz w:val="18"/>
            <w:szCs w:val="18"/>
          </w:rPr>
          <w:t xml:space="preserve">additional FB features </w:t>
        </w:r>
      </w:moveFrom>
    </w:p>
    <w:moveFromRangeEnd w:id="9"/>
    <w:p w14:paraId="6795C2B1" w14:textId="413031C8" w:rsidR="00346EE1" w:rsidRDefault="00522273" w:rsidP="00346EE1">
      <w:pPr>
        <w:pStyle w:val="ListParagraph"/>
        <w:numPr>
          <w:ilvl w:val="1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a</w:t>
      </w:r>
      <w:r w:rsidRPr="001E6C21">
        <w:rPr>
          <w:rFonts w:ascii="Arial" w:hAnsi="Arial" w:cs="Arial"/>
          <w:color w:val="000000"/>
          <w:sz w:val="18"/>
          <w:szCs w:val="18"/>
        </w:rPr>
        <w:t>bility to add policy link to a question</w:t>
      </w:r>
      <w:ins w:id="11" w:author="Polonsky, Yakov (NIH/NCI) [C]" w:date="2016-08-10T15:40:00Z">
        <w:r w:rsidR="00346EE1">
          <w:rPr>
            <w:rFonts w:ascii="Arial" w:hAnsi="Arial" w:cs="Arial"/>
            <w:color w:val="000000"/>
            <w:sz w:val="18"/>
            <w:szCs w:val="18"/>
          </w:rPr>
          <w:t xml:space="preserve"> and </w:t>
        </w:r>
      </w:ins>
      <w:moveToRangeStart w:id="12" w:author="Polonsky, Yakov (NIH/NCI) [C]" w:date="2016-08-10T15:40:00Z" w:name="move458606985"/>
      <w:moveTo w:id="13" w:author="Polonsky, Yakov (NIH/NCI) [C]" w:date="2016-08-10T15:40:00Z">
        <w:del w:id="14" w:author="Polonsky, Yakov (NIH/NCI) [C]" w:date="2016-08-10T15:41:00Z">
          <w:r w:rsidR="00346EE1" w:rsidDel="003E1E08">
            <w:rPr>
              <w:rFonts w:ascii="Arial" w:hAnsi="Arial" w:cs="Arial"/>
              <w:color w:val="000000"/>
              <w:sz w:val="18"/>
              <w:szCs w:val="18"/>
            </w:rPr>
            <w:delText>Analyze</w:delText>
          </w:r>
        </w:del>
      </w:moveTo>
      <w:ins w:id="15" w:author="Polonsky, Yakov (NIH/NCI) [C]" w:date="2016-08-10T15:41:00Z">
        <w:r w:rsidR="003E1E08">
          <w:rPr>
            <w:rFonts w:ascii="Arial" w:hAnsi="Arial" w:cs="Arial"/>
            <w:color w:val="000000"/>
            <w:sz w:val="18"/>
            <w:szCs w:val="18"/>
          </w:rPr>
          <w:t>discuss</w:t>
        </w:r>
      </w:ins>
      <w:moveTo w:id="16" w:author="Polonsky, Yakov (NIH/NCI) [C]" w:date="2016-08-10T15:40:00Z">
        <w:r w:rsidR="00346EE1">
          <w:rPr>
            <w:rFonts w:ascii="Arial" w:hAnsi="Arial" w:cs="Arial"/>
            <w:color w:val="000000"/>
            <w:sz w:val="18"/>
            <w:szCs w:val="18"/>
          </w:rPr>
          <w:t xml:space="preserve"> </w:t>
        </w:r>
        <w:del w:id="17" w:author="Polonsky, Yakov (NIH/NCI) [C]" w:date="2016-08-10T15:42:00Z">
          <w:r w:rsidR="00346EE1" w:rsidDel="003E1E08">
            <w:rPr>
              <w:rFonts w:ascii="Arial" w:hAnsi="Arial" w:cs="Arial"/>
              <w:color w:val="000000"/>
              <w:sz w:val="18"/>
              <w:szCs w:val="18"/>
            </w:rPr>
            <w:delText xml:space="preserve">the use of </w:delText>
          </w:r>
        </w:del>
        <w:del w:id="18" w:author="Polonsky, Yakov (NIH/NCI) [C]" w:date="2016-08-10T15:41:00Z">
          <w:r w:rsidR="00346EE1" w:rsidRPr="001E6C21" w:rsidDel="003E1E08">
            <w:rPr>
              <w:rFonts w:ascii="Arial" w:hAnsi="Arial" w:cs="Arial"/>
              <w:color w:val="000000"/>
              <w:sz w:val="18"/>
              <w:szCs w:val="18"/>
            </w:rPr>
            <w:delText>additional</w:delText>
          </w:r>
        </w:del>
      </w:moveTo>
      <w:ins w:id="19" w:author="Polonsky, Yakov (NIH/NCI) [C]" w:date="2016-08-10T15:43:00Z">
        <w:r w:rsidR="003E1E08">
          <w:rPr>
            <w:rFonts w:ascii="Arial" w:hAnsi="Arial" w:cs="Arial"/>
            <w:color w:val="000000"/>
            <w:sz w:val="18"/>
            <w:szCs w:val="18"/>
          </w:rPr>
          <w:t>existing</w:t>
        </w:r>
      </w:ins>
      <w:moveTo w:id="20" w:author="Polonsky, Yakov (NIH/NCI) [C]" w:date="2016-08-10T15:40:00Z">
        <w:r w:rsidR="00346EE1" w:rsidRPr="001E6C21">
          <w:rPr>
            <w:rFonts w:ascii="Arial" w:hAnsi="Arial" w:cs="Arial"/>
            <w:color w:val="000000"/>
            <w:sz w:val="18"/>
            <w:szCs w:val="18"/>
          </w:rPr>
          <w:t xml:space="preserve"> F</w:t>
        </w:r>
      </w:moveTo>
      <w:ins w:id="21" w:author="Polonsky, Yakov (NIH/NCI) [C]" w:date="2016-08-10T16:05:00Z">
        <w:r w:rsidR="00B9458B">
          <w:rPr>
            <w:rFonts w:ascii="Arial" w:hAnsi="Arial" w:cs="Arial"/>
            <w:color w:val="000000"/>
            <w:sz w:val="18"/>
            <w:szCs w:val="18"/>
          </w:rPr>
          <w:t xml:space="preserve">orm </w:t>
        </w:r>
      </w:ins>
      <w:moveTo w:id="22" w:author="Polonsky, Yakov (NIH/NCI) [C]" w:date="2016-08-10T15:40:00Z">
        <w:r w:rsidR="00346EE1" w:rsidRPr="001E6C21">
          <w:rPr>
            <w:rFonts w:ascii="Arial" w:hAnsi="Arial" w:cs="Arial"/>
            <w:color w:val="000000"/>
            <w:sz w:val="18"/>
            <w:szCs w:val="18"/>
          </w:rPr>
          <w:t>B</w:t>
        </w:r>
      </w:moveTo>
      <w:ins w:id="23" w:author="Polonsky, Yakov (NIH/NCI) [C]" w:date="2016-08-10T16:05:00Z">
        <w:r w:rsidR="00B9458B">
          <w:rPr>
            <w:rFonts w:ascii="Arial" w:hAnsi="Arial" w:cs="Arial"/>
            <w:color w:val="000000"/>
            <w:sz w:val="18"/>
            <w:szCs w:val="18"/>
          </w:rPr>
          <w:t>uilder</w:t>
        </w:r>
      </w:ins>
      <w:bookmarkStart w:id="24" w:name="_GoBack"/>
      <w:bookmarkEnd w:id="24"/>
      <w:moveTo w:id="25" w:author="Polonsky, Yakov (NIH/NCI) [C]" w:date="2016-08-10T15:40:00Z">
        <w:r w:rsidR="00346EE1" w:rsidRPr="001E6C21">
          <w:rPr>
            <w:rFonts w:ascii="Arial" w:hAnsi="Arial" w:cs="Arial"/>
            <w:color w:val="000000"/>
            <w:sz w:val="18"/>
            <w:szCs w:val="18"/>
          </w:rPr>
          <w:t xml:space="preserve"> features </w:t>
        </w:r>
      </w:moveTo>
    </w:p>
    <w:moveToRangeEnd w:id="12"/>
    <w:p w14:paraId="1A93FE41" w14:textId="424B8E10" w:rsidR="0060016A" w:rsidRPr="00BA3D6E" w:rsidRDefault="0060016A" w:rsidP="003E1E08">
      <w:pPr>
        <w:pStyle w:val="ListParagraph"/>
        <w:ind w:left="1440"/>
        <w:rPr>
          <w:rFonts w:ascii="Arial" w:hAnsi="Arial" w:cs="Arial"/>
          <w:color w:val="000000"/>
          <w:sz w:val="18"/>
          <w:szCs w:val="18"/>
        </w:rPr>
        <w:pPrChange w:id="26" w:author="Polonsky, Yakov (NIH/NCI) [C]" w:date="2016-08-10T15:4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</w:p>
    <w:p w14:paraId="3A8DBF8E" w14:textId="35600E31" w:rsidR="00BA3D6E" w:rsidDel="003E1E08" w:rsidRDefault="00105A31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moveFromRangeStart w:id="27" w:author="Polonsky, Yakov (NIH/NCI) [C]" w:date="2016-08-10T15:46:00Z" w:name="move458607332"/>
      <w:moveFrom w:id="28" w:author="Polonsky, Yakov (NIH/NCI) [C]" w:date="2016-08-10T15:46:00Z">
        <w:r w:rsidDel="003E1E08">
          <w:rPr>
            <w:rFonts w:ascii="Arial" w:hAnsi="Arial" w:cs="Arial"/>
            <w:color w:val="000000"/>
            <w:sz w:val="18"/>
            <w:szCs w:val="18"/>
          </w:rPr>
          <w:t>A</w:t>
        </w:r>
        <w:r w:rsidRPr="00BA3D6E" w:rsidDel="003E1E08">
          <w:rPr>
            <w:rFonts w:ascii="Arial" w:hAnsi="Arial" w:cs="Arial"/>
            <w:color w:val="000000"/>
            <w:sz w:val="18"/>
            <w:szCs w:val="18"/>
          </w:rPr>
          <w:t>llow</w:t>
        </w:r>
        <w:r w:rsidDel="003E1E08">
          <w:rPr>
            <w:rFonts w:ascii="Arial" w:hAnsi="Arial" w:cs="Arial"/>
            <w:color w:val="000000"/>
            <w:sz w:val="18"/>
            <w:szCs w:val="18"/>
          </w:rPr>
          <w:t xml:space="preserve"> the ability</w:t>
        </w:r>
        <w:r w:rsidRPr="00BA3D6E" w:rsidDel="003E1E08">
          <w:rPr>
            <w:rFonts w:ascii="Arial" w:hAnsi="Arial" w:cs="Arial"/>
            <w:color w:val="000000"/>
            <w:sz w:val="18"/>
            <w:szCs w:val="18"/>
          </w:rPr>
          <w:t xml:space="preserve"> </w:t>
        </w:r>
        <w:r w:rsidR="00BA3D6E" w:rsidRPr="00BA3D6E" w:rsidDel="003E1E08">
          <w:rPr>
            <w:rFonts w:ascii="Arial" w:hAnsi="Arial" w:cs="Arial"/>
            <w:color w:val="000000"/>
            <w:sz w:val="18"/>
            <w:szCs w:val="18"/>
          </w:rPr>
          <w:t>to search and select questions</w:t>
        </w:r>
        <w:r w:rsidR="00BA3D6E" w:rsidDel="003E1E08">
          <w:rPr>
            <w:rFonts w:ascii="Arial" w:hAnsi="Arial" w:cs="Arial"/>
            <w:color w:val="000000"/>
            <w:sz w:val="18"/>
            <w:szCs w:val="18"/>
          </w:rPr>
          <w:t xml:space="preserve"> for reporting</w:t>
        </w:r>
      </w:moveFrom>
    </w:p>
    <w:moveFromRangeEnd w:id="27"/>
    <w:p w14:paraId="6AFA9069" w14:textId="67433634" w:rsidR="00BA3D6E" w:rsidRDefault="00105A31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Provide new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6834D1">
        <w:rPr>
          <w:rFonts w:ascii="Arial" w:hAnsi="Arial" w:cs="Arial"/>
          <w:color w:val="000000"/>
          <w:sz w:val="18"/>
          <w:szCs w:val="18"/>
        </w:rPr>
        <w:t>FormBuilder</w:t>
      </w:r>
      <w:proofErr w:type="spellEnd"/>
      <w:r w:rsidR="006834D1">
        <w:rPr>
          <w:rFonts w:ascii="Arial" w:hAnsi="Arial" w:cs="Arial"/>
          <w:color w:val="000000"/>
          <w:sz w:val="18"/>
          <w:szCs w:val="18"/>
        </w:rPr>
        <w:t xml:space="preserve"> 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report to </w:t>
      </w:r>
      <w:r>
        <w:rPr>
          <w:rFonts w:ascii="Arial" w:hAnsi="Arial" w:cs="Arial"/>
          <w:color w:val="000000"/>
          <w:sz w:val="18"/>
          <w:szCs w:val="18"/>
        </w:rPr>
        <w:t>view type/</w:t>
      </w:r>
      <w:r w:rsidR="0060016A" w:rsidRPr="001E6C21">
        <w:rPr>
          <w:rFonts w:ascii="Arial" w:hAnsi="Arial" w:cs="Arial"/>
          <w:color w:val="000000"/>
          <w:sz w:val="18"/>
          <w:szCs w:val="18"/>
        </w:rPr>
        <w:t xml:space="preserve">mechanism selected </w:t>
      </w:r>
      <w:r>
        <w:rPr>
          <w:rFonts w:ascii="Arial" w:hAnsi="Arial" w:cs="Arial"/>
          <w:color w:val="000000"/>
          <w:sz w:val="18"/>
          <w:szCs w:val="18"/>
        </w:rPr>
        <w:t>per form</w:t>
      </w:r>
    </w:p>
    <w:p w14:paraId="29830694" w14:textId="77777777" w:rsidR="0060016A" w:rsidRDefault="0060016A" w:rsidP="00BA3D6E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18"/>
          <w:szCs w:val="18"/>
        </w:rPr>
      </w:pPr>
      <w:r w:rsidRPr="001E6C21">
        <w:rPr>
          <w:rFonts w:ascii="Arial" w:hAnsi="Arial" w:cs="Arial"/>
          <w:color w:val="000000"/>
          <w:sz w:val="18"/>
          <w:szCs w:val="18"/>
        </w:rPr>
        <w:t>Integrate Supplements Across All Systems Prior to Award</w:t>
      </w:r>
    </w:p>
    <w:p w14:paraId="22A02E1D" w14:textId="77777777" w:rsidR="00BA3D6E" w:rsidRPr="00BA3D6E" w:rsidRDefault="00BA3D6E" w:rsidP="00BA3D6E">
      <w:pPr>
        <w:rPr>
          <w:rFonts w:ascii="Arial" w:hAnsi="Arial" w:cs="Arial"/>
          <w:color w:val="000000"/>
          <w:sz w:val="18"/>
          <w:szCs w:val="18"/>
        </w:rPr>
      </w:pPr>
    </w:p>
    <w:p w14:paraId="7615D9E9" w14:textId="77777777" w:rsidR="00BA3D6E" w:rsidRPr="00BA3D6E" w:rsidRDefault="00BA3D6E">
      <w:pPr>
        <w:rPr>
          <w:sz w:val="20"/>
          <w:szCs w:val="20"/>
        </w:rPr>
      </w:pPr>
    </w:p>
    <w:sectPr w:rsidR="00BA3D6E" w:rsidRPr="00BA3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C1613"/>
    <w:multiLevelType w:val="hybridMultilevel"/>
    <w:tmpl w:val="FBD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02048"/>
    <w:multiLevelType w:val="hybridMultilevel"/>
    <w:tmpl w:val="681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olonsky, Yakov (NIH/NCI) [C]">
    <w15:presenceInfo w15:providerId="None" w15:userId="Polonsky, Yakov (NIH/NCI) [C]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6E"/>
    <w:rsid w:val="00105A31"/>
    <w:rsid w:val="002214EC"/>
    <w:rsid w:val="00281448"/>
    <w:rsid w:val="002E4934"/>
    <w:rsid w:val="00346EE1"/>
    <w:rsid w:val="003C69C5"/>
    <w:rsid w:val="003E1E08"/>
    <w:rsid w:val="004C132B"/>
    <w:rsid w:val="004D4942"/>
    <w:rsid w:val="00522273"/>
    <w:rsid w:val="005D5591"/>
    <w:rsid w:val="0060016A"/>
    <w:rsid w:val="006834D1"/>
    <w:rsid w:val="006D4499"/>
    <w:rsid w:val="00754919"/>
    <w:rsid w:val="0079021C"/>
    <w:rsid w:val="00805B9F"/>
    <w:rsid w:val="008A032C"/>
    <w:rsid w:val="00A26D38"/>
    <w:rsid w:val="00AC0DC2"/>
    <w:rsid w:val="00B6642B"/>
    <w:rsid w:val="00B9458B"/>
    <w:rsid w:val="00BA3D6E"/>
    <w:rsid w:val="00CE3726"/>
    <w:rsid w:val="00D963AE"/>
    <w:rsid w:val="00ED7072"/>
    <w:rsid w:val="00EE398F"/>
    <w:rsid w:val="00F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AA07"/>
  <w15:chartTrackingRefBased/>
  <w15:docId w15:val="{992EC63F-9945-4650-AD3D-D2E3BABED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D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0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0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0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0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263</Words>
  <Characters>1503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Tulchinskaya, Gaby (NIH/NCI) [C]</dc:creator>
  <cp:keywords/>
  <dc:description/>
  <cp:lastModifiedBy>Polonsky, Yakov (NIH/NCI) [C]</cp:lastModifiedBy>
  <cp:revision>6</cp:revision>
  <dcterms:created xsi:type="dcterms:W3CDTF">2016-08-10T18:37:00Z</dcterms:created>
  <dcterms:modified xsi:type="dcterms:W3CDTF">2016-08-10T20:05:00Z</dcterms:modified>
</cp:coreProperties>
</file>