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F1" w:rsidRDefault="00DA21F1" w:rsidP="00DA21F1">
      <w:pPr>
        <w:pStyle w:val="Title"/>
      </w:pPr>
      <w:r>
        <w:t xml:space="preserve">Accommodation of Revised </w:t>
      </w:r>
      <w:r w:rsidR="0003659B">
        <w:t>A</w:t>
      </w:r>
      <w:r w:rsidR="0003659B">
        <w:t xml:space="preserve">wards </w:t>
      </w:r>
      <w:r>
        <w:t>discussion</w:t>
      </w:r>
    </w:p>
    <w:p w:rsidR="00DA21F1" w:rsidRDefault="00DA21F1" w:rsidP="00B108EF">
      <w:pPr>
        <w:pStyle w:val="Heading2"/>
      </w:pPr>
    </w:p>
    <w:p w:rsidR="007F1E72" w:rsidRDefault="007F1E72" w:rsidP="00B108EF">
      <w:pPr>
        <w:pStyle w:val="Heading2"/>
        <w:rPr>
          <w:b/>
          <w:color w:val="auto"/>
        </w:rPr>
      </w:pPr>
      <w:r>
        <w:rPr>
          <w:b/>
          <w:color w:val="auto"/>
        </w:rPr>
        <w:t xml:space="preserve">Goal: </w:t>
      </w:r>
    </w:p>
    <w:p w:rsidR="007F1E72" w:rsidRPr="007F1E72" w:rsidRDefault="007F1E72" w:rsidP="00B108E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1E72"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t>On conceptual level</w:t>
      </w:r>
      <w:r w:rsidRPr="007F1E7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discuss the options for accommodation of revised awards.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Selected option will affect database structure. </w:t>
      </w:r>
    </w:p>
    <w:p w:rsidR="007F1E72" w:rsidRPr="007F1E72" w:rsidRDefault="007F1E72" w:rsidP="007F1E72"/>
    <w:p w:rsidR="00D21A22" w:rsidRPr="0003659B" w:rsidRDefault="00B108EF" w:rsidP="00B108EF">
      <w:pPr>
        <w:pStyle w:val="Heading2"/>
        <w:rPr>
          <w:b/>
          <w:color w:val="auto"/>
        </w:rPr>
      </w:pPr>
      <w:r w:rsidRPr="0003659B">
        <w:rPr>
          <w:b/>
          <w:color w:val="auto"/>
        </w:rPr>
        <w:t>Agenda:</w:t>
      </w:r>
    </w:p>
    <w:p w:rsidR="00B108EF" w:rsidRDefault="00B108EF" w:rsidP="00B108EF">
      <w:pPr>
        <w:pStyle w:val="ListParagraph"/>
        <w:numPr>
          <w:ilvl w:val="0"/>
          <w:numId w:val="4"/>
        </w:numPr>
      </w:pPr>
      <w:r>
        <w:t>Visuals for discussion</w:t>
      </w:r>
      <w:r w:rsidR="0003659B">
        <w:t xml:space="preserve"> of options</w:t>
      </w:r>
    </w:p>
    <w:p w:rsidR="0003659B" w:rsidRDefault="0003659B" w:rsidP="0003659B">
      <w:pPr>
        <w:pStyle w:val="ListParagraph"/>
        <w:numPr>
          <w:ilvl w:val="0"/>
          <w:numId w:val="4"/>
        </w:numPr>
      </w:pPr>
      <w:r>
        <w:t>Overall business q</w:t>
      </w:r>
      <w:r>
        <w:t xml:space="preserve">uestions </w:t>
      </w:r>
    </w:p>
    <w:p w:rsidR="0003659B" w:rsidRDefault="007F1E72" w:rsidP="00B108EF">
      <w:pPr>
        <w:pStyle w:val="ListParagraph"/>
        <w:numPr>
          <w:ilvl w:val="0"/>
          <w:numId w:val="4"/>
        </w:numPr>
      </w:pPr>
      <w:r>
        <w:t>I</w:t>
      </w:r>
      <w:r w:rsidR="0003659B">
        <w:t xml:space="preserve">f possible =&gt; </w:t>
      </w:r>
      <w:r w:rsidR="0003659B">
        <w:t>Selection of the option</w:t>
      </w:r>
    </w:p>
    <w:p w:rsidR="0003659B" w:rsidRDefault="0003659B" w:rsidP="0003659B">
      <w:pPr>
        <w:pStyle w:val="ListParagraph"/>
      </w:pPr>
    </w:p>
    <w:p w:rsidR="0003659B" w:rsidRPr="007F1E72" w:rsidRDefault="0003659B" w:rsidP="007F1E72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 w:rsidRPr="007F1E72">
        <w:rPr>
          <w:rFonts w:asciiTheme="majorHAnsi" w:eastAsiaTheme="majorEastAsia" w:hAnsiTheme="majorHAnsi" w:cstheme="majorBidi"/>
          <w:b/>
          <w:sz w:val="26"/>
          <w:szCs w:val="26"/>
        </w:rPr>
        <w:t>Help materials portion:</w:t>
      </w:r>
    </w:p>
    <w:p w:rsidR="0003659B" w:rsidRDefault="0003659B" w:rsidP="00B108EF">
      <w:pPr>
        <w:pStyle w:val="ListParagraph"/>
        <w:numPr>
          <w:ilvl w:val="0"/>
          <w:numId w:val="4"/>
        </w:numPr>
      </w:pPr>
      <w:r>
        <w:t xml:space="preserve">If option is selected and time permits =&gt; </w:t>
      </w:r>
      <w:r>
        <w:t>q</w:t>
      </w:r>
      <w:r>
        <w:t>uestions specific to a selected option</w:t>
      </w:r>
    </w:p>
    <w:p w:rsidR="00B108EF" w:rsidRDefault="0003659B" w:rsidP="004629A2">
      <w:pPr>
        <w:pStyle w:val="ListParagraph"/>
        <w:numPr>
          <w:ilvl w:val="0"/>
          <w:numId w:val="4"/>
        </w:numPr>
      </w:pPr>
      <w:r>
        <w:t xml:space="preserve">If needed =&gt; </w:t>
      </w:r>
      <w:r w:rsidR="00B108EF">
        <w:t>More detailed description of the options</w:t>
      </w:r>
      <w:r w:rsidR="00CA7900">
        <w:t>; p</w:t>
      </w:r>
      <w:r w:rsidR="00B108EF">
        <w:t>ros and cons for each options from CBIIT point of view</w:t>
      </w:r>
    </w:p>
    <w:p w:rsidR="00B108EF" w:rsidRDefault="0003659B" w:rsidP="00B108EF">
      <w:pPr>
        <w:pStyle w:val="ListParagraph"/>
        <w:numPr>
          <w:ilvl w:val="0"/>
          <w:numId w:val="4"/>
        </w:numPr>
      </w:pPr>
      <w:r>
        <w:t xml:space="preserve">If needed =&gt; </w:t>
      </w:r>
      <w:r w:rsidR="00B108EF">
        <w:t>Reference to existing rules (how the system works), if needed</w:t>
      </w:r>
    </w:p>
    <w:p w:rsidR="00CC49F8" w:rsidRDefault="00CC49F8" w:rsidP="00CC49F8"/>
    <w:p w:rsidR="009473C4" w:rsidRDefault="00CC49F8" w:rsidP="00CC49F8">
      <w:pPr>
        <w:pStyle w:val="BodyText"/>
        <w:rPr>
          <w:color w:val="FF0000"/>
        </w:rPr>
      </w:pPr>
      <w:r w:rsidRPr="00CC49F8">
        <w:rPr>
          <w:color w:val="FF0000"/>
        </w:rPr>
        <w:t>NOTE: Proposed options are based on the information that</w:t>
      </w:r>
      <w:r w:rsidR="009473C4">
        <w:rPr>
          <w:color w:val="FF0000"/>
        </w:rPr>
        <w:t>:</w:t>
      </w:r>
    </w:p>
    <w:p w:rsidR="009473C4" w:rsidRDefault="009473C4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Grant can have only 1 AWARD action (not in Closed status)</w:t>
      </w:r>
    </w:p>
    <w:p w:rsidR="009473C4" w:rsidRDefault="009473C4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Grant can have multiple REVISION actions</w:t>
      </w:r>
    </w:p>
    <w:p w:rsidR="00425996" w:rsidRDefault="009473C4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T</w:t>
      </w:r>
      <w:r w:rsidR="00CC49F8" w:rsidRPr="00CC49F8">
        <w:rPr>
          <w:color w:val="FF0000"/>
        </w:rPr>
        <w:t xml:space="preserve">he same </w:t>
      </w:r>
      <w:r w:rsidR="00DB6198">
        <w:rPr>
          <w:color w:val="FF0000"/>
        </w:rPr>
        <w:t>set of question</w:t>
      </w:r>
      <w:r w:rsidR="00CC49F8" w:rsidRPr="00CC49F8">
        <w:rPr>
          <w:color w:val="FF0000"/>
        </w:rPr>
        <w:t xml:space="preserve"> (questionnaire) will be used for ALL revision actions for </w:t>
      </w:r>
      <w:r w:rsidR="009C0417">
        <w:rPr>
          <w:color w:val="FF0000"/>
        </w:rPr>
        <w:t>ALL</w:t>
      </w:r>
      <w:r w:rsidR="00CC49F8" w:rsidRPr="00CC49F8">
        <w:rPr>
          <w:color w:val="FF0000"/>
        </w:rPr>
        <w:t xml:space="preserve"> type/mechanisms</w:t>
      </w:r>
    </w:p>
    <w:p w:rsidR="009473C4" w:rsidRDefault="00425996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 xml:space="preserve">Only GMS have revision </w:t>
      </w:r>
      <w:r w:rsidRPr="00CC49F8">
        <w:rPr>
          <w:color w:val="FF0000"/>
        </w:rPr>
        <w:t>questionnaire</w:t>
      </w:r>
    </w:p>
    <w:p w:rsidR="00CC49F8" w:rsidRPr="00CC49F8" w:rsidRDefault="00CC49F8" w:rsidP="00CC49F8">
      <w:pPr>
        <w:pStyle w:val="BodyText"/>
        <w:rPr>
          <w:color w:val="FF0000"/>
        </w:rPr>
      </w:pPr>
      <w:r>
        <w:rPr>
          <w:color w:val="FF0000"/>
        </w:rPr>
        <w:t>Please confirm.</w:t>
      </w:r>
    </w:p>
    <w:p w:rsidR="00CC49F8" w:rsidRDefault="00CC49F8" w:rsidP="00CC49F8"/>
    <w:p w:rsidR="00915953" w:rsidRDefault="00915953"/>
    <w:p w:rsidR="003D55A2" w:rsidRDefault="003D55A2" w:rsidP="003D55A2">
      <w:pPr>
        <w:pStyle w:val="Heading2"/>
        <w:jc w:val="center"/>
      </w:pPr>
      <w:r>
        <w:lastRenderedPageBreak/>
        <w:t>Visuals</w:t>
      </w:r>
      <w:r w:rsidR="00B108EF">
        <w:t xml:space="preserve"> for discussion</w:t>
      </w:r>
    </w:p>
    <w:p w:rsidR="00915953" w:rsidRPr="00915953" w:rsidRDefault="00915953">
      <w:pPr>
        <w:rPr>
          <w:b/>
        </w:rPr>
      </w:pPr>
      <w:r w:rsidRPr="00915953">
        <w:rPr>
          <w:b/>
        </w:rPr>
        <w:t xml:space="preserve">Option </w:t>
      </w:r>
      <w:r w:rsidR="00E57221">
        <w:rPr>
          <w:b/>
        </w:rPr>
        <w:t>1</w:t>
      </w:r>
      <w:r w:rsidRPr="00915953">
        <w:rPr>
          <w:b/>
        </w:rPr>
        <w:t>: Add revision checklist in GPMATS (s</w:t>
      </w:r>
      <w:r w:rsidR="00543E5D">
        <w:rPr>
          <w:b/>
        </w:rPr>
        <w:t>imilar as Triage Questionnaire)</w:t>
      </w:r>
      <w:r w:rsidR="00326340">
        <w:rPr>
          <w:b/>
        </w:rPr>
        <w:t xml:space="preserve">  </w:t>
      </w:r>
    </w:p>
    <w:p w:rsidR="00915953" w:rsidRDefault="00915953">
      <w:r>
        <w:rPr>
          <w:noProof/>
        </w:rPr>
        <w:drawing>
          <wp:inline distT="0" distB="0" distL="0" distR="0" wp14:anchorId="11E229D9" wp14:editId="2C6C2A46">
            <wp:extent cx="4613031" cy="32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599" t="11807" r="23035" b="20007"/>
                    <a:stretch/>
                  </pic:blipFill>
                  <pic:spPr bwMode="auto">
                    <a:xfrm>
                      <a:off x="0" y="0"/>
                      <a:ext cx="4707514" cy="330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F04E5" wp14:editId="5C8437FD">
            <wp:extent cx="4495800" cy="196049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330" t="69328" r="31241"/>
                    <a:stretch/>
                  </pic:blipFill>
                  <pic:spPr bwMode="auto">
                    <a:xfrm>
                      <a:off x="0" y="0"/>
                      <a:ext cx="4608319" cy="200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221" w:rsidRPr="00653D8E" w:rsidRDefault="003D55A2" w:rsidP="00653D8E">
      <w:pPr>
        <w:rPr>
          <w:b/>
        </w:rPr>
      </w:pPr>
      <w:r>
        <w:rPr>
          <w:b/>
        </w:rPr>
        <w:lastRenderedPageBreak/>
        <w:t>Option</w:t>
      </w:r>
      <w:r w:rsidR="00E57221">
        <w:rPr>
          <w:b/>
        </w:rPr>
        <w:t xml:space="preserve"> 2</w:t>
      </w:r>
      <w:r w:rsidRPr="00915953">
        <w:rPr>
          <w:b/>
        </w:rPr>
        <w:t>:</w:t>
      </w:r>
      <w:r>
        <w:rPr>
          <w:b/>
        </w:rPr>
        <w:t xml:space="preserve"> </w:t>
      </w:r>
      <w:r w:rsidRPr="003D55A2">
        <w:rPr>
          <w:b/>
        </w:rPr>
        <w:t xml:space="preserve">Allow additional GMS </w:t>
      </w:r>
      <w:proofErr w:type="spellStart"/>
      <w:r w:rsidRPr="003D55A2">
        <w:rPr>
          <w:b/>
        </w:rPr>
        <w:t>greensheet</w:t>
      </w:r>
      <w:proofErr w:type="spellEnd"/>
      <w:r w:rsidRPr="003D55A2">
        <w:rPr>
          <w:b/>
        </w:rPr>
        <w:t xml:space="preserve">(s) in </w:t>
      </w:r>
      <w:proofErr w:type="spellStart"/>
      <w:r w:rsidRPr="003D55A2">
        <w:rPr>
          <w:b/>
        </w:rPr>
        <w:t>GreenSheets</w:t>
      </w:r>
      <w:proofErr w:type="spellEnd"/>
      <w:r w:rsidR="00653D8E">
        <w:rPr>
          <w:b/>
        </w:rPr>
        <w:t xml:space="preserve"> for revision; </w:t>
      </w:r>
      <w:r w:rsidR="00E57221" w:rsidRPr="00653D8E">
        <w:rPr>
          <w:b/>
        </w:rPr>
        <w:t>different form type will be used for AWARD and REVISION actions</w:t>
      </w:r>
    </w:p>
    <w:p w:rsidR="00856C5D" w:rsidRDefault="00856C5D">
      <w:pPr>
        <w:rPr>
          <w:b/>
        </w:rPr>
      </w:pPr>
      <w:r>
        <w:rPr>
          <w:noProof/>
        </w:rPr>
        <w:drawing>
          <wp:inline distT="0" distB="0" distL="0" distR="0" wp14:anchorId="1D7FB0F1" wp14:editId="46B3C11A">
            <wp:extent cx="7790203" cy="1288111"/>
            <wp:effectExtent l="0" t="0" r="127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111" b="63413"/>
                    <a:stretch/>
                  </pic:blipFill>
                  <pic:spPr bwMode="auto">
                    <a:xfrm>
                      <a:off x="0" y="0"/>
                      <a:ext cx="7872637" cy="130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2325" w:type="dxa"/>
        <w:tblLayout w:type="fixed"/>
        <w:tblLook w:val="04A0" w:firstRow="1" w:lastRow="0" w:firstColumn="1" w:lastColumn="0" w:noHBand="0" w:noVBand="1"/>
      </w:tblPr>
      <w:tblGrid>
        <w:gridCol w:w="895"/>
        <w:gridCol w:w="450"/>
        <w:gridCol w:w="900"/>
        <w:gridCol w:w="720"/>
        <w:gridCol w:w="630"/>
        <w:gridCol w:w="720"/>
        <w:gridCol w:w="810"/>
        <w:gridCol w:w="990"/>
        <w:gridCol w:w="990"/>
        <w:gridCol w:w="990"/>
        <w:gridCol w:w="990"/>
        <w:gridCol w:w="540"/>
        <w:gridCol w:w="630"/>
        <w:gridCol w:w="810"/>
        <w:gridCol w:w="630"/>
        <w:gridCol w:w="630"/>
      </w:tblGrid>
      <w:tr w:rsidR="00B108EF" w:rsidRPr="00DE195C" w:rsidTr="00ED1BD5">
        <w:tc>
          <w:tcPr>
            <w:tcW w:w="895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Grant Number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CA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Budget Start 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Spec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proofErr w:type="spellStart"/>
            <w:r w:rsidRPr="00DE195C">
              <w:rPr>
                <w:b/>
                <w:sz w:val="14"/>
                <w:szCs w:val="14"/>
                <w:u w:val="single"/>
              </w:rPr>
              <w:t>Bkup</w:t>
            </w:r>
            <w:proofErr w:type="spellEnd"/>
            <w:r w:rsidRPr="00DE195C">
              <w:rPr>
                <w:b/>
                <w:sz w:val="14"/>
                <w:szCs w:val="14"/>
                <w:u w:val="single"/>
              </w:rPr>
              <w:t xml:space="preserve"> Spec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PD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PI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Default="00B108EF" w:rsidP="00ED1BD5">
            <w:pPr>
              <w:pStyle w:val="BodyText"/>
              <w:rPr>
                <w:b/>
                <w:color w:val="FF0000"/>
                <w:sz w:val="14"/>
                <w:szCs w:val="14"/>
              </w:rPr>
            </w:pPr>
            <w:r>
              <w:rPr>
                <w:b/>
                <w:color w:val="FF0000"/>
                <w:sz w:val="14"/>
                <w:szCs w:val="14"/>
              </w:rPr>
              <w:t>GPMATS Action Type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Pr="007B2B4E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  <w:r>
              <w:rPr>
                <w:b/>
                <w:color w:val="FF0000"/>
                <w:sz w:val="14"/>
                <w:szCs w:val="14"/>
              </w:rPr>
              <w:t>OGA Award Release date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proofErr w:type="spellStart"/>
            <w:r w:rsidRPr="00DE195C">
              <w:rPr>
                <w:b/>
                <w:sz w:val="14"/>
                <w:szCs w:val="14"/>
                <w:u w:val="single"/>
              </w:rPr>
              <w:t>Pgm</w:t>
            </w:r>
            <w:proofErr w:type="spellEnd"/>
            <w:r w:rsidRPr="00DE195C">
              <w:rPr>
                <w:b/>
                <w:sz w:val="14"/>
                <w:szCs w:val="14"/>
                <w:u w:val="single"/>
              </w:rPr>
              <w:t xml:space="preserve"> GS Status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proofErr w:type="spellStart"/>
            <w:r w:rsidRPr="00DE195C">
              <w:rPr>
                <w:b/>
                <w:sz w:val="14"/>
                <w:szCs w:val="14"/>
                <w:u w:val="single"/>
              </w:rPr>
              <w:t>Pgm</w:t>
            </w:r>
            <w:proofErr w:type="spellEnd"/>
            <w:r w:rsidRPr="00DE195C">
              <w:rPr>
                <w:b/>
                <w:sz w:val="14"/>
                <w:szCs w:val="14"/>
                <w:u w:val="single"/>
              </w:rPr>
              <w:t xml:space="preserve"> GS Submitted date</w:t>
            </w:r>
          </w:p>
        </w:tc>
        <w:tc>
          <w:tcPr>
            <w:tcW w:w="54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  <w:proofErr w:type="spellStart"/>
            <w:r w:rsidRPr="00DE195C">
              <w:rPr>
                <w:b/>
                <w:sz w:val="14"/>
                <w:szCs w:val="14"/>
              </w:rPr>
              <w:t>Pgm</w:t>
            </w:r>
            <w:proofErr w:type="spellEnd"/>
            <w:r w:rsidRPr="00DE195C">
              <w:rPr>
                <w:b/>
                <w:sz w:val="14"/>
                <w:szCs w:val="14"/>
              </w:rPr>
              <w:t xml:space="preserve"> GS Lock</w:t>
            </w:r>
          </w:p>
        </w:tc>
        <w:tc>
          <w:tcPr>
            <w:tcW w:w="81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GMS GS Status</w:t>
            </w:r>
          </w:p>
        </w:tc>
        <w:tc>
          <w:tcPr>
            <w:tcW w:w="63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  <w:r w:rsidRPr="00DE195C">
              <w:rPr>
                <w:b/>
                <w:sz w:val="14"/>
                <w:szCs w:val="14"/>
              </w:rPr>
              <w:t>GMS GS Lock</w:t>
            </w:r>
          </w:p>
        </w:tc>
      </w:tr>
      <w:tr w:rsidR="00B108EF" w:rsidRPr="00DE195C" w:rsidTr="00ED1BD5">
        <w:tc>
          <w:tcPr>
            <w:tcW w:w="895" w:type="dxa"/>
            <w:vMerge w:val="restart"/>
            <w:tcBorders>
              <w:bottom w:val="thinThickSmallGap" w:sz="12" w:space="0" w:color="auto"/>
            </w:tcBorders>
          </w:tcPr>
          <w:p w:rsidR="00B108EF" w:rsidRPr="008F6FF9" w:rsidRDefault="00B108EF" w:rsidP="00ED1BD5">
            <w:pPr>
              <w:pStyle w:val="BodyText"/>
              <w:rPr>
                <w:sz w:val="14"/>
                <w:szCs w:val="14"/>
                <w:u w:val="single"/>
              </w:rPr>
            </w:pPr>
            <w:r w:rsidRPr="008F6FF9">
              <w:rPr>
                <w:color w:val="0070C0"/>
                <w:sz w:val="14"/>
                <w:szCs w:val="14"/>
                <w:u w:val="single"/>
              </w:rPr>
              <w:t>1R01CA202987-01</w:t>
            </w:r>
          </w:p>
        </w:tc>
        <w:tc>
          <w:tcPr>
            <w:tcW w:w="45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 w:rsidRPr="00DE195C">
              <w:rPr>
                <w:sz w:val="14"/>
                <w:szCs w:val="14"/>
              </w:rPr>
              <w:t>IM</w:t>
            </w:r>
          </w:p>
        </w:tc>
        <w:tc>
          <w:tcPr>
            <w:tcW w:w="90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12/01/2016</w:t>
            </w:r>
          </w:p>
        </w:tc>
        <w:tc>
          <w:tcPr>
            <w:tcW w:w="72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 w:rsidRPr="00DE195C">
              <w:rPr>
                <w:sz w:val="14"/>
                <w:szCs w:val="14"/>
              </w:rPr>
              <w:t>Taylor, Oswald</w:t>
            </w:r>
          </w:p>
        </w:tc>
        <w:tc>
          <w:tcPr>
            <w:tcW w:w="63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Clark, Patty</w:t>
            </w:r>
          </w:p>
        </w:tc>
        <w:tc>
          <w:tcPr>
            <w:tcW w:w="72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Liu, Grace</w:t>
            </w:r>
          </w:p>
        </w:tc>
        <w:tc>
          <w:tcPr>
            <w:tcW w:w="81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Tran, David</w:t>
            </w:r>
          </w:p>
        </w:tc>
        <w:tc>
          <w:tcPr>
            <w:tcW w:w="990" w:type="dxa"/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Award</w:t>
            </w:r>
          </w:p>
        </w:tc>
        <w:tc>
          <w:tcPr>
            <w:tcW w:w="990" w:type="dxa"/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090862">
              <w:rPr>
                <w:color w:val="FF0000"/>
                <w:sz w:val="14"/>
                <w:szCs w:val="14"/>
              </w:rPr>
              <w:t>5/29/2015</w:t>
            </w:r>
          </w:p>
        </w:tc>
        <w:tc>
          <w:tcPr>
            <w:tcW w:w="99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99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11/04/2016</w:t>
            </w:r>
          </w:p>
        </w:tc>
        <w:tc>
          <w:tcPr>
            <w:tcW w:w="54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55pt;height:16.6pt" o:ole="">
                  <v:imagedata r:id="rId10" o:title=""/>
                </v:shape>
                <o:OLEObject Type="Embed" ProgID="PBrush" ShapeID="_x0000_i1025" DrawAspect="Content" ObjectID="_1531121791" r:id="rId11"/>
              </w:object>
            </w:r>
          </w:p>
        </w:tc>
        <w:tc>
          <w:tcPr>
            <w:tcW w:w="63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420" w:dyaOrig="432">
                <v:shape id="_x0000_i1026" type="#_x0000_t75" style="width:16.6pt;height:16.6pt" o:ole="">
                  <v:imagedata r:id="rId12" o:title=""/>
                </v:shape>
                <o:OLEObject Type="Embed" ProgID="PBrush" ShapeID="_x0000_i1026" DrawAspect="Content" ObjectID="_1531121792" r:id="rId13"/>
              </w:object>
            </w:r>
          </w:p>
        </w:tc>
        <w:tc>
          <w:tcPr>
            <w:tcW w:w="81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63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27" type="#_x0000_t75" style="width:24.45pt;height:18pt" o:ole="">
                  <v:imagedata r:id="rId10" o:title=""/>
                </v:shape>
                <o:OLEObject Type="Embed" ProgID="PBrush" ShapeID="_x0000_i1027" DrawAspect="Content" ObjectID="_1531121793" r:id="rId14"/>
              </w:object>
            </w:r>
          </w:p>
        </w:tc>
        <w:tc>
          <w:tcPr>
            <w:tcW w:w="63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45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0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Revision</w:t>
            </w:r>
            <w:r>
              <w:rPr>
                <w:color w:val="FF0000"/>
                <w:sz w:val="14"/>
                <w:szCs w:val="14"/>
              </w:rPr>
              <w:t>/</w:t>
            </w:r>
            <w:r w:rsidRPr="00957DE7">
              <w:rPr>
                <w:color w:val="FF0000"/>
                <w:sz w:val="14"/>
                <w:szCs w:val="14"/>
              </w:rPr>
              <w:t xml:space="preserve"> Term change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090862">
              <w:rPr>
                <w:color w:val="FF0000"/>
                <w:sz w:val="14"/>
                <w:szCs w:val="14"/>
              </w:rPr>
              <w:t>2/03/2016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28" type="#_x0000_t75" style="width:24pt;height:17.55pt" o:ole="">
                  <v:imagedata r:id="rId10" o:title=""/>
                </v:shape>
                <o:OLEObject Type="Embed" ProgID="PBrush" ShapeID="_x0000_i1028" DrawAspect="Content" ObjectID="_1531121794" r:id="rId15"/>
              </w:objec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45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0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Revision</w:t>
            </w:r>
            <w:r>
              <w:rPr>
                <w:color w:val="FF0000"/>
                <w:sz w:val="14"/>
                <w:szCs w:val="14"/>
              </w:rPr>
              <w:t>/</w:t>
            </w:r>
            <w:r w:rsidRPr="00957DE7">
              <w:rPr>
                <w:color w:val="FF0000"/>
                <w:sz w:val="14"/>
                <w:szCs w:val="14"/>
              </w:rPr>
              <w:t xml:space="preserve"> Co-fund</w:t>
            </w: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SAVED</w:t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913DF5F" wp14:editId="0A6D3FDE">
                  <wp:extent cx="304800" cy="237961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87" cy="24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8F6FF9" w:rsidRDefault="00B108EF" w:rsidP="00ED1BD5">
            <w:pPr>
              <w:pStyle w:val="BodyText"/>
              <w:rPr>
                <w:color w:val="0070C0"/>
                <w:sz w:val="14"/>
                <w:szCs w:val="14"/>
                <w:u w:val="single"/>
              </w:rPr>
            </w:pPr>
            <w:r w:rsidRPr="008F6FF9">
              <w:rPr>
                <w:color w:val="0070C0"/>
                <w:sz w:val="14"/>
                <w:szCs w:val="14"/>
                <w:u w:val="single"/>
              </w:rPr>
              <w:t>5R01CA123456-04</w:t>
            </w:r>
          </w:p>
        </w:tc>
        <w:tc>
          <w:tcPr>
            <w:tcW w:w="45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</w:t>
            </w:r>
          </w:p>
        </w:tc>
        <w:tc>
          <w:tcPr>
            <w:tcW w:w="90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12/01/2016</w:t>
            </w:r>
          </w:p>
        </w:tc>
        <w:tc>
          <w:tcPr>
            <w:tcW w:w="72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Clark, Patty</w:t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Perry, Carol</w:t>
            </w:r>
          </w:p>
        </w:tc>
        <w:tc>
          <w:tcPr>
            <w:tcW w:w="72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Hubbard, Leah</w:t>
            </w:r>
          </w:p>
        </w:tc>
        <w:tc>
          <w:tcPr>
            <w:tcW w:w="81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Wu, </w:t>
            </w:r>
            <w:proofErr w:type="spellStart"/>
            <w:r>
              <w:rPr>
                <w:sz w:val="14"/>
                <w:szCs w:val="14"/>
              </w:rPr>
              <w:t>Tzyy</w:t>
            </w:r>
            <w:proofErr w:type="spellEnd"/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Award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SUBMITTED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11/04/2016</w:t>
            </w:r>
          </w:p>
        </w:tc>
        <w:tc>
          <w:tcPr>
            <w:tcW w:w="54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804" w:dyaOrig="540">
                <v:shape id="_x0000_i1029" type="#_x0000_t75" style="width:20.75pt;height:14.3pt" o:ole="">
                  <v:imagedata r:id="rId17" o:title=""/>
                </v:shape>
                <o:OLEObject Type="Embed" ProgID="PBrush" ShapeID="_x0000_i1029" DrawAspect="Content" ObjectID="_1531121795" r:id="rId18"/>
              </w:object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420" w:dyaOrig="432">
                <v:shape id="_x0000_i1030" type="#_x0000_t75" style="width:13.85pt;height:13.85pt" o:ole="">
                  <v:imagedata r:id="rId12" o:title=""/>
                </v:shape>
                <o:OLEObject Type="Embed" ProgID="PBrush" ShapeID="_x0000_i1030" DrawAspect="Content" ObjectID="_1531121796" r:id="rId19"/>
              </w:object>
            </w:r>
          </w:p>
        </w:tc>
        <w:tc>
          <w:tcPr>
            <w:tcW w:w="81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SAVED</w:t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1C37E0F9" wp14:editId="26BE6236">
                  <wp:extent cx="304800" cy="23796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87" cy="24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8F6FF9" w:rsidRDefault="00B108EF" w:rsidP="00ED1BD5">
            <w:pPr>
              <w:pStyle w:val="BodyText"/>
              <w:rPr>
                <w:color w:val="0070C0"/>
                <w:sz w:val="14"/>
                <w:szCs w:val="14"/>
                <w:u w:val="single"/>
              </w:rPr>
            </w:pPr>
            <w:r w:rsidRPr="008F6FF9">
              <w:rPr>
                <w:color w:val="0070C0"/>
                <w:sz w:val="14"/>
                <w:szCs w:val="14"/>
                <w:u w:val="single"/>
              </w:rPr>
              <w:t>5R01CA077476-03A1</w:t>
            </w:r>
          </w:p>
        </w:tc>
        <w:tc>
          <w:tcPr>
            <w:tcW w:w="45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CB</w:t>
            </w:r>
          </w:p>
        </w:tc>
        <w:tc>
          <w:tcPr>
            <w:tcW w:w="90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12/01/2016</w:t>
            </w:r>
          </w:p>
        </w:tc>
        <w:tc>
          <w:tcPr>
            <w:tcW w:w="72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Clark, Patty</w:t>
            </w:r>
          </w:p>
        </w:tc>
        <w:tc>
          <w:tcPr>
            <w:tcW w:w="63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Hubbard, Leah</w:t>
            </w:r>
          </w:p>
        </w:tc>
        <w:tc>
          <w:tcPr>
            <w:tcW w:w="81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Woo, Tong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Award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090862">
              <w:rPr>
                <w:color w:val="FF0000"/>
                <w:sz w:val="14"/>
                <w:szCs w:val="14"/>
              </w:rPr>
              <w:t>2/03/2016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11/04/2016</w:t>
            </w:r>
          </w:p>
        </w:tc>
        <w:tc>
          <w:tcPr>
            <w:tcW w:w="54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31" type="#_x0000_t75" style="width:21.25pt;height:14.75pt" o:ole="">
                  <v:imagedata r:id="rId10" o:title=""/>
                </v:shape>
                <o:OLEObject Type="Embed" ProgID="PBrush" ShapeID="_x0000_i1031" DrawAspect="Content" ObjectID="_1531121797" r:id="rId20"/>
              </w:object>
            </w:r>
          </w:p>
        </w:tc>
        <w:tc>
          <w:tcPr>
            <w:tcW w:w="6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420" w:dyaOrig="432">
                <v:shape id="_x0000_i1032" type="#_x0000_t75" style="width:13.4pt;height:13.4pt" o:ole="">
                  <v:imagedata r:id="rId12" o:title=""/>
                </v:shape>
                <o:OLEObject Type="Embed" ProgID="PBrush" ShapeID="_x0000_i1032" DrawAspect="Content" ObjectID="_1531121798" r:id="rId21"/>
              </w:object>
            </w:r>
          </w:p>
        </w:tc>
        <w:tc>
          <w:tcPr>
            <w:tcW w:w="81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6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33" type="#_x0000_t75" style="width:24.45pt;height:18pt" o:ole="">
                  <v:imagedata r:id="rId10" o:title=""/>
                </v:shape>
                <o:OLEObject Type="Embed" ProgID="PBrush" ShapeID="_x0000_i1033" DrawAspect="Content" ObjectID="_1531121799" r:id="rId22"/>
              </w:object>
            </w:r>
          </w:p>
        </w:tc>
        <w:tc>
          <w:tcPr>
            <w:tcW w:w="6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45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0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Revision</w:t>
            </w:r>
            <w:r>
              <w:rPr>
                <w:color w:val="FF0000"/>
                <w:sz w:val="14"/>
                <w:szCs w:val="14"/>
              </w:rPr>
              <w:t>/</w:t>
            </w:r>
            <w:r w:rsidRPr="00957DE7">
              <w:rPr>
                <w:color w:val="FF0000"/>
                <w:sz w:val="14"/>
                <w:szCs w:val="14"/>
              </w:rPr>
              <w:t xml:space="preserve"> Co-fund</w:t>
            </w: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SAVED</w:t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0CA7C78" wp14:editId="2315F30B">
                  <wp:extent cx="304800" cy="2379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87" cy="24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</w:tbl>
    <w:p w:rsidR="00B108EF" w:rsidRDefault="00856C5D">
      <w:r>
        <w:rPr>
          <w:noProof/>
        </w:rPr>
        <w:lastRenderedPageBreak/>
        <w:drawing>
          <wp:inline distT="0" distB="0" distL="0" distR="0" wp14:anchorId="19A7A3D8" wp14:editId="4F456006">
            <wp:extent cx="3323645" cy="4084035"/>
            <wp:effectExtent l="0" t="0" r="0" b="0"/>
            <wp:docPr id="8" name="Picture 8" descr="cid:image026.jpg@01D1E2A7.AB8BB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26.jpg@01D1E2A7.AB8BB29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74" cy="42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EF" w:rsidRDefault="00B108EF"/>
    <w:p w:rsidR="00CA7900" w:rsidRDefault="00CA7900"/>
    <w:p w:rsidR="00CA7900" w:rsidRDefault="00CA7900"/>
    <w:p w:rsidR="00CA7900" w:rsidRDefault="00CA7900"/>
    <w:p w:rsidR="00CA7900" w:rsidRDefault="00CA7900"/>
    <w:p w:rsidR="00047089" w:rsidRPr="00AA7629" w:rsidRDefault="00047089" w:rsidP="00D425B8">
      <w:pPr>
        <w:pStyle w:val="Heading3"/>
        <w:jc w:val="center"/>
        <w:rPr>
          <w:b/>
          <w:color w:val="auto"/>
          <w:sz w:val="28"/>
          <w:szCs w:val="28"/>
        </w:rPr>
      </w:pPr>
      <w:r w:rsidRPr="00AA7629">
        <w:rPr>
          <w:b/>
          <w:color w:val="auto"/>
          <w:sz w:val="28"/>
          <w:szCs w:val="28"/>
        </w:rPr>
        <w:lastRenderedPageBreak/>
        <w:t>Questions</w:t>
      </w:r>
      <w:r w:rsidR="00D425B8" w:rsidRPr="00AA7629">
        <w:rPr>
          <w:b/>
          <w:color w:val="auto"/>
          <w:sz w:val="28"/>
          <w:szCs w:val="28"/>
        </w:rPr>
        <w:t>:</w:t>
      </w:r>
    </w:p>
    <w:p w:rsidR="00D425B8" w:rsidRPr="006B001C" w:rsidRDefault="00D425B8" w:rsidP="00D425B8">
      <w:pPr>
        <w:pStyle w:val="Heading3"/>
        <w:rPr>
          <w:b/>
        </w:rPr>
      </w:pPr>
      <w:r w:rsidRPr="006B001C">
        <w:rPr>
          <w:b/>
          <w:color w:val="auto"/>
        </w:rPr>
        <w:t>Overall (applicable to both options)</w:t>
      </w:r>
    </w:p>
    <w:p w:rsidR="002C37F9" w:rsidRDefault="002C37F9" w:rsidP="00D425B8">
      <w:pPr>
        <w:pStyle w:val="BodyText"/>
        <w:numPr>
          <w:ilvl w:val="0"/>
          <w:numId w:val="8"/>
        </w:numPr>
      </w:pPr>
      <w:r>
        <w:t xml:space="preserve">How often do you expect changing revision questionnaire? </w:t>
      </w:r>
    </w:p>
    <w:p w:rsidR="006B001C" w:rsidRDefault="006B001C" w:rsidP="006B001C">
      <w:pPr>
        <w:pStyle w:val="BodyText"/>
        <w:numPr>
          <w:ilvl w:val="0"/>
          <w:numId w:val="8"/>
        </w:numPr>
      </w:pPr>
      <w:r>
        <w:t xml:space="preserve">Do you need attachments, comments and conditional questions for revision questionnaire? </w:t>
      </w:r>
    </w:p>
    <w:p w:rsidR="002C37F9" w:rsidRDefault="002C37F9" w:rsidP="002C37F9">
      <w:pPr>
        <w:pStyle w:val="BodyText"/>
        <w:numPr>
          <w:ilvl w:val="0"/>
          <w:numId w:val="8"/>
        </w:numPr>
      </w:pPr>
      <w:r>
        <w:t xml:space="preserve">Do you need to change revision questionnaire via GPMATS change request or have a full control via </w:t>
      </w:r>
      <w:proofErr w:type="spellStart"/>
      <w:r>
        <w:t>FormBuilder</w:t>
      </w:r>
      <w:proofErr w:type="spellEnd"/>
      <w:r>
        <w:t>?</w:t>
      </w:r>
    </w:p>
    <w:p w:rsidR="00254D37" w:rsidRDefault="00254D37" w:rsidP="00D425B8">
      <w:pPr>
        <w:pStyle w:val="BodyText"/>
        <w:numPr>
          <w:ilvl w:val="0"/>
          <w:numId w:val="8"/>
        </w:numPr>
      </w:pPr>
      <w:r>
        <w:t>Should revision questionnaire be used for ad-hoc reporting?</w:t>
      </w:r>
      <w:r w:rsidR="00D01AF8">
        <w:t xml:space="preserve"> </w:t>
      </w:r>
    </w:p>
    <w:p w:rsidR="006B001C" w:rsidRDefault="006B001C" w:rsidP="006B001C">
      <w:pPr>
        <w:pStyle w:val="BodyText"/>
        <w:numPr>
          <w:ilvl w:val="0"/>
          <w:numId w:val="8"/>
        </w:numPr>
      </w:pPr>
      <w:r>
        <w:t xml:space="preserve">Do you need versioning for revision questionnaire? </w:t>
      </w:r>
    </w:p>
    <w:p w:rsidR="00064942" w:rsidRDefault="00C1161F" w:rsidP="00064942">
      <w:pPr>
        <w:pStyle w:val="BodyText"/>
        <w:numPr>
          <w:ilvl w:val="0"/>
          <w:numId w:val="8"/>
        </w:numPr>
      </w:pPr>
      <w:r>
        <w:t xml:space="preserve">If revision questionnaire </w:t>
      </w:r>
      <w:r w:rsidR="00AA7629">
        <w:t>will be</w:t>
      </w:r>
      <w:r>
        <w:t xml:space="preserve"> in GPMATS is there a need for submission?</w:t>
      </w:r>
      <w:r w:rsidR="006B001C">
        <w:t xml:space="preserve"> If submission is needed, </w:t>
      </w:r>
      <w:r w:rsidR="00AA7629">
        <w:t>do you need validations in GPMATS that revision questionnaire is submitted before revisions action is completed?</w:t>
      </w:r>
    </w:p>
    <w:p w:rsidR="00D425B8" w:rsidRDefault="00D425B8" w:rsidP="00D425B8">
      <w:pPr>
        <w:pStyle w:val="BodyText"/>
        <w:numPr>
          <w:ilvl w:val="0"/>
          <w:numId w:val="8"/>
        </w:numPr>
      </w:pPr>
      <w:r>
        <w:t xml:space="preserve">What is a triggering event when the </w:t>
      </w:r>
      <w:r w:rsidR="00AA7629">
        <w:t>questionnaire</w:t>
      </w:r>
      <w:r>
        <w:t xml:space="preserve"> for the rev</w:t>
      </w:r>
      <w:r w:rsidR="00AA7629">
        <w:t>i</w:t>
      </w:r>
      <w:r>
        <w:t>sion should be displayed (as soon as Revision action is created or should we wait for a certain status or any other event)?</w:t>
      </w:r>
    </w:p>
    <w:p w:rsidR="00CD4791" w:rsidRDefault="00CD4791" w:rsidP="00D425B8">
      <w:pPr>
        <w:pStyle w:val="BodyText"/>
        <w:numPr>
          <w:ilvl w:val="0"/>
          <w:numId w:val="8"/>
        </w:numPr>
      </w:pPr>
      <w:r>
        <w:t>Can revision action exist without AWARD action?</w:t>
      </w:r>
    </w:p>
    <w:p w:rsidR="00D425B8" w:rsidRDefault="00D425B8" w:rsidP="00D425B8"/>
    <w:p w:rsidR="001F4C3D" w:rsidRPr="006B001C" w:rsidRDefault="001F4C3D" w:rsidP="001F4C3D">
      <w:pPr>
        <w:pStyle w:val="Heading3"/>
        <w:rPr>
          <w:b/>
          <w:color w:val="auto"/>
        </w:rPr>
      </w:pPr>
      <w:r w:rsidRPr="006B001C">
        <w:rPr>
          <w:b/>
          <w:color w:val="auto"/>
        </w:rPr>
        <w:t>Additional questions for option 1:</w:t>
      </w:r>
    </w:p>
    <w:p w:rsidR="001F4C3D" w:rsidRPr="001F4C3D" w:rsidRDefault="00D01AF8" w:rsidP="00FC5ED4">
      <w:pPr>
        <w:pStyle w:val="Heading3"/>
        <w:rPr>
          <w:rFonts w:ascii="Arial" w:eastAsia="Calibri" w:hAnsi="Arial" w:cs="Arial"/>
          <w:bCs/>
          <w:color w:val="auto"/>
          <w:sz w:val="20"/>
          <w:szCs w:val="20"/>
        </w:rPr>
      </w:pPr>
      <w:r>
        <w:rPr>
          <w:rFonts w:ascii="Arial" w:eastAsia="Calibri" w:hAnsi="Arial" w:cs="Arial"/>
          <w:bCs/>
          <w:color w:val="auto"/>
          <w:sz w:val="20"/>
          <w:szCs w:val="20"/>
        </w:rPr>
        <w:t>Subashini will ask</w:t>
      </w:r>
    </w:p>
    <w:p w:rsidR="001F4C3D" w:rsidRPr="001F4C3D" w:rsidRDefault="001F4C3D" w:rsidP="001F4C3D"/>
    <w:p w:rsidR="009473C4" w:rsidRPr="006B001C" w:rsidRDefault="009473C4" w:rsidP="00FC5ED4">
      <w:pPr>
        <w:pStyle w:val="Heading3"/>
        <w:rPr>
          <w:b/>
          <w:color w:val="auto"/>
        </w:rPr>
      </w:pPr>
      <w:r w:rsidRPr="006B001C">
        <w:rPr>
          <w:b/>
          <w:color w:val="auto"/>
        </w:rPr>
        <w:t>Additional questions for option 2:</w:t>
      </w:r>
    </w:p>
    <w:p w:rsidR="009473C4" w:rsidRDefault="00FC5ED4" w:rsidP="00FC5ED4">
      <w:pPr>
        <w:pStyle w:val="ListParagraph"/>
        <w:numPr>
          <w:ilvl w:val="0"/>
          <w:numId w:val="3"/>
        </w:numPr>
        <w:rPr>
          <w:rFonts w:ascii="Arial" w:eastAsia="Calibri" w:hAnsi="Arial" w:cs="Arial"/>
          <w:bCs/>
          <w:sz w:val="20"/>
          <w:szCs w:val="20"/>
        </w:rPr>
      </w:pPr>
      <w:r w:rsidRPr="00FC5ED4">
        <w:rPr>
          <w:rFonts w:ascii="Arial" w:eastAsia="Calibri" w:hAnsi="Arial" w:cs="Arial"/>
          <w:bCs/>
          <w:sz w:val="20"/>
          <w:szCs w:val="20"/>
        </w:rPr>
        <w:t>How should we indicate revised awards for the same grants on the screen</w:t>
      </w:r>
      <w:r w:rsidR="00D01AF8">
        <w:rPr>
          <w:rFonts w:ascii="Arial" w:eastAsia="Calibri" w:hAnsi="Arial" w:cs="Arial"/>
          <w:bCs/>
          <w:sz w:val="20"/>
          <w:szCs w:val="20"/>
        </w:rPr>
        <w:t xml:space="preserve"> (display </w:t>
      </w:r>
      <w:r w:rsidR="00D01AF8">
        <w:t>revision type</w:t>
      </w:r>
      <w:r w:rsidR="00D01AF8">
        <w:rPr>
          <w:rFonts w:ascii="Arial" w:eastAsia="Calibri" w:hAnsi="Arial" w:cs="Arial"/>
          <w:bCs/>
          <w:sz w:val="20"/>
          <w:szCs w:val="20"/>
        </w:rPr>
        <w:t xml:space="preserve"> or any other field)</w:t>
      </w:r>
      <w:r w:rsidRPr="00FC5ED4">
        <w:rPr>
          <w:rFonts w:ascii="Arial" w:eastAsia="Calibri" w:hAnsi="Arial" w:cs="Arial"/>
          <w:bCs/>
          <w:sz w:val="20"/>
          <w:szCs w:val="20"/>
        </w:rPr>
        <w:t>?</w:t>
      </w:r>
    </w:p>
    <w:p w:rsidR="00FC5ED4" w:rsidRPr="00FC5ED4" w:rsidRDefault="00FC5ED4" w:rsidP="00FC5ED4">
      <w:pPr>
        <w:pStyle w:val="ListParagraph"/>
        <w:numPr>
          <w:ilvl w:val="0"/>
          <w:numId w:val="3"/>
        </w:numPr>
        <w:rPr>
          <w:rFonts w:ascii="Arial" w:eastAsia="Calibri" w:hAnsi="Arial" w:cs="Arial"/>
          <w:bCs/>
          <w:sz w:val="20"/>
          <w:szCs w:val="20"/>
        </w:rPr>
      </w:pPr>
      <w:r>
        <w:t xml:space="preserve">Should </w:t>
      </w:r>
      <w:proofErr w:type="spellStart"/>
      <w:r>
        <w:t>greensheets</w:t>
      </w:r>
      <w:proofErr w:type="spellEnd"/>
      <w:r>
        <w:t xml:space="preserve"> record display any additional information about revision action</w:t>
      </w:r>
      <w:r w:rsidR="00D01AF8">
        <w:t xml:space="preserve"> (</w:t>
      </w:r>
      <w:r>
        <w:t xml:space="preserve">e.g. </w:t>
      </w:r>
      <w:r w:rsidR="00D01AF8">
        <w:t>OGA award release date)</w:t>
      </w:r>
      <w:r>
        <w:t>?</w:t>
      </w:r>
    </w:p>
    <w:p w:rsidR="00D01AF8" w:rsidRDefault="00E67C14" w:rsidP="00BE245C">
      <w:pPr>
        <w:pStyle w:val="ListParagraph"/>
        <w:numPr>
          <w:ilvl w:val="0"/>
          <w:numId w:val="3"/>
        </w:numPr>
      </w:pPr>
      <w:r>
        <w:t xml:space="preserve">Should PD screen indicate existence of revisions? Currently PD sees specialist </w:t>
      </w:r>
      <w:proofErr w:type="spellStart"/>
      <w:r>
        <w:t>greensheet</w:t>
      </w:r>
      <w:proofErr w:type="spellEnd"/>
      <w:r>
        <w:t xml:space="preserve"> status, but don’t have ability to view actual </w:t>
      </w:r>
      <w:proofErr w:type="spellStart"/>
      <w:r>
        <w:t>greensheet</w:t>
      </w:r>
      <w:proofErr w:type="spellEnd"/>
    </w:p>
    <w:p w:rsidR="00C1161F" w:rsidRDefault="00C1161F" w:rsidP="00BE245C">
      <w:pPr>
        <w:pStyle w:val="ListParagraph"/>
        <w:numPr>
          <w:ilvl w:val="0"/>
          <w:numId w:val="3"/>
        </w:numPr>
      </w:pPr>
      <w:r>
        <w:t xml:space="preserve">What is a triggering event when the </w:t>
      </w:r>
      <w:proofErr w:type="spellStart"/>
      <w:r>
        <w:t>greensheet</w:t>
      </w:r>
      <w:proofErr w:type="spellEnd"/>
      <w:r>
        <w:t xml:space="preserve"> for the next revision action should be frozen (“Closed” status on this revision action)?</w:t>
      </w:r>
    </w:p>
    <w:p w:rsidR="00C1161F" w:rsidRDefault="00C1161F" w:rsidP="00D01AF8">
      <w:pPr>
        <w:pStyle w:val="ListParagraph"/>
        <w:numPr>
          <w:ilvl w:val="0"/>
          <w:numId w:val="3"/>
        </w:numPr>
      </w:pPr>
      <w:r>
        <w:t xml:space="preserve">Can </w:t>
      </w:r>
      <w:r w:rsidR="00D01AF8">
        <w:t xml:space="preserve">several </w:t>
      </w:r>
      <w:r>
        <w:t xml:space="preserve">revision </w:t>
      </w:r>
      <w:proofErr w:type="spellStart"/>
      <w:r w:rsidR="00D01AF8">
        <w:t>greensheets</w:t>
      </w:r>
      <w:proofErr w:type="spellEnd"/>
      <w:r w:rsidR="00D01AF8">
        <w:t xml:space="preserve"> for the same grant </w:t>
      </w:r>
      <w:r>
        <w:t xml:space="preserve">be </w:t>
      </w:r>
      <w:r w:rsidR="00D01AF8">
        <w:t>editable at the same time</w:t>
      </w:r>
      <w:r>
        <w:t>?</w:t>
      </w:r>
      <w:r w:rsidR="00D01AF8">
        <w:t xml:space="preserve"> Or do we have to have prior </w:t>
      </w:r>
      <w:proofErr w:type="spellStart"/>
      <w:r w:rsidR="00D01AF8">
        <w:t>greensheet</w:t>
      </w:r>
      <w:proofErr w:type="spellEnd"/>
      <w:r w:rsidR="00D01AF8">
        <w:t xml:space="preserve"> frozen before the user can work with the next revision </w:t>
      </w:r>
      <w:proofErr w:type="spellStart"/>
      <w:r w:rsidR="00D01AF8">
        <w:t>greensheet</w:t>
      </w:r>
      <w:proofErr w:type="spellEnd"/>
      <w:r w:rsidR="00D01AF8">
        <w:t>?</w:t>
      </w:r>
    </w:p>
    <w:p w:rsidR="00C1161F" w:rsidRDefault="00C1161F" w:rsidP="005F34CF">
      <w:pPr>
        <w:pStyle w:val="ListParagraph"/>
        <w:ind w:left="360"/>
        <w:rPr>
          <w:rFonts w:ascii="Arial" w:eastAsia="Calibri" w:hAnsi="Arial" w:cs="Arial"/>
          <w:bCs/>
          <w:sz w:val="20"/>
          <w:szCs w:val="20"/>
        </w:rPr>
      </w:pPr>
    </w:p>
    <w:p w:rsidR="005F34CF" w:rsidRPr="005D1893" w:rsidRDefault="005F34CF" w:rsidP="005F34CF">
      <w:pPr>
        <w:pStyle w:val="Heading2"/>
        <w:jc w:val="center"/>
        <w:rPr>
          <w:b/>
          <w:color w:val="auto"/>
        </w:rPr>
      </w:pPr>
      <w:r w:rsidRPr="005D1893">
        <w:rPr>
          <w:b/>
          <w:color w:val="auto"/>
        </w:rPr>
        <w:lastRenderedPageBreak/>
        <w:t>Description of the options; pros and cons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4657"/>
        <w:gridCol w:w="3150"/>
        <w:gridCol w:w="4590"/>
      </w:tblGrid>
      <w:tr w:rsidR="005F34CF" w:rsidTr="00C201AE">
        <w:tc>
          <w:tcPr>
            <w:tcW w:w="378" w:type="dxa"/>
            <w:shd w:val="clear" w:color="auto" w:fill="EEECE1" w:themeFill="background2"/>
          </w:tcPr>
          <w:p w:rsidR="005F34CF" w:rsidRPr="00AE71D0" w:rsidRDefault="005F34CF" w:rsidP="00C201AE">
            <w:pPr>
              <w:rPr>
                <w:b/>
              </w:rPr>
            </w:pPr>
            <w:r w:rsidRPr="00AE71D0">
              <w:rPr>
                <w:b/>
              </w:rPr>
              <w:t>#</w:t>
            </w:r>
          </w:p>
        </w:tc>
        <w:tc>
          <w:tcPr>
            <w:tcW w:w="4657" w:type="dxa"/>
            <w:shd w:val="clear" w:color="auto" w:fill="EEECE1" w:themeFill="background2"/>
          </w:tcPr>
          <w:p w:rsidR="005F34CF" w:rsidRPr="00AE71D0" w:rsidRDefault="005F34CF" w:rsidP="00C201AE">
            <w:pPr>
              <w:rPr>
                <w:b/>
              </w:rPr>
            </w:pPr>
            <w:r w:rsidRPr="00AE71D0">
              <w:rPr>
                <w:b/>
              </w:rPr>
              <w:t>Options</w:t>
            </w:r>
          </w:p>
        </w:tc>
        <w:tc>
          <w:tcPr>
            <w:tcW w:w="3150" w:type="dxa"/>
            <w:shd w:val="clear" w:color="auto" w:fill="EEECE1" w:themeFill="background2"/>
          </w:tcPr>
          <w:p w:rsidR="005F34CF" w:rsidRPr="00AE71D0" w:rsidRDefault="005F34CF" w:rsidP="00C201AE">
            <w:pPr>
              <w:rPr>
                <w:b/>
              </w:rPr>
            </w:pPr>
            <w:r w:rsidRPr="00AE71D0">
              <w:rPr>
                <w:b/>
              </w:rPr>
              <w:t>Pros</w:t>
            </w:r>
          </w:p>
        </w:tc>
        <w:tc>
          <w:tcPr>
            <w:tcW w:w="4590" w:type="dxa"/>
            <w:shd w:val="clear" w:color="auto" w:fill="EEECE1" w:themeFill="background2"/>
          </w:tcPr>
          <w:p w:rsidR="005F34CF" w:rsidRPr="00AE71D0" w:rsidRDefault="005F34CF" w:rsidP="00C201AE">
            <w:pPr>
              <w:rPr>
                <w:b/>
              </w:rPr>
            </w:pPr>
            <w:r w:rsidRPr="00AE71D0">
              <w:rPr>
                <w:b/>
              </w:rPr>
              <w:t>Cons</w:t>
            </w:r>
          </w:p>
        </w:tc>
      </w:tr>
      <w:tr w:rsidR="005F34CF" w:rsidTr="00C201AE">
        <w:trPr>
          <w:trHeight w:val="5120"/>
        </w:trPr>
        <w:tc>
          <w:tcPr>
            <w:tcW w:w="378" w:type="dxa"/>
          </w:tcPr>
          <w:p w:rsidR="005F34CF" w:rsidRDefault="005F34CF" w:rsidP="00C201AE">
            <w:r>
              <w:t>1</w:t>
            </w:r>
          </w:p>
        </w:tc>
        <w:tc>
          <w:tcPr>
            <w:tcW w:w="4657" w:type="dxa"/>
          </w:tcPr>
          <w:p w:rsidR="005F34CF" w:rsidRPr="00B92BD4" w:rsidRDefault="005F34CF" w:rsidP="00C201AE">
            <w:pPr>
              <w:rPr>
                <w:b/>
              </w:rPr>
            </w:pPr>
            <w:r w:rsidRPr="00B92BD4">
              <w:rPr>
                <w:b/>
              </w:rPr>
              <w:t>Add revision questionnaire in GPMATS (similar as Triage Questionnaire)</w:t>
            </w:r>
            <w:r>
              <w:rPr>
                <w:b/>
              </w:rPr>
              <w:t xml:space="preserve">. </w:t>
            </w:r>
          </w:p>
          <w:p w:rsidR="005F34CF" w:rsidRDefault="005F34CF" w:rsidP="00C201AE"/>
          <w:p w:rsidR="005F34CF" w:rsidRDefault="005F34CF" w:rsidP="000E1CC0">
            <w:pPr>
              <w:pStyle w:val="ListParagraph"/>
              <w:numPr>
                <w:ilvl w:val="0"/>
                <w:numId w:val="7"/>
              </w:numPr>
            </w:pPr>
            <w:r>
              <w:t>Questionnaire will be hardcoded for revision</w:t>
            </w:r>
          </w:p>
          <w:p w:rsidR="005F34CF" w:rsidRDefault="005F34CF" w:rsidP="000E1CC0">
            <w:pPr>
              <w:pStyle w:val="ListParagraph"/>
              <w:numPr>
                <w:ilvl w:val="0"/>
                <w:numId w:val="7"/>
              </w:numPr>
            </w:pPr>
            <w:r>
              <w:t>Some revisions don’t need a questionnaire, will have to implement a logic how to determine such revisions</w:t>
            </w:r>
          </w:p>
          <w:p w:rsidR="005F34CF" w:rsidRDefault="005F34CF" w:rsidP="000E1CC0">
            <w:pPr>
              <w:pStyle w:val="ListParagraph"/>
              <w:numPr>
                <w:ilvl w:val="0"/>
                <w:numId w:val="7"/>
              </w:numPr>
            </w:pPr>
            <w:r>
              <w:t>When GPMATS system will determine that submission of revision a questionnaire is needed, the system will display a questionnaire on GM Review page</w:t>
            </w:r>
          </w:p>
          <w:p w:rsidR="005F34CF" w:rsidRPr="005D1893" w:rsidRDefault="005D1893" w:rsidP="000E1CC0">
            <w:pPr>
              <w:pStyle w:val="ListParagraph"/>
              <w:numPr>
                <w:ilvl w:val="0"/>
                <w:numId w:val="7"/>
              </w:numPr>
              <w:rPr>
                <w:color w:val="0070C0"/>
              </w:rPr>
            </w:pPr>
            <w:r w:rsidRPr="005D1893">
              <w:rPr>
                <w:color w:val="0070C0"/>
              </w:rPr>
              <w:t>Currently, there is no concept of submission of the q</w:t>
            </w:r>
            <w:r w:rsidR="005F34CF" w:rsidRPr="005D1893">
              <w:rPr>
                <w:color w:val="0070C0"/>
              </w:rPr>
              <w:t xml:space="preserve">uestionnaire </w:t>
            </w:r>
            <w:r w:rsidRPr="005D1893">
              <w:rPr>
                <w:color w:val="0070C0"/>
              </w:rPr>
              <w:t xml:space="preserve">in GPMATS. As a result, it is editable until Revision action is in Closed status. Do we need any changes? </w:t>
            </w:r>
          </w:p>
          <w:p w:rsidR="005F34CF" w:rsidRPr="000E1CC0" w:rsidRDefault="005D1893" w:rsidP="000E1CC0">
            <w:pPr>
              <w:pStyle w:val="ListParagraph"/>
              <w:numPr>
                <w:ilvl w:val="0"/>
                <w:numId w:val="7"/>
              </w:numPr>
            </w:pPr>
            <w:r w:rsidRPr="005D1893">
              <w:rPr>
                <w:color w:val="0070C0"/>
              </w:rPr>
              <w:t xml:space="preserve">Should </w:t>
            </w:r>
            <w:r w:rsidR="005F34CF" w:rsidRPr="005D1893">
              <w:rPr>
                <w:color w:val="0070C0"/>
              </w:rPr>
              <w:t>GPMATS be modified to add validation on completion</w:t>
            </w:r>
            <w:r w:rsidRPr="005D1893">
              <w:rPr>
                <w:color w:val="0070C0"/>
              </w:rPr>
              <w:t>/submis</w:t>
            </w:r>
            <w:r w:rsidR="000E1CC0">
              <w:rPr>
                <w:color w:val="0070C0"/>
              </w:rPr>
              <w:t>s</w:t>
            </w:r>
            <w:r w:rsidRPr="005D1893">
              <w:rPr>
                <w:color w:val="0070C0"/>
              </w:rPr>
              <w:t>ion</w:t>
            </w:r>
            <w:r w:rsidR="005F34CF" w:rsidRPr="005D1893">
              <w:rPr>
                <w:color w:val="0070C0"/>
              </w:rPr>
              <w:t xml:space="preserve"> of the revision </w:t>
            </w:r>
            <w:r w:rsidRPr="005D1893">
              <w:rPr>
                <w:color w:val="0070C0"/>
              </w:rPr>
              <w:t xml:space="preserve">questionnaire before completing Revision </w:t>
            </w:r>
            <w:r w:rsidR="005F34CF" w:rsidRPr="005D1893">
              <w:rPr>
                <w:color w:val="0070C0"/>
              </w:rPr>
              <w:t>action</w:t>
            </w:r>
            <w:r w:rsidRPr="005D1893">
              <w:rPr>
                <w:color w:val="0070C0"/>
              </w:rPr>
              <w:t>?</w:t>
            </w:r>
          </w:p>
          <w:p w:rsidR="000E1CC0" w:rsidRDefault="000E1CC0" w:rsidP="000E1CC0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0070C0"/>
              </w:rPr>
              <w:t xml:space="preserve">Currently, when questions are added/deleted from AWARD questionnaire, the new questionnaire is displayed only for newly created actions. Should it be changed?  </w:t>
            </w:r>
          </w:p>
          <w:p w:rsidR="000E1CC0" w:rsidRDefault="000E1CC0" w:rsidP="000E1CC0">
            <w:pPr>
              <w:pStyle w:val="ListParagraph"/>
              <w:ind w:left="360"/>
            </w:pPr>
          </w:p>
        </w:tc>
        <w:tc>
          <w:tcPr>
            <w:tcW w:w="3150" w:type="dxa"/>
          </w:tcPr>
          <w:p w:rsidR="000E1CC0" w:rsidRDefault="000E1CC0" w:rsidP="00C201AE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Simplicity for a user</w:t>
            </w:r>
          </w:p>
          <w:p w:rsidR="005F34CF" w:rsidRDefault="005F34CF" w:rsidP="00C201AE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Doesn’t affect </w:t>
            </w:r>
            <w:proofErr w:type="spellStart"/>
            <w:r>
              <w:t>FormBuilder</w:t>
            </w:r>
            <w:proofErr w:type="spellEnd"/>
            <w:r>
              <w:t xml:space="preserve"> and </w:t>
            </w:r>
            <w:proofErr w:type="spellStart"/>
            <w:r>
              <w:t>GreenSheets</w:t>
            </w:r>
            <w:proofErr w:type="spellEnd"/>
            <w:r>
              <w:t xml:space="preserve"> system</w:t>
            </w:r>
          </w:p>
          <w:p w:rsidR="005F34CF" w:rsidRDefault="005F34CF" w:rsidP="00C201AE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No need to navigate to </w:t>
            </w:r>
            <w:proofErr w:type="spellStart"/>
            <w:r>
              <w:t>GreenSheets</w:t>
            </w:r>
            <w:proofErr w:type="spellEnd"/>
          </w:p>
          <w:p w:rsidR="005F34CF" w:rsidRDefault="005F34CF" w:rsidP="00C201AE"/>
        </w:tc>
        <w:tc>
          <w:tcPr>
            <w:tcW w:w="4590" w:type="dxa"/>
          </w:tcPr>
          <w:p w:rsidR="005F34CF" w:rsidRDefault="000E1CC0" w:rsidP="00C201AE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Questionnaire is hardcoded, there is no process of creation/review/deploying new questionnaire.  </w:t>
            </w:r>
            <w:r w:rsidR="005F34CF">
              <w:t xml:space="preserve"> </w:t>
            </w:r>
          </w:p>
          <w:p w:rsidR="005F34CF" w:rsidRDefault="005F34CF" w:rsidP="00C201AE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Lack of visual, “at a glance” representation of all questionnaires for a grant </w:t>
            </w:r>
          </w:p>
          <w:p w:rsidR="005F34CF" w:rsidRDefault="005F34CF" w:rsidP="00C201AE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Inconsistent business flow (for AWARD actions user have to go to </w:t>
            </w:r>
            <w:proofErr w:type="spellStart"/>
            <w:r>
              <w:t>GreenSheets</w:t>
            </w:r>
            <w:proofErr w:type="spellEnd"/>
            <w:r>
              <w:t xml:space="preserve"> and for REVISION stay in GPMATS)</w:t>
            </w:r>
          </w:p>
          <w:p w:rsidR="000E1CC0" w:rsidRDefault="000E1CC0" w:rsidP="00C201AE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If any of the changes in the </w:t>
            </w:r>
            <w:r w:rsidRPr="000E1CC0">
              <w:rPr>
                <w:color w:val="0070C0"/>
              </w:rPr>
              <w:t>blue</w:t>
            </w:r>
            <w:r>
              <w:t xml:space="preserve"> are needed – extra work</w:t>
            </w:r>
          </w:p>
        </w:tc>
      </w:tr>
      <w:tr w:rsidR="005F34CF" w:rsidTr="00C201AE">
        <w:tc>
          <w:tcPr>
            <w:tcW w:w="378" w:type="dxa"/>
          </w:tcPr>
          <w:p w:rsidR="005F34CF" w:rsidRDefault="005F34CF" w:rsidP="00C201AE">
            <w:r>
              <w:t>2</w:t>
            </w:r>
          </w:p>
        </w:tc>
        <w:tc>
          <w:tcPr>
            <w:tcW w:w="4657" w:type="dxa"/>
          </w:tcPr>
          <w:p w:rsidR="005F34CF" w:rsidRDefault="005F34CF" w:rsidP="00C201AE">
            <w:r w:rsidRPr="00B92BD4">
              <w:rPr>
                <w:b/>
              </w:rPr>
              <w:t xml:space="preserve">Allow additional revision type GMS </w:t>
            </w:r>
            <w:proofErr w:type="spellStart"/>
            <w:r w:rsidRPr="00B92BD4">
              <w:rPr>
                <w:b/>
              </w:rPr>
              <w:t>greensheet</w:t>
            </w:r>
            <w:proofErr w:type="spellEnd"/>
            <w:r w:rsidRPr="00B92BD4">
              <w:rPr>
                <w:b/>
              </w:rPr>
              <w:t xml:space="preserve">(s) in </w:t>
            </w:r>
            <w:proofErr w:type="spellStart"/>
            <w:r w:rsidRPr="00B92BD4">
              <w:rPr>
                <w:b/>
              </w:rPr>
              <w:t>GreenSheets</w:t>
            </w:r>
            <w:proofErr w:type="spellEnd"/>
            <w:r>
              <w:rPr>
                <w:b/>
              </w:rPr>
              <w:t xml:space="preserve">; </w:t>
            </w:r>
            <w:r w:rsidRPr="00632449">
              <w:rPr>
                <w:b/>
                <w:color w:val="FF0000"/>
              </w:rPr>
              <w:t xml:space="preserve">different form </w:t>
            </w:r>
            <w:r w:rsidRPr="00E57221">
              <w:rPr>
                <w:b/>
              </w:rPr>
              <w:t>type will be used for AWARD and REVISION action</w:t>
            </w:r>
            <w:r>
              <w:t>:</w:t>
            </w:r>
          </w:p>
          <w:p w:rsidR="005F34CF" w:rsidRDefault="005F34CF" w:rsidP="00C201AE"/>
          <w:p w:rsidR="005F34CF" w:rsidRDefault="005F34CF" w:rsidP="003E3D8E">
            <w:pPr>
              <w:pStyle w:val="ListParagraph"/>
              <w:numPr>
                <w:ilvl w:val="0"/>
                <w:numId w:val="2"/>
              </w:numPr>
            </w:pPr>
            <w:r>
              <w:t xml:space="preserve">Users will create revision template (revision form) in </w:t>
            </w:r>
            <w:proofErr w:type="spellStart"/>
            <w:r>
              <w:t>FormBuilder</w:t>
            </w:r>
            <w:proofErr w:type="spellEnd"/>
            <w:r>
              <w:t xml:space="preserve"> and promote it to </w:t>
            </w:r>
            <w:proofErr w:type="spellStart"/>
            <w:r>
              <w:t>Greensheets</w:t>
            </w:r>
            <w:proofErr w:type="spellEnd"/>
          </w:p>
          <w:p w:rsidR="005F34CF" w:rsidRDefault="005F34CF" w:rsidP="003E3D8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Greensheets</w:t>
            </w:r>
            <w:proofErr w:type="spellEnd"/>
            <w:r>
              <w:t xml:space="preserve"> system will allow grants with revision action to be visible. If the system finds revision action the </w:t>
            </w:r>
            <w:r w:rsidRPr="00632449">
              <w:rPr>
                <w:b/>
              </w:rPr>
              <w:t>revision type</w:t>
            </w:r>
            <w:r>
              <w:t xml:space="preserve"> of </w:t>
            </w:r>
            <w:proofErr w:type="spellStart"/>
            <w:r>
              <w:t>greensheet</w:t>
            </w:r>
            <w:proofErr w:type="spellEnd"/>
            <w:r>
              <w:t xml:space="preserve"> will be displayed.</w:t>
            </w:r>
          </w:p>
          <w:p w:rsidR="005F34CF" w:rsidRDefault="005F34CF" w:rsidP="003E3D8E">
            <w:pPr>
              <w:pStyle w:val="ListParagraph"/>
              <w:numPr>
                <w:ilvl w:val="0"/>
                <w:numId w:val="2"/>
              </w:numPr>
            </w:pPr>
            <w:r>
              <w:t>Some revisions don’t need a questionnaire, will have to implement a logic how to determine such revisions</w:t>
            </w:r>
          </w:p>
          <w:p w:rsidR="005F34CF" w:rsidRDefault="005F34CF" w:rsidP="003E3D8E">
            <w:pPr>
              <w:pStyle w:val="ListParagraph"/>
              <w:numPr>
                <w:ilvl w:val="0"/>
                <w:numId w:val="2"/>
              </w:numPr>
            </w:pPr>
            <w:r>
              <w:t xml:space="preserve">Direct link from GPMATS to </w:t>
            </w:r>
            <w:proofErr w:type="spellStart"/>
            <w:r>
              <w:t>Greensheets</w:t>
            </w:r>
            <w:proofErr w:type="spellEnd"/>
            <w:r>
              <w:t xml:space="preserve"> will be provided. It will help with easy completion/submission of revision </w:t>
            </w:r>
            <w:proofErr w:type="spellStart"/>
            <w:r>
              <w:t>greensheets</w:t>
            </w:r>
            <w:proofErr w:type="spellEnd"/>
          </w:p>
          <w:p w:rsidR="003E3D8E" w:rsidRDefault="003E3D8E" w:rsidP="003E3D8E">
            <w:pPr>
              <w:pStyle w:val="ListParagraph"/>
              <w:numPr>
                <w:ilvl w:val="0"/>
                <w:numId w:val="2"/>
              </w:numPr>
            </w:pPr>
            <w:r w:rsidRPr="005D1893">
              <w:rPr>
                <w:color w:val="0070C0"/>
              </w:rPr>
              <w:t>Should GPMATS be modified to add validation on completion/submis</w:t>
            </w:r>
            <w:r>
              <w:rPr>
                <w:color w:val="0070C0"/>
              </w:rPr>
              <w:t>s</w:t>
            </w:r>
            <w:r w:rsidRPr="005D1893">
              <w:rPr>
                <w:color w:val="0070C0"/>
              </w:rPr>
              <w:t>ion of the revision questionnaire before completing Revision action?</w:t>
            </w:r>
          </w:p>
        </w:tc>
        <w:tc>
          <w:tcPr>
            <w:tcW w:w="3150" w:type="dxa"/>
          </w:tcPr>
          <w:p w:rsidR="005F34CF" w:rsidRDefault="005F34CF" w:rsidP="00C201AE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Re-use of functionality for creation and managing a form in Form/Builder</w:t>
            </w:r>
          </w:p>
          <w:p w:rsidR="005F34CF" w:rsidRDefault="005F34CF" w:rsidP="00C201AE">
            <w:pPr>
              <w:pStyle w:val="ListParagraph"/>
              <w:numPr>
                <w:ilvl w:val="0"/>
                <w:numId w:val="3"/>
              </w:numPr>
            </w:pPr>
            <w:r>
              <w:t xml:space="preserve">Re-use of form versioning </w:t>
            </w:r>
          </w:p>
          <w:p w:rsidR="005F34CF" w:rsidRDefault="005F34CF" w:rsidP="00C201AE">
            <w:pPr>
              <w:pStyle w:val="ListParagraph"/>
              <w:numPr>
                <w:ilvl w:val="0"/>
                <w:numId w:val="3"/>
              </w:numPr>
            </w:pPr>
            <w:r>
              <w:t xml:space="preserve">Re-use of existing logic/statuses for completion and submission of </w:t>
            </w:r>
            <w:proofErr w:type="spellStart"/>
            <w:r>
              <w:t>greensheets</w:t>
            </w:r>
            <w:proofErr w:type="spellEnd"/>
          </w:p>
          <w:p w:rsidR="005F34CF" w:rsidRDefault="005F34CF" w:rsidP="00C201AE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Consistent workflow</w:t>
            </w:r>
          </w:p>
          <w:p w:rsidR="005F34CF" w:rsidRDefault="005F34CF" w:rsidP="00C201AE">
            <w:pPr>
              <w:pStyle w:val="ListParagraph"/>
              <w:numPr>
                <w:ilvl w:val="0"/>
                <w:numId w:val="3"/>
              </w:numPr>
            </w:pPr>
            <w:r>
              <w:t>Visual, “at a glance” representation of all questionnaires for a grant</w:t>
            </w:r>
          </w:p>
        </w:tc>
        <w:tc>
          <w:tcPr>
            <w:tcW w:w="4590" w:type="dxa"/>
          </w:tcPr>
          <w:p w:rsidR="005F34CF" w:rsidRDefault="003E3D8E" w:rsidP="00C201A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Additional modifications to</w:t>
            </w:r>
            <w:r w:rsidR="005F34CF">
              <w:t xml:space="preserve"> </w:t>
            </w:r>
            <w:proofErr w:type="spellStart"/>
            <w:r w:rsidR="005F34CF">
              <w:t>FormBuilder</w:t>
            </w:r>
            <w:proofErr w:type="spellEnd"/>
            <w:r w:rsidR="005F34CF">
              <w:t xml:space="preserve"> to allow the user create </w:t>
            </w:r>
            <w:r>
              <w:t xml:space="preserve">and deploy </w:t>
            </w:r>
            <w:r w:rsidR="005F34CF">
              <w:t>different types of forms (for AWARD and for REVISION).</w:t>
            </w:r>
          </w:p>
          <w:p w:rsidR="005F34CF" w:rsidRDefault="003E3D8E" w:rsidP="003E3D8E">
            <w:pPr>
              <w:pStyle w:val="ListParagraph"/>
              <w:numPr>
                <w:ilvl w:val="0"/>
                <w:numId w:val="1"/>
              </w:numPr>
            </w:pPr>
            <w:r>
              <w:t>Additional modifications to</w:t>
            </w:r>
            <w:r w:rsidR="005F34CF">
              <w:t xml:space="preserve"> </w:t>
            </w:r>
            <w:proofErr w:type="spellStart"/>
            <w:r w:rsidR="005F34CF">
              <w:t>GreenSheets</w:t>
            </w:r>
            <w:proofErr w:type="spellEnd"/>
            <w:r w:rsidR="005F34CF">
              <w:t xml:space="preserve"> </w:t>
            </w:r>
            <w:r>
              <w:t>(</w:t>
            </w:r>
            <w:r w:rsidR="005F34CF">
              <w:t>to allow grants with revision to be visible</w:t>
            </w:r>
            <w:r>
              <w:t>)</w:t>
            </w:r>
            <w:r w:rsidR="005F34CF">
              <w:t xml:space="preserve"> </w:t>
            </w:r>
          </w:p>
        </w:tc>
      </w:tr>
    </w:tbl>
    <w:p w:rsidR="005F34CF" w:rsidRDefault="005F34CF" w:rsidP="005F34CF"/>
    <w:p w:rsidR="00DA21F1" w:rsidRDefault="00DA21F1" w:rsidP="00DA21F1">
      <w:pPr>
        <w:rPr>
          <w:rFonts w:ascii="Arial" w:eastAsia="Calibri" w:hAnsi="Arial" w:cs="Arial"/>
          <w:bCs/>
          <w:sz w:val="20"/>
          <w:szCs w:val="20"/>
        </w:rPr>
      </w:pPr>
    </w:p>
    <w:p w:rsidR="00DA21F1" w:rsidRDefault="00DA21F1" w:rsidP="00DA21F1">
      <w:pPr>
        <w:pStyle w:val="Heading2"/>
        <w:jc w:val="center"/>
      </w:pPr>
      <w:r>
        <w:t>Existing rules (how the system works currently)</w:t>
      </w:r>
    </w:p>
    <w:p w:rsidR="00DA21F1" w:rsidRPr="00DA21F1" w:rsidRDefault="00DA21F1" w:rsidP="00DA21F1">
      <w:bookmarkStart w:id="0" w:name="_GoBack"/>
      <w:bookmarkEnd w:id="0"/>
    </w:p>
    <w:p w:rsidR="00DA21F1" w:rsidRDefault="00DA21F1" w:rsidP="00DA21F1">
      <w:r>
        <w:object w:dxaOrig="6508" w:dyaOrig="2039">
          <v:shape id="_x0000_i1034" type="#_x0000_t75" style="width:321.7pt;height:100.6pt" o:ole="">
            <v:imagedata r:id="rId25" o:title=""/>
          </v:shape>
          <o:OLEObject Type="Embed" ProgID="Visio.Drawing.11" ShapeID="_x0000_i1034" DrawAspect="Content" ObjectID="_1531121800" r:id="rId26"/>
        </w:object>
      </w:r>
    </w:p>
    <w:p w:rsidR="00DA21F1" w:rsidRDefault="00DA21F1" w:rsidP="00DA21F1">
      <w:pPr>
        <w:pStyle w:val="BodyText"/>
      </w:pPr>
      <w:r>
        <w:t>If grant is NOT in GPMATS (no actions at all):</w:t>
      </w:r>
    </w:p>
    <w:p w:rsidR="00DA21F1" w:rsidRDefault="00DA21F1" w:rsidP="00DA21F1">
      <w:pPr>
        <w:pStyle w:val="BodyText"/>
        <w:numPr>
          <w:ilvl w:val="0"/>
          <w:numId w:val="12"/>
        </w:numPr>
      </w:pPr>
      <w:r>
        <w:t xml:space="preserve">Specialist view =&gt; grant is not displayed in </w:t>
      </w:r>
      <w:proofErr w:type="spellStart"/>
      <w:r>
        <w:t>GreenSheets</w:t>
      </w:r>
      <w:proofErr w:type="spellEnd"/>
      <w:r>
        <w:t xml:space="preserve"> specialist view</w:t>
      </w:r>
    </w:p>
    <w:p w:rsidR="00DA21F1" w:rsidRDefault="00DA21F1" w:rsidP="00DA21F1">
      <w:pPr>
        <w:pStyle w:val="BodyText"/>
        <w:numPr>
          <w:ilvl w:val="0"/>
          <w:numId w:val="12"/>
        </w:numPr>
      </w:pPr>
      <w:r>
        <w:t xml:space="preserve">Program view =&gt; grant is displayed in </w:t>
      </w:r>
      <w:proofErr w:type="spellStart"/>
      <w:r>
        <w:t>GreenSheets</w:t>
      </w:r>
      <w:proofErr w:type="spellEnd"/>
      <w:r>
        <w:t xml:space="preserve"> program view, </w:t>
      </w:r>
      <w:proofErr w:type="spellStart"/>
      <w:r>
        <w:t>greensheet</w:t>
      </w:r>
      <w:proofErr w:type="spellEnd"/>
      <w:r>
        <w:t xml:space="preserve"> can be saved, but not submitted</w:t>
      </w:r>
    </w:p>
    <w:p w:rsidR="00DA21F1" w:rsidRDefault="00DA21F1" w:rsidP="00DA21F1">
      <w:pPr>
        <w:pStyle w:val="BodyText"/>
      </w:pPr>
    </w:p>
    <w:p w:rsidR="00DA21F1" w:rsidRDefault="00DA21F1" w:rsidP="00DA21F1">
      <w:pPr>
        <w:pStyle w:val="BodyText"/>
      </w:pPr>
      <w:r>
        <w:t xml:space="preserve">If grant is in GPMATS, the system checks if it has REVISION action. </w:t>
      </w:r>
    </w:p>
    <w:p w:rsidR="00DA21F1" w:rsidRDefault="00DA21F1" w:rsidP="00DA21F1">
      <w:pPr>
        <w:pStyle w:val="BodyText"/>
        <w:numPr>
          <w:ilvl w:val="0"/>
          <w:numId w:val="13"/>
        </w:numPr>
      </w:pPr>
      <w:r>
        <w:t xml:space="preserve">Grants with REVISION action are NOT displayed in </w:t>
      </w:r>
      <w:proofErr w:type="spellStart"/>
      <w:r>
        <w:t>Greensheets</w:t>
      </w:r>
      <w:proofErr w:type="spellEnd"/>
      <w:r>
        <w:t xml:space="preserve"> system at all. </w:t>
      </w:r>
    </w:p>
    <w:p w:rsidR="00DA21F1" w:rsidRDefault="00DA21F1" w:rsidP="00DA21F1">
      <w:pPr>
        <w:pStyle w:val="BodyText"/>
        <w:numPr>
          <w:ilvl w:val="0"/>
          <w:numId w:val="13"/>
        </w:numPr>
      </w:pPr>
      <w:r>
        <w:t xml:space="preserve">Grants with AWARD action are displayed in both GMS and PD views, unless status of AWARD action is Cancelled. PD can SUBMIT </w:t>
      </w:r>
      <w:proofErr w:type="spellStart"/>
      <w:r>
        <w:t>greensheet</w:t>
      </w:r>
      <w:proofErr w:type="spellEnd"/>
      <w:r>
        <w:t xml:space="preserve"> with AWARD action.</w:t>
      </w:r>
    </w:p>
    <w:p w:rsidR="00DA21F1" w:rsidRDefault="00DA21F1" w:rsidP="00DA21F1">
      <w:pPr>
        <w:pStyle w:val="BodyText"/>
      </w:pPr>
      <w:r>
        <w:t xml:space="preserve">NOTE: there are some additional rules when grant is not displayed in </w:t>
      </w:r>
      <w:proofErr w:type="spellStart"/>
      <w:r>
        <w:t>GreenSheets</w:t>
      </w:r>
      <w:proofErr w:type="spellEnd"/>
      <w:r>
        <w:t xml:space="preserve">, but they are not relative for the purpose of this discussion. </w:t>
      </w:r>
    </w:p>
    <w:p w:rsidR="00DA21F1" w:rsidRDefault="00DA21F1" w:rsidP="00DA21F1">
      <w:pPr>
        <w:pStyle w:val="BodyText"/>
      </w:pPr>
      <w:r>
        <w:rPr>
          <w:noProof/>
        </w:rPr>
        <w:drawing>
          <wp:inline distT="0" distB="0" distL="0" distR="0" wp14:anchorId="0580CACA" wp14:editId="38F04F2C">
            <wp:extent cx="7984804" cy="46364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46006" cy="467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A21F1" w:rsidSect="00B108EF">
      <w:footerReference w:type="default" r:id="rId2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8D8" w:rsidRDefault="003B48D8" w:rsidP="00B108EF">
      <w:pPr>
        <w:spacing w:after="0" w:line="240" w:lineRule="auto"/>
      </w:pPr>
      <w:r>
        <w:separator/>
      </w:r>
    </w:p>
  </w:endnote>
  <w:endnote w:type="continuationSeparator" w:id="0">
    <w:p w:rsidR="003B48D8" w:rsidRDefault="003B48D8" w:rsidP="00B1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9278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08EF" w:rsidRDefault="00B108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D8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108EF" w:rsidRDefault="00B10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8D8" w:rsidRDefault="003B48D8" w:rsidP="00B108EF">
      <w:pPr>
        <w:spacing w:after="0" w:line="240" w:lineRule="auto"/>
      </w:pPr>
      <w:r>
        <w:separator/>
      </w:r>
    </w:p>
  </w:footnote>
  <w:footnote w:type="continuationSeparator" w:id="0">
    <w:p w:rsidR="003B48D8" w:rsidRDefault="003B48D8" w:rsidP="00B10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7C06"/>
    <w:multiLevelType w:val="hybridMultilevel"/>
    <w:tmpl w:val="8D047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A059A9"/>
    <w:multiLevelType w:val="hybridMultilevel"/>
    <w:tmpl w:val="67F80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667C"/>
    <w:multiLevelType w:val="hybridMultilevel"/>
    <w:tmpl w:val="BF105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918FE"/>
    <w:multiLevelType w:val="hybridMultilevel"/>
    <w:tmpl w:val="15582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7A0BAF"/>
    <w:multiLevelType w:val="hybridMultilevel"/>
    <w:tmpl w:val="AD6CA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883F91"/>
    <w:multiLevelType w:val="hybridMultilevel"/>
    <w:tmpl w:val="D7F20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56024C"/>
    <w:multiLevelType w:val="hybridMultilevel"/>
    <w:tmpl w:val="9C1C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27834"/>
    <w:multiLevelType w:val="hybridMultilevel"/>
    <w:tmpl w:val="49F4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765BB"/>
    <w:multiLevelType w:val="hybridMultilevel"/>
    <w:tmpl w:val="DC00A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4368E"/>
    <w:multiLevelType w:val="hybridMultilevel"/>
    <w:tmpl w:val="41642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12A16"/>
    <w:multiLevelType w:val="hybridMultilevel"/>
    <w:tmpl w:val="90C2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D0333"/>
    <w:multiLevelType w:val="hybridMultilevel"/>
    <w:tmpl w:val="E51AA2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7E7C65"/>
    <w:multiLevelType w:val="hybridMultilevel"/>
    <w:tmpl w:val="035C50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A8"/>
    <w:rsid w:val="0003659B"/>
    <w:rsid w:val="00047089"/>
    <w:rsid w:val="00064942"/>
    <w:rsid w:val="000D5ACF"/>
    <w:rsid w:val="000E1CC0"/>
    <w:rsid w:val="001152E2"/>
    <w:rsid w:val="001B6AB9"/>
    <w:rsid w:val="001F4C3D"/>
    <w:rsid w:val="00206D06"/>
    <w:rsid w:val="00254D37"/>
    <w:rsid w:val="00293B34"/>
    <w:rsid w:val="002C2334"/>
    <w:rsid w:val="002C37F9"/>
    <w:rsid w:val="00326340"/>
    <w:rsid w:val="00340D08"/>
    <w:rsid w:val="003B48D8"/>
    <w:rsid w:val="003D55A2"/>
    <w:rsid w:val="003E3D8E"/>
    <w:rsid w:val="003F69C7"/>
    <w:rsid w:val="00425996"/>
    <w:rsid w:val="004C670C"/>
    <w:rsid w:val="00543E5D"/>
    <w:rsid w:val="005D1893"/>
    <w:rsid w:val="005F34CF"/>
    <w:rsid w:val="006129A8"/>
    <w:rsid w:val="00632449"/>
    <w:rsid w:val="00653D8E"/>
    <w:rsid w:val="006B001C"/>
    <w:rsid w:val="006C4DEC"/>
    <w:rsid w:val="006D466B"/>
    <w:rsid w:val="007F1E72"/>
    <w:rsid w:val="00856C5D"/>
    <w:rsid w:val="00915953"/>
    <w:rsid w:val="00936212"/>
    <w:rsid w:val="009473C4"/>
    <w:rsid w:val="009A5BFC"/>
    <w:rsid w:val="009C0417"/>
    <w:rsid w:val="00AA7629"/>
    <w:rsid w:val="00AE71D0"/>
    <w:rsid w:val="00B108EF"/>
    <w:rsid w:val="00B92BD4"/>
    <w:rsid w:val="00C1161F"/>
    <w:rsid w:val="00C241D1"/>
    <w:rsid w:val="00C33C44"/>
    <w:rsid w:val="00CA7900"/>
    <w:rsid w:val="00CC49F8"/>
    <w:rsid w:val="00CD4791"/>
    <w:rsid w:val="00D01AF8"/>
    <w:rsid w:val="00D21A22"/>
    <w:rsid w:val="00D425B8"/>
    <w:rsid w:val="00D55CFE"/>
    <w:rsid w:val="00D663E3"/>
    <w:rsid w:val="00DA21F1"/>
    <w:rsid w:val="00DA3F45"/>
    <w:rsid w:val="00DB6198"/>
    <w:rsid w:val="00E02CC5"/>
    <w:rsid w:val="00E037E9"/>
    <w:rsid w:val="00E57221"/>
    <w:rsid w:val="00E67C14"/>
    <w:rsid w:val="00F67CC7"/>
    <w:rsid w:val="00FC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824D"/>
  <w15:chartTrackingRefBased/>
  <w15:docId w15:val="{390378C6-A8D8-46D7-BC92-46817DF7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5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29A8"/>
    <w:rPr>
      <w:color w:val="336699"/>
      <w:u w:val="single"/>
    </w:rPr>
  </w:style>
  <w:style w:type="table" w:styleId="TableGrid">
    <w:name w:val="Table Grid"/>
    <w:basedOn w:val="TableNormal"/>
    <w:rsid w:val="0011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2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55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B108EF"/>
    <w:pPr>
      <w:widowControl w:val="0"/>
      <w:autoSpaceDE w:val="0"/>
      <w:autoSpaceDN w:val="0"/>
      <w:adjustRightInd w:val="0"/>
      <w:spacing w:after="120" w:line="240" w:lineRule="atLeast"/>
    </w:pPr>
    <w:rPr>
      <w:rFonts w:ascii="Arial" w:eastAsia="Calibri" w:hAnsi="Arial" w:cs="Arial"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108EF"/>
    <w:rPr>
      <w:rFonts w:ascii="Arial" w:eastAsia="Calibri" w:hAnsi="Arial" w:cs="Arial"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EF"/>
  </w:style>
  <w:style w:type="paragraph" w:styleId="Footer">
    <w:name w:val="footer"/>
    <w:basedOn w:val="Normal"/>
    <w:link w:val="FooterChar"/>
    <w:uiPriority w:val="99"/>
    <w:unhideWhenUsed/>
    <w:rsid w:val="00B1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EF"/>
  </w:style>
  <w:style w:type="character" w:customStyle="1" w:styleId="Heading3Char">
    <w:name w:val="Heading 3 Char"/>
    <w:basedOn w:val="DefaultParagraphFont"/>
    <w:link w:val="Heading3"/>
    <w:uiPriority w:val="9"/>
    <w:rsid w:val="00D4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2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cid:image026.jpg@01D1E2A7.AB8BB290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Tulchinskaya, Gaby (NIH/NCI) [C]</cp:lastModifiedBy>
  <cp:revision>37</cp:revision>
  <cp:lastPrinted>2016-07-26T18:06:00Z</cp:lastPrinted>
  <dcterms:created xsi:type="dcterms:W3CDTF">2016-07-26T13:44:00Z</dcterms:created>
  <dcterms:modified xsi:type="dcterms:W3CDTF">2016-07-27T14:49:00Z</dcterms:modified>
</cp:coreProperties>
</file>