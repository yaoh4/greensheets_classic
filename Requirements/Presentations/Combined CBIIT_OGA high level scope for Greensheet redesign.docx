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GeenSheets</w:t>
      </w:r>
      <w:proofErr w:type="spellEnd"/>
      <w:r w:rsidR="002B6494" w:rsidRPr="001E6C21">
        <w:rPr>
          <w:sz w:val="40"/>
          <w:szCs w:val="40"/>
        </w:rPr>
        <w:t xml:space="preserve"> re-design project</w:t>
      </w:r>
    </w:p>
    <w:p w:rsidR="002B6494" w:rsidRDefault="002B6494" w:rsidP="002B6494"/>
    <w:tbl>
      <w:tblPr>
        <w:tblStyle w:val="TableGrid"/>
        <w:tblW w:w="0" w:type="auto"/>
        <w:tblLayout w:type="fixed"/>
        <w:tblLook w:val="04A0" w:firstRow="1" w:lastRow="0" w:firstColumn="1" w:lastColumn="0" w:noHBand="0" w:noVBand="1"/>
      </w:tblPr>
      <w:tblGrid>
        <w:gridCol w:w="1338"/>
        <w:gridCol w:w="1077"/>
        <w:gridCol w:w="2790"/>
        <w:gridCol w:w="810"/>
        <w:gridCol w:w="1170"/>
        <w:gridCol w:w="1350"/>
        <w:gridCol w:w="2340"/>
        <w:gridCol w:w="810"/>
        <w:gridCol w:w="1255"/>
      </w:tblGrid>
      <w:tr w:rsidR="00771C78" w:rsidRPr="001E6C21" w:rsidTr="00304CF2">
        <w:tc>
          <w:tcPr>
            <w:tcW w:w="1338" w:type="dxa"/>
            <w:vMerge w:val="restart"/>
            <w:tcBorders>
              <w:left w:val="double" w:sz="4" w:space="0" w:color="auto"/>
              <w:right w:val="double" w:sz="4" w:space="0" w:color="auto"/>
            </w:tcBorders>
            <w:shd w:val="clear" w:color="auto" w:fill="C4BC96" w:themeFill="background2" w:themeFillShade="BF"/>
          </w:tcPr>
          <w:p w:rsidR="00771C78" w:rsidRPr="001E6C21" w:rsidRDefault="00771C78" w:rsidP="002D294B">
            <w:pPr>
              <w:rPr>
                <w:b/>
                <w:sz w:val="18"/>
                <w:szCs w:val="18"/>
              </w:rPr>
            </w:pPr>
            <w:r w:rsidRPr="001E6C21">
              <w:rPr>
                <w:rFonts w:ascii="Arial" w:hAnsi="Arial" w:cs="Arial"/>
                <w:b/>
                <w:color w:val="000000"/>
                <w:sz w:val="18"/>
                <w:szCs w:val="18"/>
              </w:rPr>
              <w:t>Topic</w:t>
            </w:r>
          </w:p>
        </w:tc>
        <w:tc>
          <w:tcPr>
            <w:tcW w:w="5847" w:type="dxa"/>
            <w:gridSpan w:val="4"/>
            <w:tcBorders>
              <w:left w:val="double" w:sz="4" w:space="0" w:color="auto"/>
              <w:right w:val="double" w:sz="4" w:space="0" w:color="auto"/>
            </w:tcBorders>
            <w:shd w:val="clear" w:color="auto" w:fill="DDD9C3" w:themeFill="background2" w:themeFillShade="E6"/>
          </w:tcPr>
          <w:p w:rsidR="00771C78" w:rsidRPr="001E6C21" w:rsidRDefault="00771C78" w:rsidP="00E845A9">
            <w:pPr>
              <w:jc w:val="center"/>
              <w:rPr>
                <w:b/>
                <w:sz w:val="18"/>
                <w:szCs w:val="18"/>
              </w:rPr>
            </w:pPr>
            <w:r w:rsidRPr="001E6C21">
              <w:rPr>
                <w:b/>
                <w:sz w:val="18"/>
                <w:szCs w:val="18"/>
              </w:rPr>
              <w:t>CBIIT item</w:t>
            </w:r>
          </w:p>
        </w:tc>
        <w:tc>
          <w:tcPr>
            <w:tcW w:w="5755" w:type="dxa"/>
            <w:gridSpan w:val="4"/>
            <w:tcBorders>
              <w:left w:val="double" w:sz="4" w:space="0" w:color="auto"/>
            </w:tcBorders>
            <w:shd w:val="clear" w:color="auto" w:fill="EEECE1" w:themeFill="background2"/>
          </w:tcPr>
          <w:p w:rsidR="00771C78" w:rsidRPr="001E6C21" w:rsidRDefault="00771C78" w:rsidP="00E845A9">
            <w:pPr>
              <w:jc w:val="center"/>
              <w:rPr>
                <w:b/>
                <w:sz w:val="18"/>
                <w:szCs w:val="18"/>
              </w:rPr>
            </w:pPr>
            <w:r w:rsidRPr="001E6C21">
              <w:rPr>
                <w:b/>
                <w:sz w:val="18"/>
                <w:szCs w:val="18"/>
              </w:rPr>
              <w:t>OGA requests</w:t>
            </w:r>
          </w:p>
        </w:tc>
      </w:tr>
      <w:tr w:rsidR="00304CF2" w:rsidRPr="001E6C21" w:rsidTr="00304CF2">
        <w:tc>
          <w:tcPr>
            <w:tcW w:w="1338" w:type="dxa"/>
            <w:vMerge/>
            <w:tcBorders>
              <w:left w:val="double" w:sz="4" w:space="0" w:color="auto"/>
              <w:bottom w:val="single" w:sz="4" w:space="0" w:color="auto"/>
              <w:right w:val="double" w:sz="4" w:space="0" w:color="auto"/>
            </w:tcBorders>
            <w:shd w:val="clear" w:color="auto" w:fill="C4BC96" w:themeFill="background2" w:themeFillShade="BF"/>
          </w:tcPr>
          <w:p w:rsidR="00771C78" w:rsidRPr="001E6C21" w:rsidRDefault="00771C78" w:rsidP="002D294B">
            <w:pPr>
              <w:rPr>
                <w:rFonts w:ascii="Arial" w:hAnsi="Arial" w:cs="Arial"/>
                <w:b/>
                <w:color w:val="000000"/>
                <w:sz w:val="18"/>
                <w:szCs w:val="18"/>
              </w:rPr>
            </w:pPr>
          </w:p>
        </w:tc>
        <w:tc>
          <w:tcPr>
            <w:tcW w:w="1077" w:type="dxa"/>
            <w:tcBorders>
              <w:left w:val="double" w:sz="4" w:space="0" w:color="auto"/>
              <w:bottom w:val="single" w:sz="4" w:space="0" w:color="auto"/>
            </w:tcBorders>
            <w:shd w:val="clear" w:color="auto" w:fill="DDD9C3" w:themeFill="background2" w:themeFillShade="E6"/>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Summary</w:t>
            </w:r>
          </w:p>
        </w:tc>
        <w:tc>
          <w:tcPr>
            <w:tcW w:w="2790" w:type="dxa"/>
            <w:shd w:val="clear" w:color="auto" w:fill="DDD9C3" w:themeFill="background2" w:themeFillShade="E6"/>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810" w:type="dxa"/>
            <w:tcBorders>
              <w:right w:val="single" w:sz="4" w:space="0" w:color="auto"/>
            </w:tcBorders>
            <w:shd w:val="clear" w:color="auto" w:fill="DDD9C3" w:themeFill="background2" w:themeFillShade="E6"/>
          </w:tcPr>
          <w:p w:rsidR="00771C78" w:rsidRPr="001E6C21" w:rsidRDefault="00771C78" w:rsidP="002D294B">
            <w:pPr>
              <w:jc w:val="center"/>
              <w:rPr>
                <w:rFonts w:ascii="Arial" w:hAnsi="Arial" w:cs="Arial"/>
                <w:b/>
                <w:bCs/>
                <w:sz w:val="18"/>
                <w:szCs w:val="18"/>
              </w:rPr>
            </w:pPr>
            <w:r w:rsidRPr="001E6C21">
              <w:rPr>
                <w:rFonts w:ascii="Arial" w:hAnsi="Arial" w:cs="Arial"/>
                <w:b/>
                <w:bCs/>
                <w:sz w:val="18"/>
                <w:szCs w:val="18"/>
              </w:rPr>
              <w:t>Priority</w:t>
            </w:r>
          </w:p>
        </w:tc>
        <w:tc>
          <w:tcPr>
            <w:tcW w:w="1170" w:type="dxa"/>
            <w:tcBorders>
              <w:left w:val="single" w:sz="4" w:space="0" w:color="auto"/>
              <w:bottom w:val="single" w:sz="4" w:space="0" w:color="auto"/>
              <w:right w:val="double" w:sz="4" w:space="0" w:color="auto"/>
            </w:tcBorders>
            <w:shd w:val="clear" w:color="auto" w:fill="DDD9C3" w:themeFill="background2" w:themeFillShade="E6"/>
          </w:tcPr>
          <w:p w:rsidR="00771C78" w:rsidRPr="001E6C21" w:rsidRDefault="00771C78" w:rsidP="002D294B">
            <w:pPr>
              <w:rPr>
                <w:rFonts w:ascii="Arial" w:hAnsi="Arial" w:cs="Arial"/>
                <w:b/>
                <w:color w:val="000000"/>
                <w:sz w:val="18"/>
                <w:szCs w:val="18"/>
              </w:rPr>
            </w:pPr>
            <w:r>
              <w:rPr>
                <w:rFonts w:ascii="Arial" w:hAnsi="Arial" w:cs="Arial"/>
                <w:b/>
                <w:color w:val="000000"/>
                <w:sz w:val="18"/>
                <w:szCs w:val="18"/>
              </w:rPr>
              <w:t>CBIIT ticket</w:t>
            </w:r>
          </w:p>
        </w:tc>
        <w:tc>
          <w:tcPr>
            <w:tcW w:w="1350" w:type="dxa"/>
            <w:tcBorders>
              <w:left w:val="double" w:sz="4" w:space="0" w:color="auto"/>
              <w:bottom w:val="single" w:sz="4" w:space="0" w:color="auto"/>
            </w:tcBorders>
            <w:shd w:val="clear" w:color="auto" w:fill="EEECE1" w:themeFill="background2"/>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Summary</w:t>
            </w:r>
          </w:p>
        </w:tc>
        <w:tc>
          <w:tcPr>
            <w:tcW w:w="2340" w:type="dxa"/>
            <w:shd w:val="clear" w:color="auto" w:fill="EEECE1" w:themeFill="background2"/>
          </w:tcPr>
          <w:p w:rsidR="00771C78" w:rsidRPr="001E6C21" w:rsidRDefault="00771C78"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810" w:type="dxa"/>
            <w:shd w:val="clear" w:color="auto" w:fill="EEECE1" w:themeFill="background2"/>
          </w:tcPr>
          <w:p w:rsidR="00771C78" w:rsidRPr="001E6C21" w:rsidRDefault="00771C78" w:rsidP="002D294B">
            <w:pPr>
              <w:jc w:val="center"/>
              <w:rPr>
                <w:rFonts w:ascii="Arial" w:hAnsi="Arial" w:cs="Arial"/>
                <w:b/>
                <w:bCs/>
                <w:sz w:val="18"/>
                <w:szCs w:val="18"/>
              </w:rPr>
            </w:pPr>
            <w:r w:rsidRPr="001E6C21">
              <w:rPr>
                <w:rFonts w:ascii="Arial" w:hAnsi="Arial" w:cs="Arial"/>
                <w:b/>
                <w:bCs/>
                <w:sz w:val="18"/>
                <w:szCs w:val="18"/>
              </w:rPr>
              <w:t>Priority</w:t>
            </w:r>
          </w:p>
        </w:tc>
        <w:tc>
          <w:tcPr>
            <w:tcW w:w="1255" w:type="dxa"/>
            <w:shd w:val="clear" w:color="auto" w:fill="EEECE1" w:themeFill="background2"/>
          </w:tcPr>
          <w:p w:rsidR="00771C78" w:rsidRPr="001E6C21" w:rsidRDefault="00771C78" w:rsidP="002D294B">
            <w:pPr>
              <w:rPr>
                <w:b/>
                <w:sz w:val="18"/>
                <w:szCs w:val="18"/>
              </w:rPr>
            </w:pPr>
            <w:r w:rsidRPr="001E6C21">
              <w:rPr>
                <w:b/>
                <w:sz w:val="18"/>
                <w:szCs w:val="18"/>
              </w:rPr>
              <w:t>OGA</w:t>
            </w:r>
            <w:r>
              <w:rPr>
                <w:b/>
                <w:sz w:val="18"/>
                <w:szCs w:val="18"/>
              </w:rPr>
              <w:t>/CBIIT</w:t>
            </w:r>
            <w:r w:rsidRPr="001E6C21">
              <w:rPr>
                <w:b/>
                <w:sz w:val="18"/>
                <w:szCs w:val="18"/>
              </w:rPr>
              <w:t xml:space="preserve"> ticket</w:t>
            </w:r>
            <w:r>
              <w:rPr>
                <w:b/>
                <w:sz w:val="18"/>
                <w:szCs w:val="18"/>
              </w:rPr>
              <w:t>s</w:t>
            </w:r>
          </w:p>
        </w:tc>
      </w:tr>
      <w:tr w:rsidR="00304CF2" w:rsidRPr="001E6C21" w:rsidTr="00FE4CA2">
        <w:tc>
          <w:tcPr>
            <w:tcW w:w="1338" w:type="dxa"/>
            <w:vMerge w:val="restart"/>
            <w:tcBorders>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t>Fix recurring production issues</w:t>
            </w:r>
          </w:p>
        </w:tc>
        <w:tc>
          <w:tcPr>
            <w:tcW w:w="1077" w:type="dxa"/>
            <w:tcBorders>
              <w:left w:val="doub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GS Time out</w:t>
            </w:r>
          </w:p>
        </w:tc>
        <w:tc>
          <w:tcPr>
            <w:tcW w:w="2790" w:type="dxa"/>
          </w:tcPr>
          <w:p w:rsidR="00771C78" w:rsidRPr="001E6C21" w:rsidRDefault="00771C78" w:rsidP="00381B37">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810" w:type="dxa"/>
            <w:tcBorders>
              <w:right w:val="single" w:sz="4" w:space="0" w:color="auto"/>
            </w:tcBorders>
          </w:tcPr>
          <w:p w:rsidR="00771C78" w:rsidRPr="001E6C21" w:rsidRDefault="00771C78" w:rsidP="00381B37">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B44D49" w:rsidP="00381B37">
            <w:pPr>
              <w:rPr>
                <w:rFonts w:ascii="Arial" w:hAnsi="Arial" w:cs="Arial"/>
                <w:color w:val="000000"/>
                <w:sz w:val="18"/>
                <w:szCs w:val="18"/>
              </w:rPr>
            </w:pPr>
            <w:r>
              <w:rPr>
                <w:rFonts w:ascii="Arial" w:hAnsi="Arial" w:cs="Arial"/>
                <w:color w:val="00B050"/>
                <w:sz w:val="18"/>
                <w:szCs w:val="18"/>
              </w:rPr>
              <w:t>Greensheet-537</w:t>
            </w: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w:t>
            </w:r>
            <w:proofErr w:type="gramStart"/>
            <w:r w:rsidRPr="001E6C21">
              <w:rPr>
                <w:rFonts w:ascii="Arial" w:hAnsi="Arial" w:cs="Arial"/>
                <w:color w:val="000000"/>
                <w:sz w:val="18"/>
                <w:szCs w:val="18"/>
              </w:rPr>
              <w:t>has</w:t>
            </w:r>
            <w:proofErr w:type="gramEnd"/>
            <w:r w:rsidRPr="001E6C21">
              <w:rPr>
                <w:rFonts w:ascii="Arial" w:hAnsi="Arial" w:cs="Arial"/>
                <w:color w:val="000000"/>
                <w:sz w:val="18"/>
                <w:szCs w:val="18"/>
              </w:rPr>
              <w:t xml:space="preserve">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810" w:type="dxa"/>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Pr>
          <w:p w:rsidR="00771C78" w:rsidRPr="001E6C21" w:rsidRDefault="00771C78" w:rsidP="00381B37">
            <w:pPr>
              <w:rPr>
                <w:sz w:val="18"/>
                <w:szCs w:val="18"/>
              </w:rPr>
            </w:pPr>
            <w:r w:rsidRPr="001E6C21">
              <w:rPr>
                <w:rFonts w:ascii="Arial" w:hAnsi="Arial" w:cs="Arial"/>
                <w:color w:val="000000"/>
                <w:sz w:val="18"/>
                <w:szCs w:val="18"/>
              </w:rPr>
              <w:t>OGAI2E-139</w:t>
            </w:r>
            <w:r>
              <w:rPr>
                <w:rFonts w:ascii="Arial" w:hAnsi="Arial" w:cs="Arial"/>
                <w:color w:val="000000"/>
                <w:sz w:val="18"/>
                <w:szCs w:val="18"/>
              </w:rPr>
              <w:t>/</w:t>
            </w:r>
            <w:r w:rsidRPr="00771C78">
              <w:rPr>
                <w:rFonts w:ascii="Arial" w:hAnsi="Arial" w:cs="Arial"/>
                <w:color w:val="00B050"/>
                <w:sz w:val="18"/>
                <w:szCs w:val="18"/>
              </w:rPr>
              <w:t>Greensheet-514</w:t>
            </w:r>
          </w:p>
        </w:tc>
      </w:tr>
      <w:tr w:rsidR="00304CF2" w:rsidRPr="001E6C21" w:rsidTr="00FE4CA2">
        <w:tc>
          <w:tcPr>
            <w:tcW w:w="1338" w:type="dxa"/>
            <w:vMerge/>
            <w:tcBorders>
              <w:top w:val="thickThinSmallGap" w:sz="2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FE4CA2" w:rsidP="00381B37">
            <w:pPr>
              <w:rPr>
                <w:rFonts w:ascii="Arial" w:hAnsi="Arial" w:cs="Arial"/>
                <w:color w:val="000000"/>
                <w:sz w:val="18"/>
                <w:szCs w:val="18"/>
              </w:rPr>
            </w:pPr>
            <w:r>
              <w:rPr>
                <w:rFonts w:ascii="Arial" w:hAnsi="Arial" w:cs="Arial"/>
                <w:color w:val="00B050"/>
                <w:sz w:val="18"/>
                <w:szCs w:val="18"/>
              </w:rPr>
              <w:t>Greensheet-538</w:t>
            </w: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timeout</w:t>
            </w: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810" w:type="dxa"/>
            <w:tcBorders>
              <w:bottom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Borders>
              <w:bottom w:val="single" w:sz="4" w:space="0" w:color="auto"/>
            </w:tcBorders>
          </w:tcPr>
          <w:p w:rsidR="00771C78" w:rsidRPr="001E6C21" w:rsidRDefault="00771C78" w:rsidP="00381B37">
            <w:pPr>
              <w:rPr>
                <w:sz w:val="18"/>
                <w:szCs w:val="18"/>
              </w:rPr>
            </w:pPr>
            <w:r w:rsidRPr="001E6C21">
              <w:rPr>
                <w:rFonts w:ascii="Arial" w:hAnsi="Arial" w:cs="Arial"/>
                <w:color w:val="000000"/>
                <w:sz w:val="18"/>
                <w:szCs w:val="18"/>
              </w:rPr>
              <w:t>OGAI2E-142</w:t>
            </w:r>
            <w:r>
              <w:rPr>
                <w:rFonts w:ascii="Arial" w:hAnsi="Arial" w:cs="Arial"/>
                <w:color w:val="000000"/>
                <w:sz w:val="18"/>
                <w:szCs w:val="18"/>
              </w:rPr>
              <w:t>/</w:t>
            </w:r>
            <w:r w:rsidRPr="00771C78">
              <w:rPr>
                <w:rFonts w:ascii="Arial" w:hAnsi="Arial" w:cs="Arial"/>
                <w:color w:val="00B050"/>
                <w:sz w:val="18"/>
                <w:szCs w:val="18"/>
              </w:rPr>
              <w:t xml:space="preserve"> </w:t>
            </w:r>
            <w:r>
              <w:rPr>
                <w:rFonts w:ascii="Arial" w:hAnsi="Arial" w:cs="Arial"/>
                <w:color w:val="00B050"/>
                <w:sz w:val="18"/>
                <w:szCs w:val="18"/>
              </w:rPr>
              <w:t>Greensheet-515</w:t>
            </w:r>
          </w:p>
        </w:tc>
      </w:tr>
      <w:tr w:rsidR="00304CF2" w:rsidRPr="001E6C21" w:rsidTr="00A17F83">
        <w:tc>
          <w:tcPr>
            <w:tcW w:w="1338" w:type="dxa"/>
            <w:vMerge/>
            <w:tcBorders>
              <w:top w:val="thickThinSmallGap" w:sz="2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tc>
        <w:tc>
          <w:tcPr>
            <w:tcW w:w="279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810" w:type="dxa"/>
            <w:tcBorders>
              <w:bottom w:val="thickThinSmallGap" w:sz="12" w:space="0" w:color="auto"/>
              <w:right w:val="single" w:sz="4" w:space="0" w:color="auto"/>
            </w:tcBorders>
          </w:tcPr>
          <w:p w:rsidR="00771C78" w:rsidRPr="001E6C21" w:rsidRDefault="00771C78" w:rsidP="00381B37">
            <w:pPr>
              <w:rPr>
                <w:sz w:val="18"/>
                <w:szCs w:val="18"/>
              </w:rPr>
            </w:pPr>
            <w:r w:rsidRPr="001E6C21">
              <w:rPr>
                <w:rFonts w:ascii="Arial" w:hAnsi="Arial" w:cs="Arial"/>
                <w:color w:val="943634" w:themeColor="accent2" w:themeShade="BF"/>
                <w:sz w:val="18"/>
                <w:szCs w:val="18"/>
              </w:rPr>
              <w:t>Major</w:t>
            </w:r>
          </w:p>
        </w:tc>
        <w:tc>
          <w:tcPr>
            <w:tcW w:w="1170" w:type="dxa"/>
            <w:tcBorders>
              <w:left w:val="single" w:sz="4" w:space="0" w:color="auto"/>
              <w:bottom w:val="thickThinSmallGap" w:sz="12" w:space="0" w:color="auto"/>
              <w:right w:val="double" w:sz="4" w:space="0" w:color="auto"/>
            </w:tcBorders>
          </w:tcPr>
          <w:p w:rsidR="00771C78" w:rsidRPr="001E6C21" w:rsidRDefault="00A17F83" w:rsidP="00381B37">
            <w:pPr>
              <w:rPr>
                <w:sz w:val="18"/>
                <w:szCs w:val="18"/>
              </w:rPr>
            </w:pPr>
            <w:r>
              <w:rPr>
                <w:rFonts w:ascii="Arial" w:hAnsi="Arial" w:cs="Arial"/>
                <w:color w:val="00B050"/>
                <w:sz w:val="18"/>
                <w:szCs w:val="18"/>
              </w:rPr>
              <w:t>Greensheet-539</w:t>
            </w:r>
          </w:p>
        </w:tc>
        <w:tc>
          <w:tcPr>
            <w:tcW w:w="1350" w:type="dxa"/>
            <w:tcBorders>
              <w:left w:val="double" w:sz="4" w:space="0" w:color="auto"/>
              <w:bottom w:val="thickThinSmallGap" w:sz="12" w:space="0" w:color="auto"/>
            </w:tcBorders>
          </w:tcPr>
          <w:p w:rsidR="00771C78" w:rsidRPr="001E6C21" w:rsidRDefault="00771C78" w:rsidP="00381B37">
            <w:pPr>
              <w:rPr>
                <w:sz w:val="18"/>
                <w:szCs w:val="18"/>
              </w:rPr>
            </w:pPr>
          </w:p>
        </w:tc>
        <w:tc>
          <w:tcPr>
            <w:tcW w:w="2340" w:type="dxa"/>
            <w:tcBorders>
              <w:bottom w:val="thickThinSmallGap" w:sz="12" w:space="0" w:color="auto"/>
            </w:tcBorders>
          </w:tcPr>
          <w:p w:rsidR="00771C78" w:rsidRPr="001E6C21" w:rsidRDefault="00771C78" w:rsidP="00381B37">
            <w:pPr>
              <w:rPr>
                <w:sz w:val="18"/>
                <w:szCs w:val="18"/>
              </w:rPr>
            </w:pPr>
          </w:p>
        </w:tc>
        <w:tc>
          <w:tcPr>
            <w:tcW w:w="810" w:type="dxa"/>
            <w:tcBorders>
              <w:bottom w:val="thickThinSmallGap" w:sz="12" w:space="0" w:color="auto"/>
            </w:tcBorders>
          </w:tcPr>
          <w:p w:rsidR="00771C78" w:rsidRPr="001E6C21" w:rsidRDefault="00771C78" w:rsidP="00381B37">
            <w:pPr>
              <w:rPr>
                <w:sz w:val="18"/>
                <w:szCs w:val="18"/>
              </w:rPr>
            </w:pPr>
          </w:p>
        </w:tc>
        <w:tc>
          <w:tcPr>
            <w:tcW w:w="1255" w:type="dxa"/>
            <w:tcBorders>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lastRenderedPageBreak/>
              <w:t>Roles</w:t>
            </w:r>
          </w:p>
        </w:tc>
        <w:tc>
          <w:tcPr>
            <w:tcW w:w="1077"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Guest </w:t>
            </w:r>
          </w:p>
        </w:tc>
        <w:tc>
          <w:tcPr>
            <w:tcW w:w="279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This is not a role, it’s the lack of other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810" w:type="dxa"/>
            <w:tcBorders>
              <w:top w:val="thickThinSmallGap" w:sz="12" w:space="0" w:color="auto"/>
              <w:bottom w:val="single" w:sz="4" w:space="0" w:color="auto"/>
              <w:right w:val="single" w:sz="4" w:space="0" w:color="auto"/>
            </w:tcBorders>
          </w:tcPr>
          <w:p w:rsidR="00771C78" w:rsidRPr="001E6C21" w:rsidRDefault="00771C78" w:rsidP="00381B37">
            <w:pPr>
              <w:rPr>
                <w:sz w:val="18"/>
                <w:szCs w:val="18"/>
              </w:rPr>
            </w:pPr>
            <w:r w:rsidRPr="001E6C21">
              <w:rPr>
                <w:rFonts w:ascii="Arial" w:hAnsi="Arial" w:cs="Arial"/>
                <w:color w:val="00B050"/>
                <w:sz w:val="18"/>
                <w:szCs w:val="18"/>
              </w:rPr>
              <w:t>Minor</w:t>
            </w:r>
          </w:p>
        </w:tc>
        <w:tc>
          <w:tcPr>
            <w:tcW w:w="1170" w:type="dxa"/>
            <w:tcBorders>
              <w:top w:val="thickThinSmallGap" w:sz="12" w:space="0" w:color="auto"/>
              <w:left w:val="single" w:sz="4" w:space="0" w:color="auto"/>
              <w:bottom w:val="single" w:sz="4" w:space="0" w:color="auto"/>
              <w:right w:val="double" w:sz="4" w:space="0" w:color="auto"/>
            </w:tcBorders>
          </w:tcPr>
          <w:p w:rsidR="00771C78" w:rsidRPr="001E6C21" w:rsidRDefault="00771C78" w:rsidP="00381B37">
            <w:pPr>
              <w:rPr>
                <w:sz w:val="18"/>
                <w:szCs w:val="18"/>
              </w:rPr>
            </w:pPr>
            <w:r>
              <w:rPr>
                <w:rFonts w:ascii="Arial" w:hAnsi="Arial" w:cs="Arial"/>
                <w:color w:val="00B050"/>
                <w:sz w:val="18"/>
                <w:szCs w:val="18"/>
              </w:rPr>
              <w:t>Greensheet-527</w:t>
            </w:r>
          </w:p>
        </w:tc>
        <w:tc>
          <w:tcPr>
            <w:tcW w:w="1350" w:type="dxa"/>
            <w:tcBorders>
              <w:top w:val="thickThinSmallGap" w:sz="12" w:space="0" w:color="auto"/>
              <w:left w:val="double" w:sz="4" w:space="0" w:color="auto"/>
              <w:bottom w:val="single" w:sz="4" w:space="0" w:color="auto"/>
            </w:tcBorders>
          </w:tcPr>
          <w:p w:rsidR="00771C78" w:rsidRPr="001E6C21" w:rsidRDefault="00771C78" w:rsidP="00381B37">
            <w:pPr>
              <w:rPr>
                <w:sz w:val="18"/>
                <w:szCs w:val="18"/>
              </w:rPr>
            </w:pPr>
          </w:p>
        </w:tc>
        <w:tc>
          <w:tcPr>
            <w:tcW w:w="2340" w:type="dxa"/>
            <w:tcBorders>
              <w:top w:val="thickThinSmallGap" w:sz="12" w:space="0" w:color="auto"/>
              <w:bottom w:val="single" w:sz="4" w:space="0" w:color="auto"/>
            </w:tcBorders>
          </w:tcPr>
          <w:p w:rsidR="00771C78" w:rsidRPr="001E6C21" w:rsidRDefault="00771C78" w:rsidP="00381B37">
            <w:pPr>
              <w:rPr>
                <w:sz w:val="18"/>
                <w:szCs w:val="18"/>
              </w:rPr>
            </w:pPr>
          </w:p>
        </w:tc>
        <w:tc>
          <w:tcPr>
            <w:tcW w:w="810" w:type="dxa"/>
            <w:tcBorders>
              <w:top w:val="thickThinSmallGap" w:sz="12" w:space="0" w:color="auto"/>
              <w:bottom w:val="single" w:sz="4" w:space="0" w:color="auto"/>
            </w:tcBorders>
          </w:tcPr>
          <w:p w:rsidR="00771C78" w:rsidRPr="001E6C21" w:rsidRDefault="00771C78" w:rsidP="00381B37">
            <w:pPr>
              <w:rPr>
                <w:sz w:val="18"/>
                <w:szCs w:val="18"/>
              </w:rPr>
            </w:pPr>
          </w:p>
        </w:tc>
        <w:tc>
          <w:tcPr>
            <w:tcW w:w="1255" w:type="dxa"/>
            <w:tcBorders>
              <w:top w:val="thickThinSmallGap" w:sz="12" w:space="0" w:color="auto"/>
              <w:bottom w:val="single" w:sz="4" w:space="0" w:color="auto"/>
            </w:tcBorders>
          </w:tcPr>
          <w:p w:rsidR="00771C78" w:rsidRPr="001E6C21" w:rsidRDefault="00771C78" w:rsidP="00381B37">
            <w:pPr>
              <w:rPr>
                <w:sz w:val="18"/>
                <w:szCs w:val="18"/>
              </w:rPr>
            </w:pPr>
          </w:p>
        </w:tc>
      </w:tr>
      <w:tr w:rsidR="00304CF2" w:rsidRPr="001E6C21" w:rsidTr="00304CF2">
        <w:tc>
          <w:tcPr>
            <w:tcW w:w="1338" w:type="dxa"/>
            <w:vMerge/>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Diversity Supplement PD</w:t>
            </w:r>
          </w:p>
        </w:tc>
        <w:tc>
          <w:tcPr>
            <w:tcW w:w="2790" w:type="dxa"/>
            <w:tcBorders>
              <w:bottom w:val="single" w:sz="4" w:space="0" w:color="auto"/>
            </w:tcBorders>
          </w:tcPr>
          <w:p w:rsidR="00771C78" w:rsidRPr="001E6C21" w:rsidRDefault="00771C78" w:rsidP="00381B37">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=OGUNBIYIP). </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00B050"/>
                <w:sz w:val="18"/>
                <w:szCs w:val="18"/>
              </w:rPr>
              <w:t>Minor</w:t>
            </w:r>
          </w:p>
        </w:tc>
        <w:tc>
          <w:tcPr>
            <w:tcW w:w="1170" w:type="dxa"/>
            <w:tcBorders>
              <w:left w:val="single" w:sz="4" w:space="0" w:color="auto"/>
              <w:bottom w:val="single" w:sz="4" w:space="0" w:color="auto"/>
              <w:right w:val="double" w:sz="4" w:space="0" w:color="auto"/>
            </w:tcBorders>
          </w:tcPr>
          <w:p w:rsidR="00771C78" w:rsidRPr="001E6C21" w:rsidRDefault="00516F27" w:rsidP="00381B37">
            <w:pPr>
              <w:rPr>
                <w:rFonts w:ascii="Arial" w:hAnsi="Arial" w:cs="Arial"/>
                <w:color w:val="000000"/>
                <w:sz w:val="18"/>
                <w:szCs w:val="18"/>
              </w:rPr>
            </w:pPr>
            <w:r>
              <w:rPr>
                <w:rFonts w:ascii="Arial" w:hAnsi="Arial" w:cs="Arial"/>
                <w:color w:val="00B050"/>
                <w:sz w:val="18"/>
                <w:szCs w:val="18"/>
              </w:rPr>
              <w:t>Greensheet-526</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bottom w:val="single" w:sz="4" w:space="0" w:color="auto"/>
            </w:tcBorders>
          </w:tcPr>
          <w:p w:rsidR="00771C78" w:rsidRPr="001E6C21" w:rsidRDefault="00771C78" w:rsidP="00381B37">
            <w:pPr>
              <w:rPr>
                <w:sz w:val="18"/>
                <w:szCs w:val="18"/>
              </w:rPr>
            </w:pPr>
          </w:p>
        </w:tc>
      </w:tr>
      <w:tr w:rsidR="00304CF2" w:rsidRPr="001E6C21" w:rsidTr="00304CF2">
        <w:tc>
          <w:tcPr>
            <w:tcW w:w="1338" w:type="dxa"/>
            <w:vMerge/>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rFonts w:ascii="Arial" w:hAnsi="Arial" w:cs="Arial"/>
                <w:color w:val="000000"/>
                <w:sz w:val="18"/>
                <w:szCs w:val="18"/>
              </w:rPr>
            </w:pPr>
          </w:p>
        </w:tc>
        <w:tc>
          <w:tcPr>
            <w:tcW w:w="1077"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Super user</w:t>
            </w:r>
          </w:p>
        </w:tc>
        <w:tc>
          <w:tcPr>
            <w:tcW w:w="279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Developers must have a way to address the issues in production environment. Need to find a way to address production issues without assuming somebody’s identity in production. This is a security concern.</w:t>
            </w:r>
          </w:p>
        </w:tc>
        <w:tc>
          <w:tcPr>
            <w:tcW w:w="810" w:type="dxa"/>
            <w:tcBorders>
              <w:top w:val="single" w:sz="4" w:space="0" w:color="auto"/>
              <w:bottom w:val="thickThinSmallGap" w:sz="12"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FF0000"/>
                <w:sz w:val="18"/>
                <w:szCs w:val="18"/>
              </w:rPr>
              <w:t>Critical</w:t>
            </w:r>
          </w:p>
        </w:tc>
        <w:tc>
          <w:tcPr>
            <w:tcW w:w="1170" w:type="dxa"/>
            <w:tcBorders>
              <w:top w:val="single" w:sz="4" w:space="0" w:color="auto"/>
              <w:left w:val="single" w:sz="4" w:space="0" w:color="auto"/>
              <w:bottom w:val="thickThinSmallGap" w:sz="12" w:space="0" w:color="auto"/>
              <w:right w:val="double" w:sz="4" w:space="0" w:color="auto"/>
            </w:tcBorders>
          </w:tcPr>
          <w:p w:rsidR="00771C78" w:rsidRPr="001E6C21" w:rsidRDefault="00516F27" w:rsidP="00381B37">
            <w:pPr>
              <w:rPr>
                <w:rFonts w:ascii="Arial" w:hAnsi="Arial" w:cs="Arial"/>
                <w:color w:val="000000"/>
                <w:sz w:val="18"/>
                <w:szCs w:val="18"/>
              </w:rPr>
            </w:pPr>
            <w:r>
              <w:rPr>
                <w:rFonts w:ascii="Arial" w:hAnsi="Arial" w:cs="Arial"/>
                <w:color w:val="00B050"/>
                <w:sz w:val="18"/>
                <w:szCs w:val="18"/>
              </w:rPr>
              <w:t>Greensheet-525</w:t>
            </w:r>
          </w:p>
        </w:tc>
        <w:tc>
          <w:tcPr>
            <w:tcW w:w="1350" w:type="dxa"/>
            <w:tcBorders>
              <w:top w:val="single" w:sz="4"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single" w:sz="4"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single" w:sz="4" w:space="0" w:color="auto"/>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tcBorders>
              <w:top w:val="thickThinSmallGap" w:sz="12"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077" w:type="dxa"/>
            <w:tcBorders>
              <w:top w:val="thickThinSmallGap" w:sz="12"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Update technology stack</w:t>
            </w:r>
          </w:p>
        </w:tc>
        <w:tc>
          <w:tcPr>
            <w:tcW w:w="279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810" w:type="dxa"/>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bottom w:val="thickThinSmallGap" w:sz="12" w:space="0" w:color="auto"/>
              <w:right w:val="double" w:sz="4" w:space="0" w:color="auto"/>
            </w:tcBorders>
          </w:tcPr>
          <w:p w:rsidR="00771C78" w:rsidRPr="001E6C21" w:rsidRDefault="00F06722" w:rsidP="00381B37">
            <w:pPr>
              <w:rPr>
                <w:rFonts w:ascii="Arial" w:hAnsi="Arial" w:cs="Arial"/>
                <w:color w:val="000000"/>
                <w:sz w:val="18"/>
                <w:szCs w:val="18"/>
              </w:rPr>
            </w:pPr>
            <w:r>
              <w:rPr>
                <w:rFonts w:ascii="Arial" w:hAnsi="Arial" w:cs="Arial"/>
                <w:color w:val="00B050"/>
                <w:sz w:val="18"/>
                <w:szCs w:val="18"/>
              </w:rPr>
              <w:t>Greensheet-516</w:t>
            </w:r>
          </w:p>
        </w:tc>
        <w:tc>
          <w:tcPr>
            <w:tcW w:w="1350"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thickThinSmallGap" w:sz="12" w:space="0" w:color="auto"/>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tcBorders>
              <w:top w:val="thickThinSmallGap" w:sz="12" w:space="0" w:color="auto"/>
              <w:bottom w:val="thickThinSmallGap" w:sz="12" w:space="0" w:color="auto"/>
              <w:right w:val="double" w:sz="4" w:space="0" w:color="auto"/>
            </w:tcBorders>
            <w:shd w:val="clear" w:color="auto" w:fill="4F81BD" w:themeFill="accent1"/>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Enhance search capabilities </w:t>
            </w:r>
          </w:p>
        </w:tc>
        <w:tc>
          <w:tcPr>
            <w:tcW w:w="1077"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Enhance search capabilities</w:t>
            </w:r>
          </w:p>
        </w:tc>
        <w:tc>
          <w:tcPr>
            <w:tcW w:w="279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Create user-friendly dashboard to easily access the grants and the underlying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which would help visualize some of the key metrics</w:t>
            </w:r>
          </w:p>
        </w:tc>
        <w:tc>
          <w:tcPr>
            <w:tcW w:w="810" w:type="dxa"/>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170" w:type="dxa"/>
            <w:tcBorders>
              <w:top w:val="thickThinSmallGap" w:sz="12" w:space="0" w:color="auto"/>
              <w:left w:val="single" w:sz="4" w:space="0" w:color="auto"/>
              <w:bottom w:val="thickThinSmallGap" w:sz="12"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top w:val="thickThinSmallGap" w:sz="12"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thickThinSmallGap" w:sz="12" w:space="0" w:color="auto"/>
            </w:tcBorders>
          </w:tcPr>
          <w:p w:rsidR="00771C78" w:rsidRPr="001E6C21" w:rsidRDefault="00771C78" w:rsidP="00381B37">
            <w:pPr>
              <w:jc w:val="center"/>
              <w:rPr>
                <w:rFonts w:ascii="Arial" w:hAnsi="Arial" w:cs="Arial"/>
                <w:b/>
                <w:bCs/>
                <w:color w:val="FF0000"/>
                <w:sz w:val="18"/>
                <w:szCs w:val="18"/>
              </w:rPr>
            </w:pPr>
          </w:p>
        </w:tc>
        <w:tc>
          <w:tcPr>
            <w:tcW w:w="1255" w:type="dxa"/>
            <w:tcBorders>
              <w:top w:val="thickThinSmallGap" w:sz="12" w:space="0" w:color="auto"/>
              <w:bottom w:val="thickThinSmallGap" w:sz="12" w:space="0" w:color="auto"/>
            </w:tcBorders>
          </w:tcPr>
          <w:p w:rsidR="00771C78" w:rsidRPr="001E6C21" w:rsidRDefault="00771C78" w:rsidP="00381B37">
            <w:pPr>
              <w:rPr>
                <w:sz w:val="18"/>
                <w:szCs w:val="18"/>
              </w:rPr>
            </w:pPr>
          </w:p>
        </w:tc>
      </w:tr>
      <w:tr w:rsidR="00304CF2" w:rsidRPr="001E6C21" w:rsidTr="00304CF2">
        <w:trPr>
          <w:trHeight w:val="650"/>
        </w:trPr>
        <w:tc>
          <w:tcPr>
            <w:tcW w:w="1338"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lastRenderedPageBreak/>
              <w:t>Facilitate ad-hoc reporting on statistics related to answers to a specific question</w:t>
            </w:r>
          </w:p>
        </w:tc>
        <w:tc>
          <w:tcPr>
            <w:tcW w:w="1077"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Prepare database for reporting</w:t>
            </w:r>
          </w:p>
          <w:p w:rsidR="00771C78" w:rsidRPr="001E6C21" w:rsidRDefault="00771C78" w:rsidP="00381B37">
            <w:pPr>
              <w:rPr>
                <w:rFonts w:ascii="Arial" w:hAnsi="Arial" w:cs="Arial"/>
                <w:color w:val="000000"/>
                <w:sz w:val="18"/>
                <w:szCs w:val="18"/>
              </w:rPr>
            </w:pPr>
          </w:p>
        </w:tc>
        <w:tc>
          <w:tcPr>
            <w:tcW w:w="279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rsidR="00771C78" w:rsidRPr="001E6C21" w:rsidRDefault="00771C78" w:rsidP="00381B37">
            <w:pPr>
              <w:rPr>
                <w:rFonts w:ascii="Arial" w:hAnsi="Arial" w:cs="Arial"/>
                <w:color w:val="000000"/>
                <w:sz w:val="18"/>
                <w:szCs w:val="18"/>
              </w:rPr>
            </w:pPr>
          </w:p>
        </w:tc>
        <w:tc>
          <w:tcPr>
            <w:tcW w:w="810" w:type="dxa"/>
            <w:tcBorders>
              <w:top w:val="thickThinSmallGap" w:sz="12"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bottom w:val="single" w:sz="4" w:space="0" w:color="auto"/>
              <w:right w:val="double" w:sz="4" w:space="0" w:color="auto"/>
            </w:tcBorders>
            <w:shd w:val="clear" w:color="auto" w:fill="auto"/>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Greensheet-528</w:t>
            </w: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2340" w:type="dxa"/>
            <w:tcBorders>
              <w:top w:val="thickThinSmallGap" w:sz="12" w:space="0" w:color="auto"/>
              <w:bottom w:val="single" w:sz="4" w:space="0" w:color="auto"/>
            </w:tcBorders>
          </w:tcPr>
          <w:p w:rsidR="00771C78" w:rsidRPr="001E6C21" w:rsidRDefault="00771C78" w:rsidP="00381B37">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database. </w:t>
            </w:r>
            <w:r w:rsidRPr="001E6C21">
              <w:rPr>
                <w:rFonts w:ascii="Arial" w:hAnsi="Arial" w:cs="Arial"/>
                <w:color w:val="000000"/>
                <w:sz w:val="18"/>
                <w:szCs w:val="18"/>
              </w:rPr>
              <w:br/>
            </w:r>
            <w:r w:rsidRPr="001E6C21">
              <w:rPr>
                <w:rFonts w:ascii="Arial" w:hAnsi="Arial" w:cs="Arial"/>
                <w:color w:val="000000"/>
                <w:sz w:val="18"/>
                <w:szCs w:val="18"/>
              </w:rPr>
              <w:br/>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go back 2-3 years. In addition, the current FY may have 2 or more versions of 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questions. In order to reliably select all the relevant questions across the published versions, </w:t>
            </w:r>
            <w:r w:rsidRPr="001E6C21">
              <w:rPr>
                <w:rFonts w:ascii="Arial" w:hAnsi="Arial" w:cs="Arial"/>
                <w:color w:val="000000"/>
                <w:sz w:val="18"/>
                <w:szCs w:val="18"/>
              </w:rPr>
              <w:lastRenderedPageBreak/>
              <w:t xml:space="preserve">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data is available, however the set of questions probably needs to be pulled form GSFB. </w:t>
            </w:r>
            <w:r w:rsidRPr="001E6C21">
              <w:rPr>
                <w:rFonts w:ascii="Arial" w:hAnsi="Arial" w:cs="Arial"/>
                <w:color w:val="000000"/>
                <w:sz w:val="18"/>
                <w:szCs w:val="18"/>
              </w:rPr>
              <w:br/>
              <w:t xml:space="preserve">e. In case of revised awards, multiple NOAs, at least one instance of desired question/answer combination will be considered as 1 for the report. </w:t>
            </w:r>
            <w:r w:rsidRPr="001E6C21">
              <w:rPr>
                <w:rFonts w:ascii="Arial" w:hAnsi="Arial" w:cs="Arial"/>
                <w:color w:val="000000"/>
                <w:sz w:val="18"/>
                <w:szCs w:val="18"/>
              </w:rPr>
              <w:br/>
              <w:t xml:space="preserve">f. For multiyear awards, only select the grant of the award was issued in the requested FY of the report. </w:t>
            </w:r>
          </w:p>
        </w:tc>
        <w:tc>
          <w:tcPr>
            <w:tcW w:w="810" w:type="dxa"/>
            <w:tcBorders>
              <w:top w:val="thickThinSmallGap" w:sz="12" w:space="0" w:color="auto"/>
              <w:bottom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255" w:type="dxa"/>
            <w:tcBorders>
              <w:top w:val="thickThinSmallGap" w:sz="12" w:space="0" w:color="auto"/>
              <w:bottom w:val="single" w:sz="4" w:space="0" w:color="auto"/>
            </w:tcBorders>
          </w:tcPr>
          <w:p w:rsidR="00771C78" w:rsidRDefault="00771C78" w:rsidP="00381B37">
            <w:pPr>
              <w:rPr>
                <w:rFonts w:ascii="Arial" w:hAnsi="Arial" w:cs="Arial"/>
                <w:color w:val="00B050"/>
                <w:sz w:val="18"/>
                <w:szCs w:val="18"/>
              </w:rPr>
            </w:pPr>
            <w:r w:rsidRPr="001E6C21">
              <w:rPr>
                <w:rFonts w:ascii="Arial" w:hAnsi="Arial" w:cs="Arial"/>
                <w:color w:val="000000"/>
                <w:sz w:val="18"/>
                <w:szCs w:val="18"/>
              </w:rPr>
              <w:t>OGAI2E-138</w:t>
            </w:r>
            <w:r w:rsidR="001C5DF8">
              <w:rPr>
                <w:rFonts w:ascii="Arial" w:hAnsi="Arial" w:cs="Arial"/>
                <w:color w:val="000000"/>
                <w:sz w:val="18"/>
                <w:szCs w:val="18"/>
              </w:rPr>
              <w:t xml:space="preserve">, (related to </w:t>
            </w:r>
            <w:r w:rsidR="001C5DF8">
              <w:rPr>
                <w:rFonts w:ascii="Arial" w:hAnsi="Arial" w:cs="Arial"/>
                <w:color w:val="00B050"/>
                <w:sz w:val="18"/>
                <w:szCs w:val="18"/>
              </w:rPr>
              <w:t>Greensheet-528</w:t>
            </w:r>
            <w:r w:rsidR="001C5DF8">
              <w:rPr>
                <w:rFonts w:ascii="Arial" w:hAnsi="Arial" w:cs="Arial"/>
                <w:color w:val="00B050"/>
                <w:sz w:val="18"/>
                <w:szCs w:val="18"/>
              </w:rPr>
              <w:t>, Greensheet-529,</w:t>
            </w:r>
          </w:p>
          <w:p w:rsidR="001C5DF8" w:rsidRPr="001E6C21" w:rsidRDefault="001C5DF8" w:rsidP="00381B37">
            <w:pPr>
              <w:rPr>
                <w:sz w:val="18"/>
                <w:szCs w:val="18"/>
              </w:rPr>
            </w:pPr>
            <w:r>
              <w:rPr>
                <w:rFonts w:ascii="Arial" w:hAnsi="Arial" w:cs="Arial"/>
                <w:color w:val="00B050"/>
                <w:sz w:val="18"/>
                <w:szCs w:val="18"/>
              </w:rPr>
              <w:t>Greensheet-530)</w:t>
            </w:r>
          </w:p>
        </w:tc>
      </w:tr>
      <w:tr w:rsidR="00304CF2" w:rsidRPr="001E6C21" w:rsidTr="00304CF2">
        <w:trPr>
          <w:trHeight w:val="649"/>
        </w:trPr>
        <w:tc>
          <w:tcPr>
            <w:tcW w:w="1338" w:type="dxa"/>
            <w:vMerge/>
            <w:tcBorders>
              <w:top w:val="double" w:sz="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Create user interface allowing to search and select questions.</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User interface allowing searching and selection of all versions questions on promoted FB templates within the date range is needed. As the end goal, the interface should allow to find question(s) id and corresponding answer(s) if(s). These id(s) will be used by OGA for reporting. </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left w:val="single" w:sz="4" w:space="0" w:color="auto"/>
              <w:bottom w:val="single" w:sz="4" w:space="0" w:color="auto"/>
              <w:right w:val="double" w:sz="4" w:space="0" w:color="auto"/>
            </w:tcBorders>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Greensheet-529</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rPr>
                <w:rFonts w:ascii="Arial" w:hAnsi="Arial" w:cs="Arial"/>
                <w:color w:val="FF0000"/>
                <w:sz w:val="18"/>
                <w:szCs w:val="18"/>
              </w:rPr>
            </w:pPr>
          </w:p>
        </w:tc>
        <w:tc>
          <w:tcPr>
            <w:tcW w:w="1255" w:type="dxa"/>
            <w:tcBorders>
              <w:bottom w:val="single" w:sz="4" w:space="0" w:color="auto"/>
            </w:tcBorders>
          </w:tcPr>
          <w:p w:rsidR="00771C78" w:rsidRPr="001E6C21" w:rsidRDefault="00771C78" w:rsidP="00381B37">
            <w:pPr>
              <w:rPr>
                <w:rFonts w:ascii="Arial" w:hAnsi="Arial" w:cs="Arial"/>
                <w:color w:val="000000"/>
                <w:sz w:val="18"/>
                <w:szCs w:val="18"/>
              </w:rPr>
            </w:pPr>
          </w:p>
        </w:tc>
      </w:tr>
      <w:tr w:rsidR="00304CF2" w:rsidRPr="001E6C21" w:rsidTr="00304CF2">
        <w:trPr>
          <w:trHeight w:val="649"/>
        </w:trPr>
        <w:tc>
          <w:tcPr>
            <w:tcW w:w="1338" w:type="dxa"/>
            <w:vMerge/>
            <w:tcBorders>
              <w:top w:val="double" w:sz="4"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Providing data for OGA reporting</w:t>
            </w:r>
          </w:p>
        </w:tc>
        <w:tc>
          <w:tcPr>
            <w:tcW w:w="279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810" w:type="dxa"/>
            <w:tcBorders>
              <w:top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FF0000"/>
                <w:sz w:val="18"/>
                <w:szCs w:val="18"/>
              </w:rPr>
              <w:t>Critical</w:t>
            </w:r>
          </w:p>
        </w:tc>
        <w:tc>
          <w:tcPr>
            <w:tcW w:w="1170" w:type="dxa"/>
            <w:tcBorders>
              <w:top w:val="single" w:sz="4" w:space="0" w:color="auto"/>
              <w:left w:val="single" w:sz="4" w:space="0" w:color="auto"/>
              <w:bottom w:val="thickThinSmallGap" w:sz="12" w:space="0" w:color="auto"/>
              <w:right w:val="double" w:sz="4" w:space="0" w:color="auto"/>
            </w:tcBorders>
            <w:shd w:val="clear" w:color="auto" w:fill="auto"/>
          </w:tcPr>
          <w:p w:rsidR="00771C78" w:rsidRPr="001E6C21" w:rsidRDefault="001C5DF8" w:rsidP="00381B37">
            <w:pPr>
              <w:rPr>
                <w:rFonts w:ascii="Arial" w:hAnsi="Arial" w:cs="Arial"/>
                <w:color w:val="000000"/>
                <w:sz w:val="18"/>
                <w:szCs w:val="18"/>
              </w:rPr>
            </w:pPr>
            <w:r>
              <w:rPr>
                <w:rFonts w:ascii="Arial" w:hAnsi="Arial" w:cs="Arial"/>
                <w:color w:val="00B050"/>
                <w:sz w:val="18"/>
                <w:szCs w:val="18"/>
              </w:rPr>
              <w:t>Greensheet-530</w:t>
            </w:r>
          </w:p>
        </w:tc>
        <w:tc>
          <w:tcPr>
            <w:tcW w:w="1350" w:type="dxa"/>
            <w:tcBorders>
              <w:top w:val="single" w:sz="4" w:space="0" w:color="auto"/>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GS - Data migration for </w:t>
            </w:r>
            <w:proofErr w:type="spellStart"/>
            <w:r w:rsidRPr="001E6C21">
              <w:rPr>
                <w:rFonts w:ascii="Arial" w:hAnsi="Arial" w:cs="Arial"/>
                <w:color w:val="000000"/>
                <w:sz w:val="18"/>
                <w:szCs w:val="18"/>
              </w:rPr>
              <w:t>GreenSheets</w:t>
            </w:r>
            <w:proofErr w:type="spellEnd"/>
          </w:p>
        </w:tc>
        <w:tc>
          <w:tcPr>
            <w:tcW w:w="2340" w:type="dxa"/>
            <w:tcBorders>
              <w:top w:val="single" w:sz="4" w:space="0" w:color="auto"/>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810" w:type="dxa"/>
            <w:tcBorders>
              <w:top w:val="single" w:sz="4" w:space="0" w:color="auto"/>
              <w:bottom w:val="thickThinSmallGap" w:sz="12"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Borders>
              <w:top w:val="single" w:sz="4" w:space="0" w:color="auto"/>
              <w:bottom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OGAI2E-140</w:t>
            </w:r>
            <w:r w:rsidR="001C5DF8">
              <w:rPr>
                <w:rFonts w:ascii="Arial" w:hAnsi="Arial" w:cs="Arial"/>
                <w:color w:val="000000"/>
                <w:sz w:val="18"/>
                <w:szCs w:val="18"/>
              </w:rPr>
              <w:t>/</w:t>
            </w:r>
            <w:r w:rsidR="001C5DF8">
              <w:rPr>
                <w:rFonts w:ascii="Arial" w:hAnsi="Arial" w:cs="Arial"/>
                <w:color w:val="00B050"/>
                <w:sz w:val="18"/>
                <w:szCs w:val="18"/>
              </w:rPr>
              <w:t xml:space="preserve"> Greensheet-523</w:t>
            </w:r>
          </w:p>
        </w:tc>
      </w:tr>
      <w:tr w:rsidR="00304CF2" w:rsidRPr="001E6C21" w:rsidTr="003D06D4">
        <w:tc>
          <w:tcPr>
            <w:tcW w:w="1338"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r w:rsidRPr="001E6C21">
              <w:rPr>
                <w:rFonts w:ascii="Arial" w:hAnsi="Arial" w:cs="Arial"/>
                <w:color w:val="000000"/>
                <w:sz w:val="18"/>
                <w:szCs w:val="18"/>
              </w:rPr>
              <w:t>UI modernization and usability</w:t>
            </w:r>
          </w:p>
        </w:tc>
        <w:tc>
          <w:tcPr>
            <w:tcW w:w="1077" w:type="dxa"/>
            <w:tcBorders>
              <w:top w:val="thickThinSmallGap" w:sz="12" w:space="0" w:color="auto"/>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Ability to add policy link to a question</w:t>
            </w:r>
          </w:p>
        </w:tc>
        <w:tc>
          <w:tcPr>
            <w:tcW w:w="279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810" w:type="dxa"/>
            <w:tcBorders>
              <w:top w:val="thickThinSmallGap" w:sz="12" w:space="0" w:color="auto"/>
              <w:right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170" w:type="dxa"/>
            <w:tcBorders>
              <w:top w:val="thickThinSmallGap" w:sz="12" w:space="0" w:color="auto"/>
              <w:left w:val="single" w:sz="4" w:space="0" w:color="auto"/>
              <w:right w:val="double" w:sz="4" w:space="0" w:color="auto"/>
            </w:tcBorders>
            <w:shd w:val="clear" w:color="auto" w:fill="auto"/>
          </w:tcPr>
          <w:p w:rsidR="00771C78" w:rsidRPr="001E6C21" w:rsidRDefault="003D06D4" w:rsidP="00381B37">
            <w:pPr>
              <w:rPr>
                <w:rFonts w:ascii="Arial" w:hAnsi="Arial" w:cs="Arial"/>
                <w:color w:val="000000"/>
                <w:sz w:val="18"/>
                <w:szCs w:val="18"/>
              </w:rPr>
            </w:pPr>
            <w:r>
              <w:rPr>
                <w:rFonts w:ascii="Arial" w:hAnsi="Arial" w:cs="Arial"/>
                <w:color w:val="00B050"/>
                <w:sz w:val="18"/>
                <w:szCs w:val="18"/>
              </w:rPr>
              <w:t>Greensheet-532</w:t>
            </w: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Create link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from GPMATs</w:t>
            </w:r>
          </w:p>
        </w:tc>
        <w:tc>
          <w:tcPr>
            <w:tcW w:w="234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Create ability to navigate from GPMATs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on grant level.</w:t>
            </w:r>
          </w:p>
        </w:tc>
        <w:tc>
          <w:tcPr>
            <w:tcW w:w="810" w:type="dxa"/>
            <w:tcBorders>
              <w:top w:val="thickThinSmallGap" w:sz="12"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255" w:type="dxa"/>
            <w:tcBorders>
              <w:top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OGAI2E-153</w:t>
            </w:r>
            <w:r w:rsidR="002005B5">
              <w:rPr>
                <w:rFonts w:ascii="Arial" w:hAnsi="Arial" w:cs="Arial"/>
                <w:color w:val="000000"/>
                <w:sz w:val="18"/>
                <w:szCs w:val="18"/>
              </w:rPr>
              <w:t>/</w:t>
            </w:r>
            <w:r w:rsidR="002005B5">
              <w:rPr>
                <w:rFonts w:ascii="Arial" w:hAnsi="Arial" w:cs="Arial"/>
                <w:color w:val="00B050"/>
                <w:sz w:val="18"/>
                <w:szCs w:val="18"/>
              </w:rPr>
              <w:t xml:space="preserve"> Greensheet-524</w:t>
            </w:r>
          </w:p>
        </w:tc>
      </w:tr>
      <w:tr w:rsidR="00304CF2" w:rsidRPr="001E6C21" w:rsidTr="001016C0">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 xml:space="preserve">Opening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in same browser window</w:t>
            </w:r>
          </w:p>
        </w:tc>
        <w:tc>
          <w:tcPr>
            <w:tcW w:w="2790" w:type="dxa"/>
          </w:tcPr>
          <w:p w:rsidR="00771C78" w:rsidRDefault="004A5E03" w:rsidP="00381B37">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rsidR="004A5E03" w:rsidRPr="001E6C21" w:rsidRDefault="004A5E03" w:rsidP="004A5E03">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810" w:type="dxa"/>
            <w:tcBorders>
              <w:right w:val="single" w:sz="4" w:space="0" w:color="auto"/>
            </w:tcBorders>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170" w:type="dxa"/>
            <w:tcBorders>
              <w:left w:val="single" w:sz="4" w:space="0" w:color="auto"/>
              <w:right w:val="double" w:sz="4" w:space="0" w:color="auto"/>
            </w:tcBorders>
          </w:tcPr>
          <w:p w:rsidR="00771C78" w:rsidRPr="001E6C21" w:rsidRDefault="001016C0" w:rsidP="00381B37">
            <w:pPr>
              <w:rPr>
                <w:rFonts w:ascii="Arial" w:hAnsi="Arial" w:cs="Arial"/>
                <w:color w:val="000000"/>
                <w:sz w:val="18"/>
                <w:szCs w:val="18"/>
              </w:rPr>
            </w:pPr>
            <w:r>
              <w:rPr>
                <w:rFonts w:ascii="Arial" w:hAnsi="Arial" w:cs="Arial"/>
                <w:color w:val="00B050"/>
                <w:sz w:val="18"/>
                <w:szCs w:val="18"/>
              </w:rPr>
              <w:t>Greensheet-534</w:t>
            </w:r>
          </w:p>
        </w:tc>
        <w:tc>
          <w:tcPr>
            <w:tcW w:w="1350" w:type="dxa"/>
            <w:tcBorders>
              <w:left w:val="double" w:sz="4" w:space="0" w:color="auto"/>
            </w:tcBorders>
          </w:tcPr>
          <w:p w:rsidR="00771C78" w:rsidRPr="001E6C21" w:rsidRDefault="00771C78" w:rsidP="00381B37">
            <w:pPr>
              <w:rPr>
                <w:rFonts w:ascii="Arial" w:hAnsi="Arial" w:cs="Arial"/>
                <w:color w:val="000000"/>
                <w:sz w:val="18"/>
                <w:szCs w:val="18"/>
              </w:rPr>
            </w:pPr>
          </w:p>
        </w:tc>
        <w:tc>
          <w:tcPr>
            <w:tcW w:w="2340" w:type="dxa"/>
          </w:tcPr>
          <w:p w:rsidR="00771C78" w:rsidRPr="001E6C21" w:rsidRDefault="00771C78" w:rsidP="00381B37">
            <w:pPr>
              <w:rPr>
                <w:rFonts w:ascii="Arial" w:hAnsi="Arial" w:cs="Arial"/>
                <w:color w:val="000000"/>
                <w:sz w:val="18"/>
                <w:szCs w:val="18"/>
              </w:rPr>
            </w:pPr>
          </w:p>
        </w:tc>
        <w:tc>
          <w:tcPr>
            <w:tcW w:w="810" w:type="dxa"/>
          </w:tcPr>
          <w:p w:rsidR="00771C78" w:rsidRPr="001E6C21" w:rsidRDefault="00771C78" w:rsidP="00381B37">
            <w:pPr>
              <w:jc w:val="center"/>
              <w:rPr>
                <w:rFonts w:ascii="Arial" w:hAnsi="Arial" w:cs="Arial"/>
                <w:b/>
                <w:bCs/>
                <w:color w:val="FF0000"/>
                <w:sz w:val="18"/>
                <w:szCs w:val="18"/>
              </w:rPr>
            </w:pPr>
          </w:p>
        </w:tc>
        <w:tc>
          <w:tcPr>
            <w:tcW w:w="1255" w:type="dxa"/>
          </w:tcPr>
          <w:p w:rsidR="00771C78" w:rsidRPr="001E6C21" w:rsidRDefault="00771C78" w:rsidP="00381B37">
            <w:pPr>
              <w:rPr>
                <w:sz w:val="18"/>
                <w:szCs w:val="18"/>
              </w:rPr>
            </w:pPr>
          </w:p>
        </w:tc>
      </w:tr>
      <w:tr w:rsidR="00304CF2" w:rsidRPr="001E6C21" w:rsidTr="00E7576D">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bottom w:val="single" w:sz="4"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Look and feel</w:t>
            </w:r>
          </w:p>
        </w:tc>
        <w:tc>
          <w:tcPr>
            <w:tcW w:w="279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The system needs to have a consistent look and feel with other I2E applications</w:t>
            </w:r>
          </w:p>
        </w:tc>
        <w:tc>
          <w:tcPr>
            <w:tcW w:w="810" w:type="dxa"/>
            <w:tcBorders>
              <w:bottom w:val="single" w:sz="4" w:space="0" w:color="auto"/>
              <w:right w:val="single" w:sz="4" w:space="0" w:color="auto"/>
            </w:tcBorders>
          </w:tcPr>
          <w:p w:rsidR="00771C78" w:rsidRPr="001E6C21" w:rsidRDefault="00771C78" w:rsidP="00381B37">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170" w:type="dxa"/>
            <w:tcBorders>
              <w:left w:val="single" w:sz="4" w:space="0" w:color="auto"/>
              <w:bottom w:val="single" w:sz="4" w:space="0" w:color="auto"/>
              <w:right w:val="double" w:sz="4" w:space="0" w:color="auto"/>
            </w:tcBorders>
          </w:tcPr>
          <w:p w:rsidR="00771C78" w:rsidRPr="001E6C21" w:rsidRDefault="00E7576D" w:rsidP="00381B37">
            <w:pPr>
              <w:rPr>
                <w:rFonts w:ascii="Arial" w:hAnsi="Arial" w:cs="Arial"/>
                <w:color w:val="000000"/>
                <w:sz w:val="18"/>
                <w:szCs w:val="18"/>
              </w:rPr>
            </w:pPr>
            <w:r>
              <w:rPr>
                <w:rFonts w:ascii="Arial" w:hAnsi="Arial" w:cs="Arial"/>
                <w:color w:val="00B050"/>
                <w:sz w:val="18"/>
                <w:szCs w:val="18"/>
              </w:rPr>
              <w:t>Greensheet-533</w:t>
            </w:r>
          </w:p>
        </w:tc>
        <w:tc>
          <w:tcPr>
            <w:tcW w:w="1350" w:type="dxa"/>
            <w:tcBorders>
              <w:left w:val="double" w:sz="4" w:space="0" w:color="auto"/>
              <w:bottom w:val="single" w:sz="4" w:space="0" w:color="auto"/>
            </w:tcBorders>
          </w:tcPr>
          <w:p w:rsidR="00771C78" w:rsidRPr="001E6C21" w:rsidRDefault="00771C78" w:rsidP="00381B37">
            <w:pPr>
              <w:rPr>
                <w:rFonts w:ascii="Arial" w:hAnsi="Arial" w:cs="Arial"/>
                <w:color w:val="000000"/>
                <w:sz w:val="18"/>
                <w:szCs w:val="18"/>
              </w:rPr>
            </w:pP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p>
        </w:tc>
        <w:tc>
          <w:tcPr>
            <w:tcW w:w="810" w:type="dxa"/>
            <w:tcBorders>
              <w:bottom w:val="single" w:sz="4" w:space="0" w:color="auto"/>
            </w:tcBorders>
          </w:tcPr>
          <w:p w:rsidR="00771C78" w:rsidRPr="001E6C21" w:rsidRDefault="00771C78" w:rsidP="00381B37">
            <w:pPr>
              <w:jc w:val="center"/>
              <w:rPr>
                <w:rFonts w:ascii="Arial" w:hAnsi="Arial" w:cs="Arial"/>
                <w:b/>
                <w:bCs/>
                <w:color w:val="948A54" w:themeColor="background2" w:themeShade="80"/>
                <w:sz w:val="18"/>
                <w:szCs w:val="18"/>
              </w:rPr>
            </w:pPr>
          </w:p>
        </w:tc>
        <w:tc>
          <w:tcPr>
            <w:tcW w:w="1255" w:type="dxa"/>
            <w:tcBorders>
              <w:bottom w:val="single" w:sz="4" w:space="0" w:color="auto"/>
            </w:tcBorders>
          </w:tcPr>
          <w:p w:rsidR="00771C78" w:rsidRPr="001E6C21" w:rsidRDefault="00771C78" w:rsidP="00381B37">
            <w:pPr>
              <w:rPr>
                <w:sz w:val="18"/>
                <w:szCs w:val="18"/>
              </w:rPr>
            </w:pPr>
          </w:p>
        </w:tc>
      </w:tr>
      <w:tr w:rsidR="00304CF2" w:rsidRPr="001E6C21" w:rsidTr="00A0518C">
        <w:tc>
          <w:tcPr>
            <w:tcW w:w="1338" w:type="dxa"/>
            <w:vMerge/>
            <w:tcBorders>
              <w:top w:val="thickThinSmallGap" w:sz="24" w:space="0" w:color="auto"/>
              <w:bottom w:val="thickThinSmallGap" w:sz="12" w:space="0" w:color="auto"/>
              <w:right w:val="double" w:sz="4" w:space="0" w:color="auto"/>
            </w:tcBorders>
            <w:shd w:val="clear" w:color="auto" w:fill="B8CCE4" w:themeFill="accent1" w:themeFillTint="66"/>
          </w:tcPr>
          <w:p w:rsidR="00771C78" w:rsidRPr="001E6C21" w:rsidRDefault="00771C78" w:rsidP="00381B37">
            <w:pPr>
              <w:rPr>
                <w:sz w:val="18"/>
                <w:szCs w:val="18"/>
              </w:rPr>
            </w:pPr>
          </w:p>
        </w:tc>
        <w:tc>
          <w:tcPr>
            <w:tcW w:w="1077"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sz w:val="18"/>
                <w:szCs w:val="18"/>
              </w:rPr>
            </w:pPr>
            <w:r w:rsidRPr="001E6C21">
              <w:rPr>
                <w:rFonts w:ascii="Arial" w:hAnsi="Arial" w:cs="Arial"/>
                <w:color w:val="000000"/>
                <w:sz w:val="18"/>
                <w:szCs w:val="18"/>
              </w:rPr>
              <w:t>Additional list of UI improvements</w:t>
            </w:r>
          </w:p>
        </w:tc>
        <w:tc>
          <w:tcPr>
            <w:tcW w:w="279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810" w:type="dxa"/>
            <w:tcBorders>
              <w:bottom w:val="thickThinSmallGap" w:sz="12" w:space="0" w:color="auto"/>
              <w:right w:val="single" w:sz="4"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00B050"/>
                <w:sz w:val="18"/>
                <w:szCs w:val="18"/>
              </w:rPr>
              <w:t>Minor</w:t>
            </w:r>
          </w:p>
        </w:tc>
        <w:tc>
          <w:tcPr>
            <w:tcW w:w="1170" w:type="dxa"/>
            <w:tcBorders>
              <w:left w:val="single" w:sz="4" w:space="0" w:color="auto"/>
              <w:bottom w:val="thickThinSmallGap" w:sz="12" w:space="0" w:color="auto"/>
              <w:right w:val="double" w:sz="4" w:space="0" w:color="auto"/>
            </w:tcBorders>
          </w:tcPr>
          <w:p w:rsidR="00771C78" w:rsidRPr="001E6C21" w:rsidRDefault="00A0518C" w:rsidP="00381B37">
            <w:pPr>
              <w:rPr>
                <w:rFonts w:ascii="Arial" w:hAnsi="Arial" w:cs="Arial"/>
                <w:color w:val="000000"/>
                <w:sz w:val="18"/>
                <w:szCs w:val="18"/>
              </w:rPr>
            </w:pPr>
            <w:r>
              <w:rPr>
                <w:rFonts w:ascii="Arial" w:hAnsi="Arial" w:cs="Arial"/>
                <w:color w:val="00B050"/>
                <w:sz w:val="18"/>
                <w:szCs w:val="18"/>
              </w:rPr>
              <w:t>Greensheet-535</w:t>
            </w:r>
          </w:p>
        </w:tc>
        <w:tc>
          <w:tcPr>
            <w:tcW w:w="1350" w:type="dxa"/>
            <w:tcBorders>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p>
        </w:tc>
        <w:tc>
          <w:tcPr>
            <w:tcW w:w="810" w:type="dxa"/>
            <w:tcBorders>
              <w:bottom w:val="thickThinSmallGap" w:sz="12" w:space="0" w:color="auto"/>
            </w:tcBorders>
          </w:tcPr>
          <w:p w:rsidR="00771C78" w:rsidRPr="001E6C21" w:rsidRDefault="00771C78" w:rsidP="00381B37">
            <w:pPr>
              <w:jc w:val="center"/>
              <w:rPr>
                <w:rFonts w:ascii="Arial" w:hAnsi="Arial" w:cs="Arial"/>
                <w:b/>
                <w:bCs/>
                <w:color w:val="948A54" w:themeColor="background2" w:themeShade="80"/>
                <w:sz w:val="18"/>
                <w:szCs w:val="18"/>
              </w:rPr>
            </w:pPr>
          </w:p>
        </w:tc>
        <w:tc>
          <w:tcPr>
            <w:tcW w:w="1255" w:type="dxa"/>
            <w:tcBorders>
              <w:bottom w:val="thickThinSmallGap" w:sz="12" w:space="0" w:color="auto"/>
            </w:tcBorders>
          </w:tcPr>
          <w:p w:rsidR="00771C78" w:rsidRPr="001E6C21" w:rsidRDefault="00771C78" w:rsidP="00381B37">
            <w:pPr>
              <w:rPr>
                <w:sz w:val="18"/>
                <w:szCs w:val="18"/>
              </w:rPr>
            </w:pP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r w:rsidRPr="001E6C21">
              <w:rPr>
                <w:rFonts w:ascii="Arial" w:hAnsi="Arial" w:cs="Arial"/>
                <w:color w:val="000000"/>
                <w:sz w:val="18"/>
                <w:szCs w:val="18"/>
              </w:rPr>
              <w:t>Additional business needs</w:t>
            </w:r>
          </w:p>
        </w:tc>
        <w:tc>
          <w:tcPr>
            <w:tcW w:w="1077" w:type="dxa"/>
            <w:vMerge w:val="restart"/>
            <w:tcBorders>
              <w:top w:val="thickThinSmallGap" w:sz="12"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val="restart"/>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val="restart"/>
            <w:tcBorders>
              <w:top w:val="thickThinSmallGap" w:sz="12" w:space="0" w:color="auto"/>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top w:val="thickThinSmallGap" w:sz="12" w:space="0" w:color="auto"/>
              <w:left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Provide ability to complete GS on revised award.</w:t>
            </w:r>
          </w:p>
        </w:tc>
        <w:tc>
          <w:tcPr>
            <w:tcW w:w="2340"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 xml:space="preserve">The questions on GS for revisions can be different from original GS. Could it be handled with conditional questions on the same template and </w:t>
            </w:r>
            <w:r w:rsidRPr="001E6C21">
              <w:rPr>
                <w:rFonts w:ascii="Arial" w:hAnsi="Arial" w:cs="Arial"/>
                <w:color w:val="000000"/>
                <w:sz w:val="18"/>
                <w:szCs w:val="18"/>
              </w:rPr>
              <w:lastRenderedPageBreak/>
              <w:t xml:space="preserve">saved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each revision?</w:t>
            </w:r>
          </w:p>
        </w:tc>
        <w:tc>
          <w:tcPr>
            <w:tcW w:w="810" w:type="dxa"/>
            <w:tcBorders>
              <w:top w:val="thickThinSmallGap" w:sz="12" w:space="0" w:color="auto"/>
            </w:tcBorders>
          </w:tcPr>
          <w:p w:rsidR="00771C78" w:rsidRPr="001E6C21" w:rsidRDefault="00771C78" w:rsidP="00381B37">
            <w:pPr>
              <w:rPr>
                <w:rFonts w:ascii="Arial" w:hAnsi="Arial" w:cs="Arial"/>
                <w:b/>
                <w:bCs/>
                <w:color w:val="FF0000"/>
                <w:sz w:val="18"/>
                <w:szCs w:val="18"/>
              </w:rPr>
            </w:pPr>
            <w:r w:rsidRPr="001E6C21">
              <w:rPr>
                <w:rFonts w:ascii="Arial" w:hAnsi="Arial" w:cs="Arial"/>
                <w:color w:val="943634" w:themeColor="accent2" w:themeShade="BF"/>
                <w:sz w:val="18"/>
                <w:szCs w:val="18"/>
              </w:rPr>
              <w:lastRenderedPageBreak/>
              <w:t>Major</w:t>
            </w:r>
          </w:p>
        </w:tc>
        <w:tc>
          <w:tcPr>
            <w:tcW w:w="1255" w:type="dxa"/>
            <w:tcBorders>
              <w:top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OGAI2E-151</w:t>
            </w:r>
            <w:r w:rsidR="00FF2187">
              <w:rPr>
                <w:rFonts w:ascii="Arial" w:hAnsi="Arial" w:cs="Arial"/>
                <w:color w:val="000000"/>
                <w:sz w:val="18"/>
                <w:szCs w:val="18"/>
              </w:rPr>
              <w:t>/</w:t>
            </w:r>
            <w:r w:rsidR="00FF2187">
              <w:rPr>
                <w:rFonts w:ascii="Arial" w:hAnsi="Arial" w:cs="Arial"/>
                <w:color w:val="00B050"/>
                <w:sz w:val="18"/>
                <w:szCs w:val="18"/>
              </w:rPr>
              <w:t xml:space="preserve"> Greensheet-531</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Create ability to version GS.</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system needs to be able to version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when the new set of questions is published. The system should capture the effective date of the new 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810" w:type="dxa"/>
          </w:tcPr>
          <w:p w:rsidR="00771C78" w:rsidRPr="001E6C21" w:rsidRDefault="00771C78" w:rsidP="00381B37">
            <w:pPr>
              <w:rPr>
                <w:rFonts w:ascii="Arial" w:hAnsi="Arial" w:cs="Arial"/>
                <w:color w:val="FF0000"/>
                <w:sz w:val="18"/>
                <w:szCs w:val="18"/>
              </w:rPr>
            </w:pPr>
            <w:r w:rsidRPr="001E6C21">
              <w:rPr>
                <w:rFonts w:ascii="Arial" w:hAnsi="Arial" w:cs="Arial"/>
                <w:color w:val="FF0000"/>
                <w:sz w:val="18"/>
                <w:szCs w:val="18"/>
              </w:rPr>
              <w:t>Critical</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OGAI2E-136</w:t>
            </w:r>
            <w:r w:rsidR="001C5DF8">
              <w:rPr>
                <w:rFonts w:ascii="Arial" w:hAnsi="Arial" w:cs="Arial"/>
                <w:color w:val="000000"/>
                <w:sz w:val="18"/>
                <w:szCs w:val="18"/>
              </w:rPr>
              <w:t>/</w:t>
            </w:r>
            <w:r w:rsidR="001C5DF8">
              <w:rPr>
                <w:rFonts w:ascii="Arial" w:hAnsi="Arial" w:cs="Arial"/>
                <w:color w:val="00B050"/>
                <w:sz w:val="18"/>
                <w:szCs w:val="18"/>
              </w:rPr>
              <w:t xml:space="preserve"> Greensheet-522</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rFonts w:ascii="Arial" w:hAnsi="Arial" w:cs="Arial"/>
                <w:color w:val="000000"/>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rFonts w:ascii="Arial" w:hAnsi="Arial" w:cs="Arial"/>
                <w:color w:val="000000"/>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810" w:type="dxa"/>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OGAI2E-144</w:t>
            </w:r>
            <w:r w:rsidR="001D1E9C">
              <w:rPr>
                <w:rFonts w:ascii="Arial" w:hAnsi="Arial" w:cs="Arial"/>
                <w:color w:val="000000"/>
                <w:sz w:val="18"/>
                <w:szCs w:val="18"/>
              </w:rPr>
              <w:t>/</w:t>
            </w:r>
            <w:r w:rsidR="001D1E9C">
              <w:rPr>
                <w:rFonts w:ascii="Arial" w:hAnsi="Arial" w:cs="Arial"/>
                <w:color w:val="00B050"/>
                <w:sz w:val="18"/>
                <w:szCs w:val="18"/>
              </w:rPr>
              <w:t xml:space="preserve"> Greensheet-521</w:t>
            </w:r>
          </w:p>
        </w:tc>
      </w:tr>
      <w:tr w:rsidR="00304CF2" w:rsidRPr="001E6C21" w:rsidTr="00A17F83">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Integrate Supplements Across All </w:t>
            </w:r>
            <w:bookmarkStart w:id="0" w:name="_GoBack"/>
            <w:bookmarkEnd w:id="0"/>
            <w:r w:rsidRPr="001E6C21">
              <w:rPr>
                <w:rFonts w:ascii="Arial" w:hAnsi="Arial" w:cs="Arial"/>
                <w:color w:val="000000"/>
                <w:sz w:val="18"/>
                <w:szCs w:val="18"/>
              </w:rPr>
              <w:t>Systems Prior to Award</w:t>
            </w:r>
          </w:p>
        </w:tc>
        <w:tc>
          <w:tcPr>
            <w:tcW w:w="2340"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**Crystal would like to do this during FY16. </w:t>
            </w:r>
            <w:r w:rsidRPr="001E6C21">
              <w:rPr>
                <w:rFonts w:ascii="Arial" w:hAnsi="Arial" w:cs="Arial"/>
                <w:color w:val="000000"/>
                <w:sz w:val="18"/>
                <w:szCs w:val="18"/>
              </w:rPr>
              <w:br/>
              <w:t xml:space="preserve">OGA and CBIIT need to brainstorm a solution for capturing supplement records when they are in a </w:t>
            </w:r>
            <w:r w:rsidRPr="001E6C21">
              <w:rPr>
                <w:rFonts w:ascii="Arial" w:hAnsi="Arial" w:cs="Arial"/>
                <w:color w:val="000000"/>
                <w:sz w:val="18"/>
                <w:szCs w:val="18"/>
              </w:rPr>
              <w:lastRenderedPageBreak/>
              <w:t xml:space="preserve">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810" w:type="dxa"/>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255" w:type="dxa"/>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OGAI2E-70</w:t>
            </w:r>
            <w:r w:rsidR="00A17F83">
              <w:rPr>
                <w:rFonts w:ascii="Arial" w:hAnsi="Arial" w:cs="Arial"/>
                <w:color w:val="000000"/>
                <w:sz w:val="18"/>
                <w:szCs w:val="18"/>
              </w:rPr>
              <w:t>/</w:t>
            </w:r>
            <w:r w:rsidR="00A17F83">
              <w:rPr>
                <w:rFonts w:ascii="Arial" w:hAnsi="Arial" w:cs="Arial"/>
                <w:color w:val="00B050"/>
                <w:sz w:val="18"/>
                <w:szCs w:val="18"/>
              </w:rPr>
              <w:t xml:space="preserve"> Greensheet-540</w:t>
            </w:r>
          </w:p>
        </w:tc>
      </w:tr>
      <w:tr w:rsidR="00304CF2" w:rsidRPr="001E6C21" w:rsidTr="003E02A6">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single" w:sz="4" w:space="0" w:color="auto"/>
              <w:right w:val="double" w:sz="4" w:space="0" w:color="auto"/>
            </w:tcBorders>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p>
        </w:tc>
        <w:tc>
          <w:tcPr>
            <w:tcW w:w="2340" w:type="dxa"/>
            <w:tcBorders>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 xml:space="preserve">Per Crystal, this sounds like a one-time adjustment for sub-accounting migration. It is possible that no hardcoding is needed. for type 4 only 4 activity codes will have GSs: UH3, U42, R42, R44, R00. This should be possible to handle with Category on the form in GSFB. </w:t>
            </w:r>
          </w:p>
        </w:tc>
        <w:tc>
          <w:tcPr>
            <w:tcW w:w="810" w:type="dxa"/>
            <w:tcBorders>
              <w:bottom w:val="single" w:sz="4" w:space="0" w:color="auto"/>
            </w:tcBorders>
          </w:tcPr>
          <w:p w:rsidR="00771C78" w:rsidRPr="001E6C21" w:rsidRDefault="00771C78" w:rsidP="00381B37">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255" w:type="dxa"/>
            <w:tcBorders>
              <w:bottom w:val="single" w:sz="4" w:space="0" w:color="auto"/>
            </w:tcBorders>
          </w:tcPr>
          <w:p w:rsidR="00771C78" w:rsidRPr="001E6C21" w:rsidRDefault="00771C78" w:rsidP="00381B37">
            <w:pPr>
              <w:rPr>
                <w:sz w:val="18"/>
                <w:szCs w:val="18"/>
              </w:rPr>
            </w:pPr>
            <w:r w:rsidRPr="001E6C21">
              <w:rPr>
                <w:rFonts w:ascii="Arial" w:hAnsi="Arial" w:cs="Arial"/>
                <w:color w:val="000000"/>
                <w:sz w:val="18"/>
                <w:szCs w:val="18"/>
              </w:rPr>
              <w:t>OGAI2E-146</w:t>
            </w:r>
            <w:r w:rsidR="003E02A6">
              <w:rPr>
                <w:rFonts w:ascii="Arial" w:hAnsi="Arial" w:cs="Arial"/>
                <w:color w:val="000000"/>
                <w:sz w:val="18"/>
                <w:szCs w:val="18"/>
              </w:rPr>
              <w:t>/</w:t>
            </w:r>
            <w:r w:rsidR="003E02A6">
              <w:rPr>
                <w:rFonts w:ascii="Arial" w:hAnsi="Arial" w:cs="Arial"/>
                <w:color w:val="00B050"/>
                <w:sz w:val="18"/>
                <w:szCs w:val="18"/>
              </w:rPr>
              <w:t xml:space="preserve"> Greensheet-536</w:t>
            </w:r>
          </w:p>
        </w:tc>
      </w:tr>
      <w:tr w:rsidR="00304CF2" w:rsidRPr="001E6C21" w:rsidTr="00304CF2">
        <w:tc>
          <w:tcPr>
            <w:tcW w:w="1338" w:type="dxa"/>
            <w:vMerge/>
            <w:tcBorders>
              <w:top w:val="double" w:sz="4" w:space="0" w:color="auto"/>
              <w:bottom w:val="thickThinSmallGap" w:sz="12" w:space="0" w:color="auto"/>
              <w:right w:val="double" w:sz="4" w:space="0" w:color="auto"/>
            </w:tcBorders>
            <w:shd w:val="clear" w:color="auto" w:fill="95B3D7" w:themeFill="accent1" w:themeFillTint="99"/>
          </w:tcPr>
          <w:p w:rsidR="00771C78" w:rsidRPr="001E6C21" w:rsidRDefault="00771C78" w:rsidP="00381B37">
            <w:pPr>
              <w:rPr>
                <w:sz w:val="18"/>
                <w:szCs w:val="18"/>
              </w:rPr>
            </w:pPr>
          </w:p>
        </w:tc>
        <w:tc>
          <w:tcPr>
            <w:tcW w:w="1077" w:type="dxa"/>
            <w:vMerge/>
            <w:tcBorders>
              <w:top w:val="double" w:sz="4" w:space="0" w:color="auto"/>
              <w:left w:val="double" w:sz="4" w:space="0" w:color="auto"/>
              <w:bottom w:val="thickThinSmallGap" w:sz="12" w:space="0" w:color="auto"/>
            </w:tcBorders>
          </w:tcPr>
          <w:p w:rsidR="00771C78" w:rsidRPr="001E6C21" w:rsidRDefault="00771C78" w:rsidP="00381B37">
            <w:pPr>
              <w:rPr>
                <w:sz w:val="18"/>
                <w:szCs w:val="18"/>
              </w:rPr>
            </w:pPr>
          </w:p>
        </w:tc>
        <w:tc>
          <w:tcPr>
            <w:tcW w:w="2790" w:type="dxa"/>
            <w:vMerge/>
            <w:tcBorders>
              <w:top w:val="thickThinSmallGap" w:sz="12"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810" w:type="dxa"/>
            <w:vMerge/>
            <w:tcBorders>
              <w:left w:val="single" w:sz="4" w:space="0" w:color="auto"/>
              <w:bottom w:val="thickThinSmallGap" w:sz="12" w:space="0" w:color="auto"/>
              <w:right w:val="single" w:sz="4" w:space="0" w:color="auto"/>
            </w:tcBorders>
          </w:tcPr>
          <w:p w:rsidR="00771C78" w:rsidRPr="001E6C21" w:rsidRDefault="00771C78" w:rsidP="00381B37">
            <w:pPr>
              <w:rPr>
                <w:rFonts w:ascii="Arial" w:hAnsi="Arial" w:cs="Arial"/>
                <w:color w:val="000000"/>
                <w:sz w:val="18"/>
                <w:szCs w:val="18"/>
              </w:rPr>
            </w:pPr>
          </w:p>
        </w:tc>
        <w:tc>
          <w:tcPr>
            <w:tcW w:w="1170" w:type="dxa"/>
            <w:tcBorders>
              <w:left w:val="single" w:sz="4" w:space="0" w:color="auto"/>
              <w:bottom w:val="thickThinSmallGap" w:sz="12"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documentation needs</w:t>
            </w: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810" w:type="dxa"/>
            <w:tcBorders>
              <w:bottom w:val="thickThinSmallGap" w:sz="12" w:space="0" w:color="auto"/>
            </w:tcBorders>
          </w:tcPr>
          <w:p w:rsidR="00771C78" w:rsidRPr="001E6C21" w:rsidRDefault="00771C78" w:rsidP="00381B37">
            <w:pPr>
              <w:rPr>
                <w:rFonts w:ascii="Arial" w:hAnsi="Arial" w:cs="Arial"/>
                <w:color w:val="00B050"/>
                <w:sz w:val="18"/>
                <w:szCs w:val="18"/>
              </w:rPr>
            </w:pPr>
            <w:r w:rsidRPr="001E6C21">
              <w:rPr>
                <w:rFonts w:ascii="Arial" w:hAnsi="Arial" w:cs="Arial"/>
                <w:color w:val="00B050"/>
                <w:sz w:val="18"/>
                <w:szCs w:val="18"/>
              </w:rPr>
              <w:t>Minor</w:t>
            </w:r>
          </w:p>
        </w:tc>
        <w:tc>
          <w:tcPr>
            <w:tcW w:w="1255" w:type="dxa"/>
            <w:tcBorders>
              <w:bottom w:val="thickThinSmallGap" w:sz="12" w:space="0" w:color="auto"/>
            </w:tcBorders>
          </w:tcPr>
          <w:p w:rsidR="00771C78" w:rsidRPr="001E6C21" w:rsidRDefault="00771C78" w:rsidP="00381B37">
            <w:pPr>
              <w:rPr>
                <w:sz w:val="18"/>
                <w:szCs w:val="18"/>
              </w:rPr>
            </w:pPr>
            <w:r w:rsidRPr="001E6C21">
              <w:rPr>
                <w:rFonts w:ascii="Arial" w:hAnsi="Arial" w:cs="Arial"/>
                <w:color w:val="000000"/>
                <w:sz w:val="18"/>
                <w:szCs w:val="18"/>
              </w:rPr>
              <w:t>OGAI2E-141</w:t>
            </w:r>
            <w:r w:rsidR="00B4684E">
              <w:rPr>
                <w:rFonts w:ascii="Arial" w:hAnsi="Arial" w:cs="Arial"/>
                <w:color w:val="000000"/>
                <w:sz w:val="18"/>
                <w:szCs w:val="18"/>
              </w:rPr>
              <w:t>/</w:t>
            </w:r>
            <w:r w:rsidR="00B4684E">
              <w:rPr>
                <w:rFonts w:ascii="Arial" w:hAnsi="Arial" w:cs="Arial"/>
                <w:color w:val="00B050"/>
                <w:sz w:val="18"/>
                <w:szCs w:val="18"/>
              </w:rPr>
              <w:t xml:space="preserve"> Greensheet-520</w:t>
            </w:r>
          </w:p>
        </w:tc>
      </w:tr>
      <w:tr w:rsidR="00304CF2" w:rsidRPr="001E6C21" w:rsidTr="00304CF2">
        <w:tc>
          <w:tcPr>
            <w:tcW w:w="1338"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r w:rsidRPr="001E6C21">
              <w:rPr>
                <w:rFonts w:ascii="Arial" w:hAnsi="Arial" w:cs="Arial"/>
                <w:color w:val="000000"/>
                <w:sz w:val="18"/>
                <w:szCs w:val="18"/>
              </w:rPr>
              <w:lastRenderedPageBreak/>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077" w:type="dxa"/>
            <w:tcBorders>
              <w:top w:val="thickThinSmallGap" w:sz="12" w:space="0" w:color="auto"/>
              <w:left w:val="double" w:sz="4" w:space="0" w:color="auto"/>
              <w:bottom w:val="single" w:sz="4" w:space="0" w:color="auto"/>
              <w:right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p>
        </w:tc>
        <w:tc>
          <w:tcPr>
            <w:tcW w:w="2790" w:type="dxa"/>
            <w:tcBorders>
              <w:top w:val="thickThinSmallGap" w:sz="12" w:space="0" w:color="auto"/>
              <w:left w:val="single" w:sz="4"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810" w:type="dxa"/>
            <w:tcBorders>
              <w:top w:val="thickThinSmallGap" w:sz="12" w:space="0" w:color="auto"/>
              <w:left w:val="single" w:sz="4" w:space="0" w:color="auto"/>
              <w:bottom w:val="single" w:sz="4" w:space="0" w:color="auto"/>
              <w:right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B050"/>
                <w:sz w:val="18"/>
                <w:szCs w:val="18"/>
              </w:rPr>
              <w:t>Minor</w:t>
            </w:r>
            <w:r w:rsidR="009F0DDA">
              <w:rPr>
                <w:rFonts w:ascii="Arial" w:hAnsi="Arial" w:cs="Arial"/>
                <w:color w:val="00B050"/>
                <w:sz w:val="18"/>
                <w:szCs w:val="18"/>
              </w:rPr>
              <w:t>/ Greensheet-518</w:t>
            </w:r>
          </w:p>
        </w:tc>
        <w:tc>
          <w:tcPr>
            <w:tcW w:w="1170" w:type="dxa"/>
            <w:tcBorders>
              <w:top w:val="thickThinSmallGap" w:sz="12" w:space="0" w:color="auto"/>
              <w:left w:val="single" w:sz="4" w:space="0" w:color="auto"/>
              <w:bottom w:val="single" w:sz="4"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top w:val="thickThinSmallGap" w:sz="12" w:space="0" w:color="auto"/>
              <w:left w:val="double" w:sz="4" w:space="0" w:color="auto"/>
              <w:bottom w:val="single" w:sz="4"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 feature allowing PDs to preview GS</w:t>
            </w:r>
          </w:p>
        </w:tc>
        <w:tc>
          <w:tcPr>
            <w:tcW w:w="2340"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810" w:type="dxa"/>
            <w:tcBorders>
              <w:top w:val="thickThinSmallGap" w:sz="12" w:space="0" w:color="auto"/>
              <w:bottom w:val="single" w:sz="4" w:space="0" w:color="auto"/>
            </w:tcBorders>
          </w:tcPr>
          <w:p w:rsidR="00771C78" w:rsidRPr="001E6C21" w:rsidRDefault="00771C78" w:rsidP="00381B37">
            <w:pPr>
              <w:rPr>
                <w:rFonts w:ascii="Arial" w:hAnsi="Arial" w:cs="Arial"/>
                <w:color w:val="00B050"/>
                <w:sz w:val="18"/>
                <w:szCs w:val="18"/>
              </w:rPr>
            </w:pPr>
            <w:r w:rsidRPr="001E6C21">
              <w:rPr>
                <w:rFonts w:ascii="Arial" w:hAnsi="Arial" w:cs="Arial"/>
                <w:color w:val="00B050"/>
                <w:sz w:val="18"/>
                <w:szCs w:val="18"/>
              </w:rPr>
              <w:t>Minor</w:t>
            </w:r>
          </w:p>
        </w:tc>
        <w:tc>
          <w:tcPr>
            <w:tcW w:w="1255" w:type="dxa"/>
            <w:tcBorders>
              <w:top w:val="thickThinSmallGap" w:sz="12" w:space="0" w:color="auto"/>
              <w:bottom w:val="single" w:sz="4"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OGAI2E-148</w:t>
            </w:r>
            <w:r w:rsidR="009F0DDA">
              <w:rPr>
                <w:rFonts w:ascii="Arial" w:hAnsi="Arial" w:cs="Arial"/>
                <w:color w:val="000000"/>
                <w:sz w:val="18"/>
                <w:szCs w:val="18"/>
              </w:rPr>
              <w:t>/</w:t>
            </w:r>
            <w:r w:rsidR="009F0DDA">
              <w:rPr>
                <w:rFonts w:ascii="Arial" w:hAnsi="Arial" w:cs="Arial"/>
                <w:color w:val="00B050"/>
                <w:sz w:val="18"/>
                <w:szCs w:val="18"/>
              </w:rPr>
              <w:t xml:space="preserve"> Greensheet-517</w:t>
            </w:r>
          </w:p>
        </w:tc>
      </w:tr>
      <w:tr w:rsidR="00771C78" w:rsidRPr="001E6C21" w:rsidTr="00304CF2">
        <w:tc>
          <w:tcPr>
            <w:tcW w:w="1338" w:type="dxa"/>
            <w:vMerge/>
            <w:tcBorders>
              <w:top w:val="thickThinSmallGap" w:sz="12" w:space="0" w:color="auto"/>
              <w:bottom w:val="thickThinSmallGap" w:sz="12" w:space="0" w:color="auto"/>
              <w:right w:val="double" w:sz="4" w:space="0" w:color="auto"/>
            </w:tcBorders>
            <w:shd w:val="clear" w:color="auto" w:fill="DBE5F1" w:themeFill="accent1" w:themeFillTint="33"/>
          </w:tcPr>
          <w:p w:rsidR="00771C78" w:rsidRPr="001E6C21" w:rsidRDefault="00771C78" w:rsidP="00381B37">
            <w:pPr>
              <w:rPr>
                <w:sz w:val="18"/>
                <w:szCs w:val="18"/>
              </w:rPr>
            </w:pPr>
          </w:p>
        </w:tc>
        <w:tc>
          <w:tcPr>
            <w:tcW w:w="1077" w:type="dxa"/>
            <w:tcBorders>
              <w:top w:val="single" w:sz="4" w:space="0" w:color="auto"/>
              <w:left w:val="double" w:sz="4" w:space="0" w:color="auto"/>
              <w:bottom w:val="thickThinSmallGap" w:sz="12" w:space="0" w:color="auto"/>
              <w:right w:val="single" w:sz="4" w:space="0" w:color="auto"/>
            </w:tcBorders>
          </w:tcPr>
          <w:p w:rsidR="00771C78" w:rsidRPr="001E6C21" w:rsidRDefault="00771C78" w:rsidP="00381B37">
            <w:pPr>
              <w:rPr>
                <w:sz w:val="18"/>
                <w:szCs w:val="18"/>
              </w:rPr>
            </w:pPr>
          </w:p>
        </w:tc>
        <w:tc>
          <w:tcPr>
            <w:tcW w:w="3600" w:type="dxa"/>
            <w:gridSpan w:val="2"/>
            <w:tcBorders>
              <w:top w:val="single" w:sz="4" w:space="0" w:color="auto"/>
              <w:left w:val="single" w:sz="4" w:space="0" w:color="auto"/>
              <w:bottom w:val="thickThinSmallGap" w:sz="12" w:space="0" w:color="auto"/>
              <w:right w:val="single" w:sz="4" w:space="0" w:color="auto"/>
            </w:tcBorders>
          </w:tcPr>
          <w:p w:rsidR="00771C78" w:rsidRPr="001E6C21" w:rsidRDefault="00771C78" w:rsidP="00381B37">
            <w:pPr>
              <w:rPr>
                <w:sz w:val="18"/>
                <w:szCs w:val="18"/>
              </w:rPr>
            </w:pPr>
          </w:p>
        </w:tc>
        <w:tc>
          <w:tcPr>
            <w:tcW w:w="1170" w:type="dxa"/>
            <w:tcBorders>
              <w:left w:val="single" w:sz="4" w:space="0" w:color="auto"/>
              <w:bottom w:val="thickThinSmallGap" w:sz="12" w:space="0" w:color="auto"/>
              <w:right w:val="double" w:sz="4" w:space="0" w:color="auto"/>
            </w:tcBorders>
            <w:shd w:val="clear" w:color="auto" w:fill="auto"/>
          </w:tcPr>
          <w:p w:rsidR="00771C78" w:rsidRPr="001E6C21" w:rsidRDefault="00771C78" w:rsidP="00381B37">
            <w:pPr>
              <w:rPr>
                <w:rFonts w:ascii="Arial" w:hAnsi="Arial" w:cs="Arial"/>
                <w:color w:val="000000"/>
                <w:sz w:val="18"/>
                <w:szCs w:val="18"/>
              </w:rPr>
            </w:pPr>
          </w:p>
        </w:tc>
        <w:tc>
          <w:tcPr>
            <w:tcW w:w="1350" w:type="dxa"/>
            <w:tcBorders>
              <w:left w:val="double" w:sz="4" w:space="0" w:color="auto"/>
              <w:bottom w:val="thickThinSmallGap" w:sz="12" w:space="0" w:color="auto"/>
            </w:tcBorders>
            <w:shd w:val="clear" w:color="auto" w:fill="FDE9D9" w:themeFill="accent6" w:themeFillTint="33"/>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p>
        </w:tc>
        <w:tc>
          <w:tcPr>
            <w:tcW w:w="2340"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810" w:type="dxa"/>
            <w:tcBorders>
              <w:bottom w:val="thickThinSmallGap" w:sz="12" w:space="0" w:color="auto"/>
            </w:tcBorders>
          </w:tcPr>
          <w:p w:rsidR="00771C78" w:rsidRPr="001E6C21" w:rsidRDefault="00771C78" w:rsidP="00381B37">
            <w:pPr>
              <w:rPr>
                <w:sz w:val="18"/>
                <w:szCs w:val="18"/>
              </w:rPr>
            </w:pPr>
            <w:r w:rsidRPr="001E6C21">
              <w:rPr>
                <w:rFonts w:ascii="Arial" w:hAnsi="Arial" w:cs="Arial"/>
                <w:color w:val="943634" w:themeColor="accent2" w:themeShade="BF"/>
                <w:sz w:val="18"/>
                <w:szCs w:val="18"/>
              </w:rPr>
              <w:t>Major</w:t>
            </w:r>
          </w:p>
        </w:tc>
        <w:tc>
          <w:tcPr>
            <w:tcW w:w="1255" w:type="dxa"/>
            <w:tcBorders>
              <w:bottom w:val="thickThinSmallGap" w:sz="12" w:space="0" w:color="auto"/>
            </w:tcBorders>
          </w:tcPr>
          <w:p w:rsidR="00771C78" w:rsidRPr="001E6C21" w:rsidRDefault="00771C78" w:rsidP="00381B37">
            <w:pPr>
              <w:rPr>
                <w:rFonts w:ascii="Arial" w:hAnsi="Arial" w:cs="Arial"/>
                <w:color w:val="000000"/>
                <w:sz w:val="18"/>
                <w:szCs w:val="18"/>
              </w:rPr>
            </w:pPr>
            <w:r w:rsidRPr="001E6C21">
              <w:rPr>
                <w:rFonts w:ascii="Arial" w:hAnsi="Arial" w:cs="Arial"/>
                <w:color w:val="000000"/>
                <w:sz w:val="18"/>
                <w:szCs w:val="18"/>
              </w:rPr>
              <w:t>OGAI2E-147</w:t>
            </w:r>
            <w:r w:rsidR="00E54B40">
              <w:rPr>
                <w:rFonts w:ascii="Arial" w:hAnsi="Arial" w:cs="Arial"/>
                <w:color w:val="000000"/>
                <w:sz w:val="18"/>
                <w:szCs w:val="18"/>
              </w:rPr>
              <w:t>/</w:t>
            </w:r>
            <w:r w:rsidR="00E54B40">
              <w:rPr>
                <w:rFonts w:ascii="Arial" w:hAnsi="Arial" w:cs="Arial"/>
                <w:color w:val="00B050"/>
                <w:sz w:val="18"/>
                <w:szCs w:val="18"/>
              </w:rPr>
              <w:t xml:space="preserve"> Greensheet-519</w:t>
            </w:r>
          </w:p>
        </w:tc>
      </w:tr>
    </w:tbl>
    <w:p w:rsidR="00B9343E" w:rsidRPr="002B6494" w:rsidRDefault="00B9343E" w:rsidP="002B6494"/>
    <w:p w:rsidR="00666DAF" w:rsidRDefault="00666DA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DAB" w:rsidRDefault="009D4DAB" w:rsidP="000F154D">
      <w:pPr>
        <w:spacing w:after="0" w:line="240" w:lineRule="auto"/>
      </w:pPr>
      <w:r>
        <w:separator/>
      </w:r>
    </w:p>
  </w:endnote>
  <w:endnote w:type="continuationSeparator" w:id="0">
    <w:p w:rsidR="009D4DAB" w:rsidRDefault="009D4DAB"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rsidR="000F154D" w:rsidRDefault="000F154D">
        <w:pPr>
          <w:pStyle w:val="Footer"/>
          <w:jc w:val="right"/>
        </w:pPr>
        <w:r>
          <w:fldChar w:fldCharType="begin"/>
        </w:r>
        <w:r>
          <w:instrText xml:space="preserve"> PAGE   \* MERGEFORMAT </w:instrText>
        </w:r>
        <w:r>
          <w:fldChar w:fldCharType="separate"/>
        </w:r>
        <w:r w:rsidR="00A17F83">
          <w:rPr>
            <w:noProof/>
          </w:rPr>
          <w:t>9</w:t>
        </w:r>
        <w:r>
          <w:rPr>
            <w:noProof/>
          </w:rPr>
          <w:fldChar w:fldCharType="end"/>
        </w:r>
      </w:p>
    </w:sdtContent>
  </w:sdt>
  <w:p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DAB" w:rsidRDefault="009D4DAB" w:rsidP="000F154D">
      <w:pPr>
        <w:spacing w:after="0" w:line="240" w:lineRule="auto"/>
      </w:pPr>
      <w:r>
        <w:separator/>
      </w:r>
    </w:p>
  </w:footnote>
  <w:footnote w:type="continuationSeparator" w:id="0">
    <w:p w:rsidR="009D4DAB" w:rsidRDefault="009D4DAB"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016C0"/>
    <w:rsid w:val="00103302"/>
    <w:rsid w:val="001206C8"/>
    <w:rsid w:val="001213B8"/>
    <w:rsid w:val="001C5DF8"/>
    <w:rsid w:val="001D1E9C"/>
    <w:rsid w:val="001E6C21"/>
    <w:rsid w:val="002005B5"/>
    <w:rsid w:val="002057DC"/>
    <w:rsid w:val="002356D5"/>
    <w:rsid w:val="00286658"/>
    <w:rsid w:val="002A0274"/>
    <w:rsid w:val="002A44A9"/>
    <w:rsid w:val="002B6494"/>
    <w:rsid w:val="002B7784"/>
    <w:rsid w:val="002D294B"/>
    <w:rsid w:val="002D420C"/>
    <w:rsid w:val="002D78BA"/>
    <w:rsid w:val="00301F4B"/>
    <w:rsid w:val="00304CF2"/>
    <w:rsid w:val="00313320"/>
    <w:rsid w:val="00340DD6"/>
    <w:rsid w:val="00381B37"/>
    <w:rsid w:val="003B3B0D"/>
    <w:rsid w:val="003D06D4"/>
    <w:rsid w:val="003E02A6"/>
    <w:rsid w:val="003E79D7"/>
    <w:rsid w:val="003F093C"/>
    <w:rsid w:val="00476F33"/>
    <w:rsid w:val="004A5E03"/>
    <w:rsid w:val="004A679D"/>
    <w:rsid w:val="004B251B"/>
    <w:rsid w:val="004C1E54"/>
    <w:rsid w:val="00516F27"/>
    <w:rsid w:val="005F5C65"/>
    <w:rsid w:val="006011D4"/>
    <w:rsid w:val="006046FC"/>
    <w:rsid w:val="00635882"/>
    <w:rsid w:val="00666DAF"/>
    <w:rsid w:val="00672C54"/>
    <w:rsid w:val="006F4D83"/>
    <w:rsid w:val="00771C78"/>
    <w:rsid w:val="0078397A"/>
    <w:rsid w:val="007B255B"/>
    <w:rsid w:val="007C3F29"/>
    <w:rsid w:val="007C6377"/>
    <w:rsid w:val="00883196"/>
    <w:rsid w:val="008A6351"/>
    <w:rsid w:val="008D2C8D"/>
    <w:rsid w:val="008E3C98"/>
    <w:rsid w:val="00901995"/>
    <w:rsid w:val="00945BE6"/>
    <w:rsid w:val="009930FC"/>
    <w:rsid w:val="009D4DAB"/>
    <w:rsid w:val="009E46E9"/>
    <w:rsid w:val="009F0DDA"/>
    <w:rsid w:val="00A0518C"/>
    <w:rsid w:val="00A17F83"/>
    <w:rsid w:val="00A606D3"/>
    <w:rsid w:val="00AC7B77"/>
    <w:rsid w:val="00B44D49"/>
    <w:rsid w:val="00B4684E"/>
    <w:rsid w:val="00B8572F"/>
    <w:rsid w:val="00B9343E"/>
    <w:rsid w:val="00BD4EA6"/>
    <w:rsid w:val="00BF661D"/>
    <w:rsid w:val="00C339EF"/>
    <w:rsid w:val="00C57A5B"/>
    <w:rsid w:val="00C6564A"/>
    <w:rsid w:val="00C83F32"/>
    <w:rsid w:val="00CD67EE"/>
    <w:rsid w:val="00D50E48"/>
    <w:rsid w:val="00D71F3A"/>
    <w:rsid w:val="00D90DA2"/>
    <w:rsid w:val="00E01D2E"/>
    <w:rsid w:val="00E54B40"/>
    <w:rsid w:val="00E7576D"/>
    <w:rsid w:val="00E845A9"/>
    <w:rsid w:val="00E90AC1"/>
    <w:rsid w:val="00F06722"/>
    <w:rsid w:val="00F57FB0"/>
    <w:rsid w:val="00FE4CA2"/>
    <w:rsid w:val="00FF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759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60</cp:revision>
  <dcterms:created xsi:type="dcterms:W3CDTF">2016-07-20T19:10:00Z</dcterms:created>
  <dcterms:modified xsi:type="dcterms:W3CDTF">2016-07-25T20:41:00Z</dcterms:modified>
</cp:coreProperties>
</file>