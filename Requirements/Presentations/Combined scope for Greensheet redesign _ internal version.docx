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2965BE" w14:textId="7398C377" w:rsidR="004C1E54" w:rsidRPr="001E6C21" w:rsidRDefault="004C1E54" w:rsidP="002B6494">
      <w:pPr>
        <w:pStyle w:val="Title"/>
        <w:rPr>
          <w:sz w:val="40"/>
          <w:szCs w:val="40"/>
        </w:rPr>
      </w:pPr>
      <w:r w:rsidRPr="001E6C21">
        <w:rPr>
          <w:sz w:val="40"/>
          <w:szCs w:val="40"/>
        </w:rPr>
        <w:t xml:space="preserve">Combined </w:t>
      </w:r>
      <w:r w:rsidR="002B6494" w:rsidRPr="001E6C21">
        <w:rPr>
          <w:sz w:val="40"/>
          <w:szCs w:val="40"/>
        </w:rPr>
        <w:t xml:space="preserve">CBIIT and OGA </w:t>
      </w:r>
      <w:r w:rsidRPr="001E6C21">
        <w:rPr>
          <w:sz w:val="40"/>
          <w:szCs w:val="40"/>
        </w:rPr>
        <w:t xml:space="preserve">high level </w:t>
      </w:r>
      <w:r w:rsidR="002B6494" w:rsidRPr="001E6C21">
        <w:rPr>
          <w:sz w:val="40"/>
          <w:szCs w:val="40"/>
        </w:rPr>
        <w:t>scope for G</w:t>
      </w:r>
      <w:r w:rsidR="00385DD8">
        <w:rPr>
          <w:sz w:val="40"/>
          <w:szCs w:val="40"/>
        </w:rPr>
        <w:t>r</w:t>
      </w:r>
      <w:r w:rsidR="002B6494" w:rsidRPr="001E6C21">
        <w:rPr>
          <w:sz w:val="40"/>
          <w:szCs w:val="40"/>
        </w:rPr>
        <w:t>eenSheets re-design project</w:t>
      </w:r>
    </w:p>
    <w:p w14:paraId="17312296" w14:textId="77777777" w:rsidR="002B6494" w:rsidRDefault="002B6494" w:rsidP="002B6494"/>
    <w:tbl>
      <w:tblPr>
        <w:tblStyle w:val="TableGrid"/>
        <w:tblW w:w="0" w:type="auto"/>
        <w:tblLook w:val="04A0" w:firstRow="1" w:lastRow="0" w:firstColumn="1" w:lastColumn="0" w:noHBand="0" w:noVBand="1"/>
      </w:tblPr>
      <w:tblGrid>
        <w:gridCol w:w="1475"/>
        <w:gridCol w:w="1472"/>
        <w:gridCol w:w="2708"/>
        <w:gridCol w:w="109"/>
        <w:gridCol w:w="1184"/>
        <w:gridCol w:w="1529"/>
        <w:gridCol w:w="1990"/>
        <w:gridCol w:w="1128"/>
        <w:gridCol w:w="1345"/>
      </w:tblGrid>
      <w:tr w:rsidR="001E6C21" w:rsidRPr="001E6C21" w14:paraId="079F4E6A" w14:textId="77777777" w:rsidTr="001E6C21">
        <w:tc>
          <w:tcPr>
            <w:tcW w:w="1475" w:type="dxa"/>
            <w:vMerge w:val="restart"/>
            <w:tcBorders>
              <w:left w:val="double" w:sz="4" w:space="0" w:color="auto"/>
              <w:right w:val="double" w:sz="4" w:space="0" w:color="auto"/>
            </w:tcBorders>
            <w:shd w:val="clear" w:color="auto" w:fill="C4BC96" w:themeFill="background2" w:themeFillShade="BF"/>
          </w:tcPr>
          <w:p w14:paraId="530891EF" w14:textId="77777777" w:rsidR="00BF661D" w:rsidRPr="001E6C21" w:rsidRDefault="00BF661D" w:rsidP="002D294B">
            <w:pPr>
              <w:rPr>
                <w:b/>
                <w:sz w:val="18"/>
                <w:szCs w:val="18"/>
              </w:rPr>
            </w:pPr>
            <w:r w:rsidRPr="001E6C21">
              <w:rPr>
                <w:rFonts w:ascii="Arial" w:hAnsi="Arial" w:cs="Arial"/>
                <w:b/>
                <w:color w:val="000000"/>
                <w:sz w:val="18"/>
                <w:szCs w:val="18"/>
              </w:rPr>
              <w:t>Topic</w:t>
            </w:r>
          </w:p>
        </w:tc>
        <w:tc>
          <w:tcPr>
            <w:tcW w:w="5473" w:type="dxa"/>
            <w:gridSpan w:val="4"/>
            <w:tcBorders>
              <w:left w:val="double" w:sz="4" w:space="0" w:color="auto"/>
              <w:right w:val="double" w:sz="4" w:space="0" w:color="auto"/>
            </w:tcBorders>
            <w:shd w:val="clear" w:color="auto" w:fill="DDD9C3" w:themeFill="background2" w:themeFillShade="E6"/>
          </w:tcPr>
          <w:p w14:paraId="0AD35592" w14:textId="77777777" w:rsidR="00BF661D" w:rsidRPr="001E6C21" w:rsidRDefault="00BF661D" w:rsidP="00E845A9">
            <w:pPr>
              <w:jc w:val="center"/>
              <w:rPr>
                <w:b/>
                <w:sz w:val="18"/>
                <w:szCs w:val="18"/>
              </w:rPr>
            </w:pPr>
            <w:r w:rsidRPr="001E6C21">
              <w:rPr>
                <w:b/>
                <w:sz w:val="18"/>
                <w:szCs w:val="18"/>
              </w:rPr>
              <w:t>CBIIT item</w:t>
            </w:r>
          </w:p>
        </w:tc>
        <w:tc>
          <w:tcPr>
            <w:tcW w:w="5992" w:type="dxa"/>
            <w:gridSpan w:val="4"/>
            <w:tcBorders>
              <w:left w:val="double" w:sz="4" w:space="0" w:color="auto"/>
            </w:tcBorders>
            <w:shd w:val="clear" w:color="auto" w:fill="EEECE1" w:themeFill="background2"/>
          </w:tcPr>
          <w:p w14:paraId="68866A0C" w14:textId="15BFBE3F" w:rsidR="00BF661D" w:rsidRPr="001E6C21" w:rsidRDefault="00BF661D" w:rsidP="00E845A9">
            <w:pPr>
              <w:jc w:val="center"/>
              <w:rPr>
                <w:b/>
                <w:sz w:val="18"/>
                <w:szCs w:val="18"/>
              </w:rPr>
            </w:pPr>
            <w:r w:rsidRPr="001E6C21">
              <w:rPr>
                <w:b/>
                <w:sz w:val="18"/>
                <w:szCs w:val="18"/>
              </w:rPr>
              <w:t>OGA requests</w:t>
            </w:r>
          </w:p>
        </w:tc>
      </w:tr>
      <w:tr w:rsidR="001E6C21" w:rsidRPr="001E6C21" w14:paraId="2CBF456C" w14:textId="77777777" w:rsidTr="001E6C21">
        <w:tc>
          <w:tcPr>
            <w:tcW w:w="1475" w:type="dxa"/>
            <w:vMerge/>
            <w:tcBorders>
              <w:left w:val="double" w:sz="4" w:space="0" w:color="auto"/>
              <w:bottom w:val="single" w:sz="4" w:space="0" w:color="auto"/>
              <w:right w:val="double" w:sz="4" w:space="0" w:color="auto"/>
            </w:tcBorders>
            <w:shd w:val="clear" w:color="auto" w:fill="C4BC96" w:themeFill="background2" w:themeFillShade="BF"/>
          </w:tcPr>
          <w:p w14:paraId="058FFC3F" w14:textId="77777777" w:rsidR="00BF661D" w:rsidRPr="001E6C21" w:rsidRDefault="00BF661D" w:rsidP="002D294B">
            <w:pPr>
              <w:rPr>
                <w:rFonts w:ascii="Arial" w:hAnsi="Arial" w:cs="Arial"/>
                <w:b/>
                <w:color w:val="000000"/>
                <w:sz w:val="18"/>
                <w:szCs w:val="18"/>
              </w:rPr>
            </w:pPr>
          </w:p>
        </w:tc>
        <w:tc>
          <w:tcPr>
            <w:tcW w:w="1472" w:type="dxa"/>
            <w:tcBorders>
              <w:left w:val="double" w:sz="4" w:space="0" w:color="auto"/>
              <w:bottom w:val="single" w:sz="4" w:space="0" w:color="auto"/>
            </w:tcBorders>
            <w:shd w:val="clear" w:color="auto" w:fill="DDD9C3" w:themeFill="background2" w:themeFillShade="E6"/>
          </w:tcPr>
          <w:p w14:paraId="7FCCB827"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2817" w:type="dxa"/>
            <w:gridSpan w:val="2"/>
            <w:shd w:val="clear" w:color="auto" w:fill="DDD9C3" w:themeFill="background2" w:themeFillShade="E6"/>
          </w:tcPr>
          <w:p w14:paraId="6BC1A401"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84" w:type="dxa"/>
            <w:tcBorders>
              <w:right w:val="double" w:sz="4" w:space="0" w:color="auto"/>
            </w:tcBorders>
            <w:shd w:val="clear" w:color="auto" w:fill="DDD9C3" w:themeFill="background2" w:themeFillShade="E6"/>
          </w:tcPr>
          <w:p w14:paraId="7EBDB3AB"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529" w:type="dxa"/>
            <w:tcBorders>
              <w:left w:val="double" w:sz="4" w:space="0" w:color="auto"/>
              <w:bottom w:val="single" w:sz="4" w:space="0" w:color="auto"/>
            </w:tcBorders>
            <w:shd w:val="clear" w:color="auto" w:fill="EEECE1" w:themeFill="background2"/>
          </w:tcPr>
          <w:p w14:paraId="4EA2AA52"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Summary</w:t>
            </w:r>
          </w:p>
        </w:tc>
        <w:tc>
          <w:tcPr>
            <w:tcW w:w="1990" w:type="dxa"/>
            <w:shd w:val="clear" w:color="auto" w:fill="EEECE1" w:themeFill="background2"/>
          </w:tcPr>
          <w:p w14:paraId="516CE7BA" w14:textId="77777777" w:rsidR="00BF661D" w:rsidRPr="001E6C21" w:rsidRDefault="00BF661D" w:rsidP="002D294B">
            <w:pPr>
              <w:rPr>
                <w:rFonts w:ascii="Arial" w:hAnsi="Arial" w:cs="Arial"/>
                <w:b/>
                <w:color w:val="000000"/>
                <w:sz w:val="18"/>
                <w:szCs w:val="18"/>
              </w:rPr>
            </w:pPr>
            <w:r w:rsidRPr="001E6C21">
              <w:rPr>
                <w:rFonts w:ascii="Arial" w:hAnsi="Arial" w:cs="Arial"/>
                <w:b/>
                <w:color w:val="000000"/>
                <w:sz w:val="18"/>
                <w:szCs w:val="18"/>
              </w:rPr>
              <w:t>Description</w:t>
            </w:r>
          </w:p>
        </w:tc>
        <w:tc>
          <w:tcPr>
            <w:tcW w:w="1128" w:type="dxa"/>
            <w:shd w:val="clear" w:color="auto" w:fill="EEECE1" w:themeFill="background2"/>
          </w:tcPr>
          <w:p w14:paraId="5A029F8A" w14:textId="77777777" w:rsidR="00BF661D" w:rsidRPr="001E6C21" w:rsidRDefault="00BF661D" w:rsidP="002D294B">
            <w:pPr>
              <w:jc w:val="center"/>
              <w:rPr>
                <w:rFonts w:ascii="Arial" w:hAnsi="Arial" w:cs="Arial"/>
                <w:b/>
                <w:bCs/>
                <w:sz w:val="18"/>
                <w:szCs w:val="18"/>
              </w:rPr>
            </w:pPr>
            <w:r w:rsidRPr="001E6C21">
              <w:rPr>
                <w:rFonts w:ascii="Arial" w:hAnsi="Arial" w:cs="Arial"/>
                <w:b/>
                <w:bCs/>
                <w:sz w:val="18"/>
                <w:szCs w:val="18"/>
              </w:rPr>
              <w:t>Priority</w:t>
            </w:r>
          </w:p>
        </w:tc>
        <w:tc>
          <w:tcPr>
            <w:tcW w:w="1345" w:type="dxa"/>
            <w:shd w:val="clear" w:color="auto" w:fill="EEECE1" w:themeFill="background2"/>
          </w:tcPr>
          <w:p w14:paraId="31AF4A39" w14:textId="77777777" w:rsidR="00BF661D" w:rsidRPr="001E6C21" w:rsidRDefault="00BF661D" w:rsidP="002D294B">
            <w:pPr>
              <w:rPr>
                <w:b/>
                <w:sz w:val="18"/>
                <w:szCs w:val="18"/>
              </w:rPr>
            </w:pPr>
            <w:r w:rsidRPr="001E6C21">
              <w:rPr>
                <w:b/>
                <w:sz w:val="18"/>
                <w:szCs w:val="18"/>
              </w:rPr>
              <w:t>Corresponding OGA ticket</w:t>
            </w:r>
          </w:p>
        </w:tc>
      </w:tr>
      <w:tr w:rsidR="001E6C21" w:rsidRPr="001E6C21" w14:paraId="1FDBFBDA" w14:textId="77777777" w:rsidTr="001E6C21">
        <w:tc>
          <w:tcPr>
            <w:tcW w:w="1475" w:type="dxa"/>
            <w:vMerge w:val="restart"/>
            <w:tcBorders>
              <w:bottom w:val="thickThinSmallGap" w:sz="12" w:space="0" w:color="auto"/>
              <w:right w:val="double" w:sz="4" w:space="0" w:color="auto"/>
            </w:tcBorders>
            <w:shd w:val="clear" w:color="auto" w:fill="DBE5F1" w:themeFill="accent1" w:themeFillTint="33"/>
          </w:tcPr>
          <w:p w14:paraId="40D71C79" w14:textId="77777777" w:rsidR="00BF661D" w:rsidRPr="001E6C21" w:rsidRDefault="00BF661D" w:rsidP="00BF661D">
            <w:pPr>
              <w:rPr>
                <w:sz w:val="18"/>
                <w:szCs w:val="18"/>
              </w:rPr>
            </w:pPr>
            <w:r w:rsidRPr="001E6C21">
              <w:rPr>
                <w:rFonts w:ascii="Arial" w:hAnsi="Arial" w:cs="Arial"/>
                <w:color w:val="000000"/>
                <w:sz w:val="18"/>
                <w:szCs w:val="18"/>
              </w:rPr>
              <w:t>Fix recurring production issues</w:t>
            </w:r>
          </w:p>
        </w:tc>
        <w:tc>
          <w:tcPr>
            <w:tcW w:w="1472" w:type="dxa"/>
            <w:tcBorders>
              <w:left w:val="double" w:sz="4" w:space="0" w:color="auto"/>
            </w:tcBorders>
          </w:tcPr>
          <w:p w14:paraId="4089633D" w14:textId="77777777" w:rsidR="00BF661D" w:rsidRDefault="009930FC" w:rsidP="00BF661D">
            <w:pPr>
              <w:rPr>
                <w:ins w:id="0" w:author="Tulchinskaya, Gaby (NIH/NCI) [C]" w:date="2016-08-03T15:38:00Z"/>
                <w:rFonts w:ascii="Arial" w:hAnsi="Arial" w:cs="Arial"/>
                <w:color w:val="000000"/>
                <w:sz w:val="18"/>
                <w:szCs w:val="18"/>
              </w:rPr>
            </w:pPr>
            <w:r w:rsidRPr="001E6C21">
              <w:rPr>
                <w:rFonts w:ascii="Arial" w:hAnsi="Arial" w:cs="Arial"/>
                <w:color w:val="000000"/>
                <w:sz w:val="18"/>
                <w:szCs w:val="18"/>
              </w:rPr>
              <w:t>GS Time out</w:t>
            </w:r>
          </w:p>
          <w:p w14:paraId="176C1870" w14:textId="49057E93" w:rsidR="00FA118A" w:rsidRPr="001E6C21" w:rsidRDefault="00FA118A" w:rsidP="007A0F83">
            <w:pPr>
              <w:rPr>
                <w:sz w:val="18"/>
                <w:szCs w:val="18"/>
              </w:rPr>
            </w:pPr>
            <w:ins w:id="1" w:author="Tulchinskaya, Gaby (NIH/NCI) [C]" w:date="2016-08-03T15:38:00Z">
              <w:r>
                <w:rPr>
                  <w:rFonts w:ascii="Arial" w:hAnsi="Arial" w:cs="Arial"/>
                  <w:color w:val="000000"/>
                  <w:sz w:val="18"/>
                  <w:szCs w:val="18"/>
                </w:rPr>
                <w:t>(</w:t>
              </w:r>
            </w:ins>
            <w:ins w:id="2" w:author="Tulchinskaya, Gaby (NIH/NCI) [C]" w:date="2016-08-03T15:41:00Z">
              <w:r w:rsidR="0047019B">
                <w:rPr>
                  <w:rFonts w:ascii="Arial" w:hAnsi="Arial" w:cs="Arial"/>
                  <w:color w:val="000000"/>
                  <w:sz w:val="18"/>
                  <w:szCs w:val="18"/>
                </w:rPr>
                <w:t xml:space="preserve">in scope, </w:t>
              </w:r>
            </w:ins>
            <w:ins w:id="3" w:author="Tulchinskaya, Gaby (NIH/NCI) [C]" w:date="2016-08-03T15:44:00Z">
              <w:r w:rsidR="007A0F83">
                <w:rPr>
                  <w:rFonts w:ascii="Arial" w:hAnsi="Arial" w:cs="Arial"/>
                  <w:color w:val="000000"/>
                  <w:sz w:val="18"/>
                  <w:szCs w:val="18"/>
                </w:rPr>
                <w:t>O&amp;M</w:t>
              </w:r>
            </w:ins>
            <w:ins w:id="4" w:author="Tulchinskaya, Gaby (NIH/NCI) [C]" w:date="2016-08-03T15:41:00Z">
              <w:r w:rsidR="0047019B">
                <w:rPr>
                  <w:rFonts w:ascii="Arial" w:hAnsi="Arial" w:cs="Arial"/>
                  <w:color w:val="000000"/>
                  <w:sz w:val="18"/>
                  <w:szCs w:val="18"/>
                </w:rPr>
                <w:t>; issue will go away with re-design</w:t>
              </w:r>
            </w:ins>
            <w:ins w:id="5" w:author="Tulchinskaya, Gaby (NIH/NCI) [C]" w:date="2016-08-03T15:40:00Z">
              <w:r w:rsidR="0047019B">
                <w:rPr>
                  <w:rFonts w:ascii="Arial" w:hAnsi="Arial" w:cs="Arial"/>
                  <w:color w:val="000000"/>
                  <w:sz w:val="18"/>
                  <w:szCs w:val="18"/>
                </w:rPr>
                <w:t>)</w:t>
              </w:r>
            </w:ins>
          </w:p>
        </w:tc>
        <w:tc>
          <w:tcPr>
            <w:tcW w:w="2817" w:type="dxa"/>
            <w:gridSpan w:val="2"/>
          </w:tcPr>
          <w:p w14:paraId="28F2494B" w14:textId="77777777" w:rsidR="00BF661D" w:rsidRPr="001E6C21" w:rsidRDefault="006F4D83" w:rsidP="006F4D83">
            <w:pPr>
              <w:rPr>
                <w:sz w:val="18"/>
                <w:szCs w:val="18"/>
              </w:rPr>
            </w:pPr>
            <w:r w:rsidRPr="001E6C21">
              <w:rPr>
                <w:rFonts w:ascii="Arial" w:hAnsi="Arial" w:cs="Arial"/>
                <w:color w:val="000000"/>
                <w:sz w:val="18"/>
                <w:szCs w:val="18"/>
              </w:rPr>
              <w:t xml:space="preserve">User enters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data and doesn't save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 returns to the application 5+ hours later, completes the form and attempts to save the form (receives the Timeout error message which causes them to lose all data entered)</w:t>
            </w:r>
          </w:p>
        </w:tc>
        <w:tc>
          <w:tcPr>
            <w:tcW w:w="1184" w:type="dxa"/>
            <w:tcBorders>
              <w:right w:val="double" w:sz="4" w:space="0" w:color="auto"/>
            </w:tcBorders>
          </w:tcPr>
          <w:p w14:paraId="71F29C75" w14:textId="217AF602" w:rsidR="00BF661D" w:rsidRPr="001E6C21" w:rsidRDefault="00215756" w:rsidP="00BF661D">
            <w:pPr>
              <w:rPr>
                <w:rFonts w:ascii="Arial" w:hAnsi="Arial" w:cs="Arial"/>
                <w:color w:val="00B050"/>
                <w:sz w:val="18"/>
                <w:szCs w:val="18"/>
              </w:rPr>
            </w:pPr>
            <w:r>
              <w:rPr>
                <w:rFonts w:ascii="Arial" w:hAnsi="Arial" w:cs="Arial"/>
                <w:color w:val="00B050"/>
                <w:sz w:val="18"/>
                <w:szCs w:val="18"/>
              </w:rPr>
              <w:t>Fix is in progress.  Still will be revisited in redesigned version</w:t>
            </w:r>
          </w:p>
        </w:tc>
        <w:tc>
          <w:tcPr>
            <w:tcW w:w="1529" w:type="dxa"/>
            <w:tcBorders>
              <w:left w:val="double" w:sz="4" w:space="0" w:color="auto"/>
              <w:bottom w:val="single" w:sz="4" w:space="0" w:color="auto"/>
            </w:tcBorders>
          </w:tcPr>
          <w:p w14:paraId="3B45CE7E" w14:textId="77777777" w:rsidR="00BF661D" w:rsidRDefault="00BF661D" w:rsidP="00BF661D">
            <w:pPr>
              <w:rPr>
                <w:ins w:id="6" w:author="Tulchinskaya, Gaby (NIH/NCI) [C]" w:date="2016-08-03T16:01:00Z"/>
                <w:rFonts w:ascii="Arial" w:hAnsi="Arial" w:cs="Arial"/>
                <w:color w:val="000000"/>
                <w:sz w:val="18"/>
                <w:szCs w:val="18"/>
              </w:rPr>
            </w:pPr>
            <w:r w:rsidRPr="001E6C21">
              <w:rPr>
                <w:rFonts w:ascii="Arial" w:hAnsi="Arial" w:cs="Arial"/>
                <w:color w:val="000000"/>
                <w:sz w:val="18"/>
                <w:szCs w:val="18"/>
              </w:rPr>
              <w:t xml:space="preserve">GS -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should have NO defaults</w:t>
            </w:r>
          </w:p>
          <w:p w14:paraId="03692905" w14:textId="6FD06915" w:rsidR="00830B65" w:rsidRPr="001E6C21" w:rsidRDefault="00830B65" w:rsidP="00BF661D">
            <w:pPr>
              <w:rPr>
                <w:rFonts w:ascii="Arial" w:hAnsi="Arial" w:cs="Arial"/>
                <w:color w:val="000000"/>
                <w:sz w:val="18"/>
                <w:szCs w:val="18"/>
              </w:rPr>
            </w:pPr>
            <w:ins w:id="7" w:author="Tulchinskaya, Gaby (NIH/NCI) [C]" w:date="2016-08-03T16:01:00Z">
              <w:r>
                <w:rPr>
                  <w:rFonts w:ascii="Arial" w:hAnsi="Arial" w:cs="Arial"/>
                  <w:color w:val="000000"/>
                  <w:sz w:val="18"/>
                  <w:szCs w:val="18"/>
                </w:rPr>
                <w:t>(</w:t>
              </w:r>
            </w:ins>
            <w:ins w:id="8" w:author="Tulchinskaya, Gaby (NIH/NCI) [C]" w:date="2016-08-03T16:03:00Z">
              <w:r w:rsidR="00226FE1">
                <w:rPr>
                  <w:rFonts w:ascii="Arial" w:hAnsi="Arial" w:cs="Arial"/>
                  <w:color w:val="000000"/>
                  <w:sz w:val="18"/>
                  <w:szCs w:val="18"/>
                </w:rPr>
                <w:t>#</w:t>
              </w:r>
            </w:ins>
            <w:ins w:id="9" w:author="Tulchinskaya, Gaby (NIH/NCI) [C]" w:date="2016-08-03T16:02:00Z">
              <w:r w:rsidR="00226FE1">
                <w:rPr>
                  <w:rFonts w:ascii="Arial" w:hAnsi="Arial" w:cs="Arial"/>
                  <w:color w:val="000000"/>
                  <w:sz w:val="18"/>
                  <w:szCs w:val="18"/>
                </w:rPr>
                <w:t xml:space="preserve">2 </w:t>
              </w:r>
            </w:ins>
            <w:ins w:id="10" w:author="Tulchinskaya, Gaby (NIH/NCI) [C]" w:date="2016-08-03T16:01:00Z">
              <w:r>
                <w:rPr>
                  <w:rFonts w:ascii="Arial" w:hAnsi="Arial" w:cs="Arial"/>
                  <w:color w:val="000000"/>
                  <w:sz w:val="18"/>
                  <w:szCs w:val="18"/>
                </w:rPr>
                <w:t>in scope, O&amp;M; issue will go away with re-design</w:t>
              </w:r>
            </w:ins>
            <w:ins w:id="11" w:author="Tulchinskaya, Gaby (NIH/NCI) [C]" w:date="2016-08-03T16:03:00Z">
              <w:r w:rsidR="00226FE1">
                <w:rPr>
                  <w:rFonts w:ascii="Arial" w:hAnsi="Arial" w:cs="Arial"/>
                  <w:color w:val="000000"/>
                  <w:sz w:val="18"/>
                  <w:szCs w:val="18"/>
                </w:rPr>
                <w:t>; #1 FB O&amp;M</w:t>
              </w:r>
            </w:ins>
            <w:ins w:id="12" w:author="Tulchinskaya, Gaby (NIH/NCI) [C]" w:date="2016-08-03T16:01:00Z">
              <w:r>
                <w:rPr>
                  <w:rFonts w:ascii="Arial" w:hAnsi="Arial" w:cs="Arial"/>
                  <w:color w:val="000000"/>
                  <w:sz w:val="18"/>
                  <w:szCs w:val="18"/>
                </w:rPr>
                <w:t>)</w:t>
              </w:r>
            </w:ins>
          </w:p>
        </w:tc>
        <w:tc>
          <w:tcPr>
            <w:tcW w:w="1990" w:type="dxa"/>
          </w:tcPr>
          <w:p w14:paraId="745769AC" w14:textId="77777777" w:rsidR="00BF661D" w:rsidRPr="001E6C21" w:rsidRDefault="00BF661D" w:rsidP="00BF661D">
            <w:pPr>
              <w:rPr>
                <w:rFonts w:ascii="Arial" w:hAnsi="Arial" w:cs="Arial"/>
                <w:color w:val="000000"/>
                <w:sz w:val="18"/>
                <w:szCs w:val="18"/>
              </w:rPr>
            </w:pPr>
            <w:r w:rsidRPr="001E6C21">
              <w:rPr>
                <w:rFonts w:ascii="Arial" w:hAnsi="Arial" w:cs="Arial"/>
                <w:color w:val="000000"/>
                <w:sz w:val="18"/>
                <w:szCs w:val="18"/>
              </w:rPr>
              <w:t xml:space="preserve">The new system should fix the bug for placing default on dropdowns of sub-questions. Per business needs, there should be NO default answers on GS. </w:t>
            </w:r>
            <w:r w:rsidRPr="001E6C21">
              <w:rPr>
                <w:rFonts w:ascii="Arial" w:hAnsi="Arial" w:cs="Arial"/>
                <w:color w:val="000000"/>
                <w:sz w:val="18"/>
                <w:szCs w:val="18"/>
              </w:rPr>
              <w:br/>
            </w:r>
            <w:r w:rsidRPr="001E6C21">
              <w:rPr>
                <w:rFonts w:ascii="Arial" w:hAnsi="Arial" w:cs="Arial"/>
                <w:color w:val="000000"/>
                <w:sz w:val="18"/>
                <w:szCs w:val="18"/>
              </w:rPr>
              <w:br/>
              <w:t xml:space="preserve">The issues has 2 parts: </w:t>
            </w:r>
            <w:r w:rsidRPr="001E6C21">
              <w:rPr>
                <w:rFonts w:ascii="Arial" w:hAnsi="Arial" w:cs="Arial"/>
                <w:color w:val="000000"/>
                <w:sz w:val="18"/>
                <w:szCs w:val="18"/>
              </w:rPr>
              <w:br/>
              <w:t xml:space="preserve">1) it would be nice not to have a default answer on anything </w:t>
            </w:r>
            <w:r w:rsidRPr="001E6C21">
              <w:rPr>
                <w:rFonts w:ascii="Arial" w:hAnsi="Arial" w:cs="Arial"/>
                <w:color w:val="000000"/>
                <w:sz w:val="18"/>
                <w:szCs w:val="18"/>
              </w:rPr>
              <w:br/>
              <w:t>2) the system should not be checking and recording answers of conditionally hidden sub-questions.</w:t>
            </w:r>
          </w:p>
        </w:tc>
        <w:tc>
          <w:tcPr>
            <w:tcW w:w="1128" w:type="dxa"/>
          </w:tcPr>
          <w:p w14:paraId="587DE8EA" w14:textId="77777777" w:rsidR="00BF661D" w:rsidRPr="001E6C21" w:rsidRDefault="00BF661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Pr>
          <w:p w14:paraId="715D358B" w14:textId="77777777" w:rsidR="00BF661D" w:rsidRPr="001E6C21" w:rsidRDefault="00BF661D" w:rsidP="00BF661D">
            <w:pPr>
              <w:rPr>
                <w:sz w:val="18"/>
                <w:szCs w:val="18"/>
              </w:rPr>
            </w:pPr>
            <w:r w:rsidRPr="001E6C21">
              <w:rPr>
                <w:rFonts w:ascii="Arial" w:hAnsi="Arial" w:cs="Arial"/>
                <w:color w:val="000000"/>
                <w:sz w:val="18"/>
                <w:szCs w:val="18"/>
              </w:rPr>
              <w:t>OGAI2E-139</w:t>
            </w:r>
          </w:p>
        </w:tc>
      </w:tr>
      <w:tr w:rsidR="001E6C21" w:rsidRPr="001E6C21" w14:paraId="56EB70A8"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55599277" w14:textId="77777777" w:rsidR="004A679D" w:rsidRPr="001E6C21" w:rsidRDefault="004A679D" w:rsidP="004A679D">
            <w:pPr>
              <w:rPr>
                <w:sz w:val="18"/>
                <w:szCs w:val="18"/>
              </w:rPr>
            </w:pPr>
          </w:p>
        </w:tc>
        <w:tc>
          <w:tcPr>
            <w:tcW w:w="1472" w:type="dxa"/>
            <w:tcBorders>
              <w:left w:val="double" w:sz="4" w:space="0" w:color="auto"/>
              <w:bottom w:val="single" w:sz="4" w:space="0" w:color="auto"/>
            </w:tcBorders>
          </w:tcPr>
          <w:p w14:paraId="46232AF6" w14:textId="77777777" w:rsidR="004A679D" w:rsidRDefault="004A679D" w:rsidP="004A679D">
            <w:pPr>
              <w:rPr>
                <w:ins w:id="13" w:author="Tulchinskaya, Gaby (NIH/NCI) [C]" w:date="2016-08-03T15:45:00Z"/>
                <w:rFonts w:ascii="Arial" w:hAnsi="Arial" w:cs="Arial"/>
                <w:color w:val="000000"/>
                <w:sz w:val="18"/>
                <w:szCs w:val="18"/>
              </w:rPr>
            </w:pP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Submission</w:t>
            </w:r>
          </w:p>
          <w:p w14:paraId="6854C8E1" w14:textId="7DF463BE" w:rsidR="00D41482" w:rsidRPr="001E6C21" w:rsidRDefault="00D41482" w:rsidP="004A679D">
            <w:pPr>
              <w:rPr>
                <w:sz w:val="18"/>
                <w:szCs w:val="18"/>
              </w:rPr>
            </w:pPr>
            <w:ins w:id="14" w:author="Tulchinskaya, Gaby (NIH/NCI) [C]" w:date="2016-08-03T15:45:00Z">
              <w:r>
                <w:rPr>
                  <w:rFonts w:ascii="Arial" w:hAnsi="Arial" w:cs="Arial"/>
                  <w:color w:val="000000"/>
                  <w:sz w:val="18"/>
                  <w:szCs w:val="18"/>
                </w:rPr>
                <w:t>(in scope, O&amp;M; issue will go away with re-design)</w:t>
              </w:r>
            </w:ins>
          </w:p>
        </w:tc>
        <w:tc>
          <w:tcPr>
            <w:tcW w:w="2817" w:type="dxa"/>
            <w:gridSpan w:val="2"/>
            <w:tcBorders>
              <w:bottom w:val="single" w:sz="4" w:space="0" w:color="auto"/>
            </w:tcBorders>
          </w:tcPr>
          <w:p w14:paraId="17AB3DED" w14:textId="77777777" w:rsidR="004A679D" w:rsidRPr="001E6C21" w:rsidRDefault="004A679D" w:rsidP="00883196">
            <w:pPr>
              <w:rPr>
                <w:rFonts w:ascii="Arial" w:hAnsi="Arial" w:cs="Arial"/>
                <w:color w:val="000000"/>
                <w:sz w:val="18"/>
                <w:szCs w:val="18"/>
              </w:rPr>
            </w:pPr>
            <w:r w:rsidRPr="001E6C21">
              <w:rPr>
                <w:rFonts w:ascii="Arial" w:hAnsi="Arial" w:cs="Arial"/>
                <w:color w:val="000000"/>
                <w:sz w:val="18"/>
                <w:szCs w:val="18"/>
              </w:rPr>
              <w:t xml:space="preserve">User does not have the ability to Submit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 because the "Submit" button is not available; NOTE: this is not a system issue</w:t>
            </w:r>
            <w:r w:rsidR="00883196">
              <w:rPr>
                <w:rFonts w:ascii="Arial" w:hAnsi="Arial" w:cs="Arial"/>
                <w:color w:val="000000"/>
                <w:sz w:val="18"/>
                <w:szCs w:val="18"/>
              </w:rPr>
              <w:t>;</w:t>
            </w:r>
            <w:r w:rsidRPr="001E6C21">
              <w:rPr>
                <w:rFonts w:ascii="Arial" w:hAnsi="Arial" w:cs="Arial"/>
                <w:color w:val="000000"/>
                <w:sz w:val="18"/>
                <w:szCs w:val="18"/>
              </w:rPr>
              <w:t xml:space="preserve"> the system works as expected. It’s just the rules are not obvious to users. Interface is not intuitive and help system is deficient.</w:t>
            </w:r>
          </w:p>
        </w:tc>
        <w:tc>
          <w:tcPr>
            <w:tcW w:w="1184" w:type="dxa"/>
            <w:tcBorders>
              <w:bottom w:val="single" w:sz="4" w:space="0" w:color="auto"/>
              <w:right w:val="double" w:sz="4" w:space="0" w:color="auto"/>
            </w:tcBorders>
          </w:tcPr>
          <w:p w14:paraId="1F736CF0" w14:textId="77777777" w:rsidR="004A679D" w:rsidRPr="001E6C21" w:rsidRDefault="004A679D" w:rsidP="004A679D">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2452291" w14:textId="004CB069" w:rsidR="004A679D" w:rsidRDefault="004A679D" w:rsidP="004A679D">
            <w:pPr>
              <w:rPr>
                <w:ins w:id="15" w:author="Tulchinskaya, Gaby (NIH/NCI) [C]" w:date="2016-08-03T16:03:00Z"/>
                <w:rFonts w:ascii="Arial" w:hAnsi="Arial" w:cs="Arial"/>
                <w:color w:val="000000"/>
                <w:sz w:val="18"/>
                <w:szCs w:val="18"/>
              </w:rPr>
            </w:pPr>
            <w:r w:rsidRPr="001E6C21">
              <w:rPr>
                <w:rFonts w:ascii="Arial" w:hAnsi="Arial" w:cs="Arial"/>
                <w:color w:val="000000"/>
                <w:sz w:val="18"/>
                <w:szCs w:val="18"/>
              </w:rPr>
              <w:t>GS FB - timeout</w:t>
            </w:r>
          </w:p>
          <w:p w14:paraId="2A2703BD" w14:textId="65A02C9B" w:rsidR="00226FE1" w:rsidRPr="001E6C21" w:rsidRDefault="00226FE1" w:rsidP="004A679D">
            <w:pPr>
              <w:rPr>
                <w:rFonts w:ascii="Arial" w:hAnsi="Arial" w:cs="Arial"/>
                <w:color w:val="000000"/>
                <w:sz w:val="18"/>
                <w:szCs w:val="18"/>
              </w:rPr>
            </w:pPr>
            <w:ins w:id="16" w:author="Tulchinskaya, Gaby (NIH/NCI) [C]" w:date="2016-08-03T16:03:00Z">
              <w:r>
                <w:rPr>
                  <w:rFonts w:ascii="Arial" w:hAnsi="Arial" w:cs="Arial"/>
                  <w:color w:val="000000"/>
                  <w:sz w:val="18"/>
                  <w:szCs w:val="18"/>
                </w:rPr>
                <w:t>(O&amp;M FB)</w:t>
              </w:r>
            </w:ins>
          </w:p>
        </w:tc>
        <w:tc>
          <w:tcPr>
            <w:tcW w:w="1990" w:type="dxa"/>
            <w:tcBorders>
              <w:bottom w:val="single" w:sz="4" w:space="0" w:color="auto"/>
            </w:tcBorders>
          </w:tcPr>
          <w:p w14:paraId="35C72741" w14:textId="77777777" w:rsidR="004A679D" w:rsidRPr="001E6C21" w:rsidRDefault="004A679D" w:rsidP="004A679D">
            <w:pPr>
              <w:rPr>
                <w:rFonts w:ascii="Arial" w:hAnsi="Arial" w:cs="Arial"/>
                <w:color w:val="000000"/>
                <w:sz w:val="18"/>
                <w:szCs w:val="18"/>
              </w:rPr>
            </w:pPr>
            <w:r w:rsidRPr="001E6C21">
              <w:rPr>
                <w:rFonts w:ascii="Arial" w:hAnsi="Arial" w:cs="Arial"/>
                <w:color w:val="000000"/>
                <w:sz w:val="18"/>
                <w:szCs w:val="18"/>
              </w:rPr>
              <w:t>When user first accesses FB the system times out. Second or third attempt is successful. The system should work on first try.</w:t>
            </w:r>
          </w:p>
        </w:tc>
        <w:tc>
          <w:tcPr>
            <w:tcW w:w="1128" w:type="dxa"/>
            <w:tcBorders>
              <w:bottom w:val="single" w:sz="4" w:space="0" w:color="auto"/>
            </w:tcBorders>
          </w:tcPr>
          <w:p w14:paraId="3439A7EE" w14:textId="77777777" w:rsidR="004A679D" w:rsidRPr="001E6C21" w:rsidRDefault="004A679D" w:rsidP="00945BE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bottom w:val="single" w:sz="4" w:space="0" w:color="auto"/>
            </w:tcBorders>
          </w:tcPr>
          <w:p w14:paraId="22EC1B99" w14:textId="77777777" w:rsidR="004A679D" w:rsidRPr="001E6C21" w:rsidRDefault="004A679D" w:rsidP="004A679D">
            <w:pPr>
              <w:rPr>
                <w:sz w:val="18"/>
                <w:szCs w:val="18"/>
              </w:rPr>
            </w:pPr>
            <w:r w:rsidRPr="001E6C21">
              <w:rPr>
                <w:rFonts w:ascii="Arial" w:hAnsi="Arial" w:cs="Arial"/>
                <w:color w:val="000000"/>
                <w:sz w:val="18"/>
                <w:szCs w:val="18"/>
              </w:rPr>
              <w:t>OGAI2E-142</w:t>
            </w:r>
          </w:p>
        </w:tc>
      </w:tr>
      <w:tr w:rsidR="001E6C21" w:rsidRPr="001E6C21" w14:paraId="304241F9" w14:textId="77777777" w:rsidTr="001E6C21">
        <w:tc>
          <w:tcPr>
            <w:tcW w:w="1475" w:type="dxa"/>
            <w:vMerge/>
            <w:tcBorders>
              <w:top w:val="thickThinSmallGap" w:sz="24" w:space="0" w:color="auto"/>
              <w:bottom w:val="thickThinSmallGap" w:sz="12" w:space="0" w:color="auto"/>
              <w:right w:val="double" w:sz="4" w:space="0" w:color="auto"/>
            </w:tcBorders>
            <w:shd w:val="clear" w:color="auto" w:fill="DBE5F1" w:themeFill="accent1" w:themeFillTint="33"/>
          </w:tcPr>
          <w:p w14:paraId="214DC017" w14:textId="77777777" w:rsidR="00BF661D" w:rsidRPr="001E6C21" w:rsidRDefault="00BF661D" w:rsidP="00BF661D">
            <w:pPr>
              <w:rPr>
                <w:sz w:val="18"/>
                <w:szCs w:val="18"/>
              </w:rPr>
            </w:pPr>
          </w:p>
        </w:tc>
        <w:tc>
          <w:tcPr>
            <w:tcW w:w="1472" w:type="dxa"/>
            <w:tcBorders>
              <w:left w:val="double" w:sz="4" w:space="0" w:color="auto"/>
              <w:bottom w:val="thickThinSmallGap" w:sz="12" w:space="0" w:color="auto"/>
            </w:tcBorders>
          </w:tcPr>
          <w:p w14:paraId="603BD922" w14:textId="77777777" w:rsidR="00BF661D" w:rsidRDefault="00945BE6" w:rsidP="00BF661D">
            <w:pPr>
              <w:rPr>
                <w:ins w:id="17" w:author="Tulchinskaya, Gaby (NIH/NCI) [C]" w:date="2016-08-03T15:46:00Z"/>
                <w:rFonts w:ascii="Arial" w:hAnsi="Arial" w:cs="Arial"/>
                <w:color w:val="000000"/>
                <w:sz w:val="18"/>
                <w:szCs w:val="18"/>
              </w:rPr>
            </w:pPr>
            <w:r w:rsidRPr="001E6C21">
              <w:rPr>
                <w:rFonts w:ascii="Arial" w:hAnsi="Arial" w:cs="Arial"/>
                <w:color w:val="000000"/>
                <w:sz w:val="18"/>
                <w:szCs w:val="18"/>
              </w:rPr>
              <w:t xml:space="preserve">Duplicate </w:t>
            </w:r>
            <w:proofErr w:type="spellStart"/>
            <w:r w:rsidRPr="001E6C21">
              <w:rPr>
                <w:rFonts w:ascii="Arial" w:hAnsi="Arial" w:cs="Arial"/>
                <w:color w:val="000000"/>
                <w:sz w:val="18"/>
                <w:szCs w:val="18"/>
              </w:rPr>
              <w:t>Greensheets</w:t>
            </w:r>
            <w:proofErr w:type="spellEnd"/>
          </w:p>
          <w:p w14:paraId="3ECEEAC7" w14:textId="3A116C9A" w:rsidR="00D41482" w:rsidRPr="001E6C21" w:rsidRDefault="0013343E" w:rsidP="00B3388E">
            <w:pPr>
              <w:rPr>
                <w:rFonts w:ascii="Arial" w:hAnsi="Arial" w:cs="Arial"/>
                <w:color w:val="000000"/>
                <w:sz w:val="18"/>
                <w:szCs w:val="18"/>
              </w:rPr>
            </w:pPr>
            <w:ins w:id="18" w:author="Tulchinskaya, Gaby (NIH/NCI) [C]" w:date="2016-08-03T15:48:00Z">
              <w:r>
                <w:rPr>
                  <w:rFonts w:ascii="Arial" w:hAnsi="Arial" w:cs="Arial"/>
                  <w:color w:val="000000"/>
                  <w:sz w:val="18"/>
                  <w:szCs w:val="18"/>
                </w:rPr>
                <w:t>(</w:t>
              </w:r>
            </w:ins>
            <w:ins w:id="19" w:author="Tulchinskaya, Gaby (NIH/NCI) [C]" w:date="2016-08-03T15:51:00Z">
              <w:r w:rsidR="00B3388E">
                <w:rPr>
                  <w:rFonts w:ascii="Arial" w:hAnsi="Arial" w:cs="Arial"/>
                  <w:color w:val="000000"/>
                  <w:sz w:val="18"/>
                  <w:szCs w:val="18"/>
                </w:rPr>
                <w:t>TBD, depends on solution selected by OGA</w:t>
              </w:r>
            </w:ins>
            <w:ins w:id="20" w:author="Tulchinskaya, Gaby (NIH/NCI) [C]" w:date="2016-08-03T15:48:00Z">
              <w:r>
                <w:rPr>
                  <w:rFonts w:ascii="Arial" w:hAnsi="Arial" w:cs="Arial"/>
                  <w:color w:val="000000"/>
                  <w:sz w:val="18"/>
                  <w:szCs w:val="18"/>
                </w:rPr>
                <w:t>)</w:t>
              </w:r>
            </w:ins>
          </w:p>
        </w:tc>
        <w:tc>
          <w:tcPr>
            <w:tcW w:w="2817" w:type="dxa"/>
            <w:gridSpan w:val="2"/>
            <w:tcBorders>
              <w:bottom w:val="thickThinSmallGap" w:sz="12" w:space="0" w:color="auto"/>
            </w:tcBorders>
          </w:tcPr>
          <w:p w14:paraId="2311A584" w14:textId="77777777" w:rsidR="00BF661D" w:rsidRPr="001E6C21" w:rsidRDefault="00945BE6" w:rsidP="00BF661D">
            <w:pPr>
              <w:rPr>
                <w:rFonts w:ascii="Arial" w:hAnsi="Arial" w:cs="Arial"/>
                <w:color w:val="000000"/>
                <w:sz w:val="18"/>
                <w:szCs w:val="18"/>
              </w:rPr>
            </w:pPr>
            <w:r w:rsidRPr="001E6C21">
              <w:rPr>
                <w:rFonts w:ascii="Arial" w:hAnsi="Arial" w:cs="Arial"/>
                <w:color w:val="000000"/>
                <w:sz w:val="18"/>
                <w:szCs w:val="18"/>
              </w:rPr>
              <w:t xml:space="preserve">Two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forms (same Type) are created for the same grant number (OGA creates a dummy grant in GPMATS and then creates the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(usually Type 3 or 4) then the actual grant comes into IMPAC II and they create a second </w:t>
            </w:r>
            <w:proofErr w:type="spellStart"/>
            <w:r w:rsidRPr="001E6C21">
              <w:rPr>
                <w:rFonts w:ascii="Arial" w:hAnsi="Arial" w:cs="Arial"/>
                <w:color w:val="000000"/>
                <w:sz w:val="18"/>
                <w:szCs w:val="18"/>
              </w:rPr>
              <w:lastRenderedPageBreak/>
              <w:t>Greensheet</w:t>
            </w:r>
            <w:proofErr w:type="spellEnd"/>
            <w:r w:rsidRPr="001E6C21">
              <w:rPr>
                <w:rFonts w:ascii="Arial" w:hAnsi="Arial" w:cs="Arial"/>
                <w:color w:val="000000"/>
                <w:sz w:val="18"/>
                <w:szCs w:val="18"/>
              </w:rPr>
              <w:t xml:space="preserve"> - This causes there to be two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forms for the same grant number)</w:t>
            </w:r>
          </w:p>
        </w:tc>
        <w:tc>
          <w:tcPr>
            <w:tcW w:w="1184" w:type="dxa"/>
            <w:tcBorders>
              <w:bottom w:val="thickThinSmallGap" w:sz="12" w:space="0" w:color="auto"/>
              <w:right w:val="double" w:sz="4" w:space="0" w:color="auto"/>
            </w:tcBorders>
          </w:tcPr>
          <w:p w14:paraId="77078EE5" w14:textId="77777777" w:rsidR="00BF661D" w:rsidRPr="001E6C21" w:rsidRDefault="00945BE6" w:rsidP="00BF661D">
            <w:pPr>
              <w:rPr>
                <w:sz w:val="18"/>
                <w:szCs w:val="18"/>
              </w:rPr>
            </w:pPr>
            <w:r w:rsidRPr="001E6C21">
              <w:rPr>
                <w:rFonts w:ascii="Arial" w:hAnsi="Arial" w:cs="Arial"/>
                <w:color w:val="943634" w:themeColor="accent2" w:themeShade="BF"/>
                <w:sz w:val="18"/>
                <w:szCs w:val="18"/>
              </w:rPr>
              <w:lastRenderedPageBreak/>
              <w:t>Major</w:t>
            </w:r>
          </w:p>
        </w:tc>
        <w:tc>
          <w:tcPr>
            <w:tcW w:w="1529" w:type="dxa"/>
            <w:tcBorders>
              <w:left w:val="double" w:sz="4" w:space="0" w:color="auto"/>
              <w:bottom w:val="thickThinSmallGap" w:sz="12" w:space="0" w:color="auto"/>
            </w:tcBorders>
          </w:tcPr>
          <w:p w14:paraId="7801CE24" w14:textId="77777777" w:rsidR="00BF661D" w:rsidRPr="001E6C21" w:rsidRDefault="00BF661D" w:rsidP="00BF661D">
            <w:pPr>
              <w:rPr>
                <w:sz w:val="18"/>
                <w:szCs w:val="18"/>
              </w:rPr>
            </w:pPr>
          </w:p>
        </w:tc>
        <w:tc>
          <w:tcPr>
            <w:tcW w:w="1990" w:type="dxa"/>
            <w:tcBorders>
              <w:bottom w:val="thickThinSmallGap" w:sz="12" w:space="0" w:color="auto"/>
            </w:tcBorders>
          </w:tcPr>
          <w:p w14:paraId="784E2B18" w14:textId="77777777" w:rsidR="00BF661D" w:rsidRPr="001E6C21" w:rsidRDefault="00BF661D" w:rsidP="00BF661D">
            <w:pPr>
              <w:rPr>
                <w:sz w:val="18"/>
                <w:szCs w:val="18"/>
              </w:rPr>
            </w:pPr>
          </w:p>
        </w:tc>
        <w:tc>
          <w:tcPr>
            <w:tcW w:w="1128" w:type="dxa"/>
            <w:tcBorders>
              <w:bottom w:val="thickThinSmallGap" w:sz="12" w:space="0" w:color="auto"/>
            </w:tcBorders>
          </w:tcPr>
          <w:p w14:paraId="69D826D6" w14:textId="77777777" w:rsidR="00BF661D" w:rsidRPr="001E6C21" w:rsidRDefault="00BF661D" w:rsidP="00BF661D">
            <w:pPr>
              <w:rPr>
                <w:sz w:val="18"/>
                <w:szCs w:val="18"/>
              </w:rPr>
            </w:pPr>
          </w:p>
        </w:tc>
        <w:tc>
          <w:tcPr>
            <w:tcW w:w="1345" w:type="dxa"/>
            <w:tcBorders>
              <w:bottom w:val="thickThinSmallGap" w:sz="12" w:space="0" w:color="auto"/>
            </w:tcBorders>
          </w:tcPr>
          <w:p w14:paraId="2456C7F8" w14:textId="77777777" w:rsidR="00BF661D" w:rsidRPr="001E6C21" w:rsidRDefault="00BF661D" w:rsidP="00BF661D">
            <w:pPr>
              <w:rPr>
                <w:sz w:val="18"/>
                <w:szCs w:val="18"/>
              </w:rPr>
            </w:pPr>
          </w:p>
        </w:tc>
      </w:tr>
      <w:tr w:rsidR="001E6C21" w:rsidRPr="001E6C21" w14:paraId="33A4E955"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8E9AEDE" w14:textId="7A6BE2B9" w:rsidR="009930FC" w:rsidRPr="001E6C21" w:rsidRDefault="009930FC" w:rsidP="00226FE1">
            <w:pPr>
              <w:rPr>
                <w:rFonts w:ascii="Arial" w:hAnsi="Arial" w:cs="Arial"/>
                <w:color w:val="000000"/>
                <w:sz w:val="18"/>
                <w:szCs w:val="18"/>
              </w:rPr>
            </w:pPr>
            <w:r w:rsidRPr="001E6C21">
              <w:rPr>
                <w:rFonts w:ascii="Arial" w:hAnsi="Arial" w:cs="Arial"/>
                <w:color w:val="000000"/>
                <w:sz w:val="18"/>
                <w:szCs w:val="18"/>
              </w:rPr>
              <w:t>Roles</w:t>
            </w:r>
            <w:ins w:id="21" w:author="Tulchinskaya, Gaby (NIH/NCI) [C]" w:date="2016-08-03T16:09:00Z">
              <w:r w:rsidR="00226FE1">
                <w:rPr>
                  <w:rFonts w:ascii="Arial" w:hAnsi="Arial" w:cs="Arial"/>
                  <w:color w:val="000000"/>
                  <w:sz w:val="18"/>
                  <w:szCs w:val="18"/>
                </w:rPr>
                <w:t xml:space="preserve"> (</w:t>
              </w:r>
            </w:ins>
            <w:ins w:id="22" w:author="Tulchinskaya, Gaby (NIH/NCI) [C]" w:date="2016-08-03T16:10:00Z">
              <w:r w:rsidR="00226FE1">
                <w:rPr>
                  <w:rFonts w:ascii="Arial" w:hAnsi="Arial" w:cs="Arial"/>
                  <w:color w:val="000000"/>
                  <w:sz w:val="18"/>
                  <w:szCs w:val="18"/>
                </w:rPr>
                <w:t xml:space="preserve">For OGA: </w:t>
              </w:r>
            </w:ins>
            <w:ins w:id="23" w:author="Tulchinskaya, Gaby (NIH/NCI) [C]" w:date="2016-08-03T16:09:00Z">
              <w:r w:rsidR="00226FE1">
                <w:rPr>
                  <w:rFonts w:ascii="Arial" w:hAnsi="Arial" w:cs="Arial"/>
                  <w:color w:val="000000"/>
                  <w:sz w:val="18"/>
                  <w:szCs w:val="18"/>
                </w:rPr>
                <w:t xml:space="preserve">streamline user </w:t>
              </w:r>
            </w:ins>
            <w:ins w:id="24" w:author="Tulchinskaya, Gaby (NIH/NCI) [C]" w:date="2016-08-03T16:10:00Z">
              <w:r w:rsidR="00226FE1">
                <w:rPr>
                  <w:rFonts w:ascii="Arial" w:hAnsi="Arial" w:cs="Arial"/>
                  <w:color w:val="000000"/>
                  <w:sz w:val="18"/>
                  <w:szCs w:val="18"/>
                </w:rPr>
                <w:t>access</w:t>
              </w:r>
            </w:ins>
            <w:ins w:id="25" w:author="Tulchinskaya, Gaby (NIH/NCI) [C]" w:date="2016-08-03T16:09:00Z">
              <w:r w:rsidR="00226FE1">
                <w:rPr>
                  <w:rFonts w:ascii="Arial" w:hAnsi="Arial" w:cs="Arial"/>
                  <w:color w:val="000000"/>
                  <w:sz w:val="18"/>
                  <w:szCs w:val="18"/>
                </w:rPr>
                <w:t>)</w:t>
              </w:r>
            </w:ins>
          </w:p>
        </w:tc>
        <w:tc>
          <w:tcPr>
            <w:tcW w:w="1472" w:type="dxa"/>
            <w:tcBorders>
              <w:top w:val="thickThinSmallGap" w:sz="12" w:space="0" w:color="auto"/>
              <w:left w:val="double" w:sz="4" w:space="0" w:color="auto"/>
              <w:bottom w:val="single" w:sz="4" w:space="0" w:color="auto"/>
            </w:tcBorders>
          </w:tcPr>
          <w:p w14:paraId="37E66A71" w14:textId="315B212F" w:rsidR="009930FC" w:rsidRPr="001E6C21" w:rsidRDefault="00340DD6" w:rsidP="00226FE1">
            <w:pPr>
              <w:rPr>
                <w:rFonts w:ascii="Arial" w:hAnsi="Arial" w:cs="Arial"/>
                <w:color w:val="000000"/>
                <w:sz w:val="18"/>
                <w:szCs w:val="18"/>
              </w:rPr>
            </w:pPr>
            <w:r w:rsidRPr="001E6C21">
              <w:rPr>
                <w:rFonts w:ascii="Arial" w:hAnsi="Arial" w:cs="Arial"/>
                <w:color w:val="000000"/>
                <w:sz w:val="18"/>
                <w:szCs w:val="18"/>
              </w:rPr>
              <w:t xml:space="preserve">Guest </w:t>
            </w:r>
            <w:ins w:id="26" w:author="Tulchinskaya, Gaby (NIH/NCI) [C]" w:date="2016-08-03T16:11:00Z">
              <w:r w:rsidR="00226FE1">
                <w:rPr>
                  <w:rFonts w:ascii="Arial" w:hAnsi="Arial" w:cs="Arial"/>
                  <w:color w:val="000000"/>
                  <w:sz w:val="18"/>
                  <w:szCs w:val="18"/>
                </w:rPr>
                <w:t>(in scope, O&amp;M; issue will go away with re-design)</w:t>
              </w:r>
            </w:ins>
            <w:ins w:id="27" w:author="Tulchinskaya, Gaby (NIH/NCI) [C]" w:date="2016-08-03T16:10:00Z">
              <w:r w:rsidR="00226FE1">
                <w:rPr>
                  <w:rFonts w:ascii="Arial" w:hAnsi="Arial" w:cs="Arial"/>
                  <w:color w:val="000000"/>
                  <w:sz w:val="18"/>
                  <w:szCs w:val="18"/>
                </w:rPr>
                <w:t xml:space="preserve"> </w:t>
              </w:r>
            </w:ins>
          </w:p>
        </w:tc>
        <w:tc>
          <w:tcPr>
            <w:tcW w:w="2817" w:type="dxa"/>
            <w:gridSpan w:val="2"/>
            <w:tcBorders>
              <w:top w:val="thickThinSmallGap" w:sz="12" w:space="0" w:color="auto"/>
              <w:bottom w:val="single" w:sz="4" w:space="0" w:color="auto"/>
            </w:tcBorders>
          </w:tcPr>
          <w:p w14:paraId="1D8E4B31" w14:textId="77777777" w:rsidR="009930FC" w:rsidRPr="001E6C21" w:rsidRDefault="000051AC" w:rsidP="00BF661D">
            <w:pPr>
              <w:rPr>
                <w:rFonts w:ascii="Arial" w:hAnsi="Arial" w:cs="Arial"/>
                <w:color w:val="000000"/>
                <w:sz w:val="18"/>
                <w:szCs w:val="18"/>
              </w:rPr>
            </w:pPr>
            <w:r w:rsidRPr="001E6C21">
              <w:rPr>
                <w:rFonts w:ascii="Arial" w:hAnsi="Arial" w:cs="Arial"/>
                <w:color w:val="000000"/>
                <w:sz w:val="18"/>
                <w:szCs w:val="18"/>
              </w:rPr>
              <w:t xml:space="preserve">This is not a role, it’s the lack of other GreenSheets roles. Allows view-only access to both types of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Is there a need of creation of a true GS read-only role?</w:t>
            </w:r>
          </w:p>
        </w:tc>
        <w:tc>
          <w:tcPr>
            <w:tcW w:w="1184" w:type="dxa"/>
            <w:tcBorders>
              <w:top w:val="thickThinSmallGap" w:sz="12" w:space="0" w:color="auto"/>
              <w:bottom w:val="single" w:sz="4" w:space="0" w:color="auto"/>
              <w:right w:val="double" w:sz="4" w:space="0" w:color="auto"/>
            </w:tcBorders>
          </w:tcPr>
          <w:p w14:paraId="76E75DFB" w14:textId="77777777" w:rsidR="009930FC" w:rsidRPr="001E6C21" w:rsidRDefault="000051AC" w:rsidP="00BF661D">
            <w:pPr>
              <w:rPr>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250D5574" w14:textId="77777777" w:rsidR="009930FC" w:rsidRPr="001E6C21" w:rsidRDefault="009930FC" w:rsidP="00BF661D">
            <w:pPr>
              <w:rPr>
                <w:sz w:val="18"/>
                <w:szCs w:val="18"/>
              </w:rPr>
            </w:pPr>
          </w:p>
        </w:tc>
        <w:tc>
          <w:tcPr>
            <w:tcW w:w="1990" w:type="dxa"/>
            <w:tcBorders>
              <w:top w:val="thickThinSmallGap" w:sz="12" w:space="0" w:color="auto"/>
              <w:bottom w:val="single" w:sz="4" w:space="0" w:color="auto"/>
            </w:tcBorders>
          </w:tcPr>
          <w:p w14:paraId="0B9412F1" w14:textId="77777777" w:rsidR="009930FC" w:rsidRPr="001E6C21" w:rsidRDefault="009930FC" w:rsidP="00BF661D">
            <w:pPr>
              <w:rPr>
                <w:sz w:val="18"/>
                <w:szCs w:val="18"/>
              </w:rPr>
            </w:pPr>
          </w:p>
        </w:tc>
        <w:tc>
          <w:tcPr>
            <w:tcW w:w="1128" w:type="dxa"/>
            <w:tcBorders>
              <w:top w:val="thickThinSmallGap" w:sz="12" w:space="0" w:color="auto"/>
              <w:bottom w:val="single" w:sz="4" w:space="0" w:color="auto"/>
            </w:tcBorders>
          </w:tcPr>
          <w:p w14:paraId="4AA76C2F" w14:textId="77777777" w:rsidR="009930FC" w:rsidRPr="001E6C21" w:rsidRDefault="009930FC" w:rsidP="00BF661D">
            <w:pPr>
              <w:rPr>
                <w:sz w:val="18"/>
                <w:szCs w:val="18"/>
              </w:rPr>
            </w:pPr>
          </w:p>
        </w:tc>
        <w:tc>
          <w:tcPr>
            <w:tcW w:w="1345" w:type="dxa"/>
            <w:tcBorders>
              <w:top w:val="thickThinSmallGap" w:sz="12" w:space="0" w:color="auto"/>
              <w:bottom w:val="single" w:sz="4" w:space="0" w:color="auto"/>
            </w:tcBorders>
          </w:tcPr>
          <w:p w14:paraId="13EE2F9A" w14:textId="77777777" w:rsidR="009930FC" w:rsidRPr="001E6C21" w:rsidRDefault="009930FC" w:rsidP="00BF661D">
            <w:pPr>
              <w:rPr>
                <w:sz w:val="18"/>
                <w:szCs w:val="18"/>
              </w:rPr>
            </w:pPr>
          </w:p>
        </w:tc>
      </w:tr>
      <w:tr w:rsidR="001E6C21" w:rsidRPr="001E6C21" w14:paraId="7C347EF7"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5898392B" w14:textId="77777777" w:rsidR="00340DD6" w:rsidRPr="001E6C21" w:rsidRDefault="00340DD6" w:rsidP="00BF661D">
            <w:pPr>
              <w:rPr>
                <w:rFonts w:ascii="Arial" w:hAnsi="Arial" w:cs="Arial"/>
                <w:color w:val="000000"/>
                <w:sz w:val="18"/>
                <w:szCs w:val="18"/>
              </w:rPr>
            </w:pPr>
          </w:p>
        </w:tc>
        <w:tc>
          <w:tcPr>
            <w:tcW w:w="1472" w:type="dxa"/>
            <w:tcBorders>
              <w:left w:val="double" w:sz="4" w:space="0" w:color="auto"/>
              <w:bottom w:val="single" w:sz="4" w:space="0" w:color="auto"/>
            </w:tcBorders>
          </w:tcPr>
          <w:p w14:paraId="62D617E9" w14:textId="54CE5657" w:rsidR="00340DD6" w:rsidRPr="001E6C21" w:rsidRDefault="00C339EF" w:rsidP="00BF661D">
            <w:pPr>
              <w:rPr>
                <w:rFonts w:ascii="Arial" w:hAnsi="Arial" w:cs="Arial"/>
                <w:color w:val="000000"/>
                <w:sz w:val="18"/>
                <w:szCs w:val="18"/>
              </w:rPr>
            </w:pPr>
            <w:r w:rsidRPr="001E6C21">
              <w:rPr>
                <w:rFonts w:ascii="Arial" w:hAnsi="Arial" w:cs="Arial"/>
                <w:color w:val="000000"/>
                <w:sz w:val="18"/>
                <w:szCs w:val="18"/>
              </w:rPr>
              <w:t>Diversity Supplement PD</w:t>
            </w:r>
            <w:ins w:id="28" w:author="Tulchinskaya, Gaby (NIH/NCI) [C]" w:date="2016-08-03T16:11:00Z">
              <w:r w:rsidR="00226FE1">
                <w:rPr>
                  <w:rFonts w:ascii="Arial" w:hAnsi="Arial" w:cs="Arial"/>
                  <w:color w:val="000000"/>
                  <w:sz w:val="18"/>
                  <w:szCs w:val="18"/>
                </w:rPr>
                <w:t xml:space="preserve"> (in scope, O&amp;M; issue will go away with re-design)</w:t>
              </w:r>
            </w:ins>
          </w:p>
        </w:tc>
        <w:tc>
          <w:tcPr>
            <w:tcW w:w="2817" w:type="dxa"/>
            <w:gridSpan w:val="2"/>
            <w:tcBorders>
              <w:bottom w:val="single" w:sz="4" w:space="0" w:color="auto"/>
            </w:tcBorders>
          </w:tcPr>
          <w:p w14:paraId="4A60380F" w14:textId="77777777" w:rsidR="00C6564A" w:rsidRPr="001E6C21" w:rsidRDefault="00C6564A" w:rsidP="00C6564A">
            <w:pPr>
              <w:pStyle w:val="BodyText"/>
              <w:rPr>
                <w:rFonts w:eastAsiaTheme="minorHAnsi"/>
                <w:bCs w:val="0"/>
                <w:color w:val="000000"/>
                <w:sz w:val="18"/>
                <w:szCs w:val="18"/>
              </w:rPr>
            </w:pPr>
            <w:r w:rsidRPr="001E6C21">
              <w:rPr>
                <w:rFonts w:eastAsiaTheme="minorHAnsi"/>
                <w:bCs w:val="0"/>
                <w:color w:val="000000"/>
                <w:sz w:val="18"/>
                <w:szCs w:val="18"/>
              </w:rPr>
              <w:t>User can see only minority supplements grants. Only one user (</w:t>
            </w:r>
            <w:proofErr w:type="spellStart"/>
            <w:proofErr w:type="gramStart"/>
            <w:r w:rsidRPr="001E6C21">
              <w:rPr>
                <w:rFonts w:eastAsiaTheme="minorHAnsi"/>
                <w:bCs w:val="0"/>
                <w:color w:val="000000"/>
                <w:sz w:val="18"/>
                <w:szCs w:val="18"/>
              </w:rPr>
              <w:t>minoritysupplements.userids</w:t>
            </w:r>
            <w:proofErr w:type="spellEnd"/>
            <w:proofErr w:type="gramEnd"/>
          </w:p>
          <w:p w14:paraId="68537F4C" w14:textId="77777777" w:rsidR="00340DD6" w:rsidRPr="001E6C21" w:rsidRDefault="00C6564A" w:rsidP="00C6564A">
            <w:pPr>
              <w:rPr>
                <w:rFonts w:ascii="Arial" w:hAnsi="Arial" w:cs="Arial"/>
                <w:color w:val="000000"/>
                <w:sz w:val="18"/>
                <w:szCs w:val="18"/>
              </w:rPr>
            </w:pPr>
            <w:r w:rsidRPr="001E6C21">
              <w:rPr>
                <w:rFonts w:ascii="Arial" w:hAnsi="Arial" w:cs="Arial"/>
                <w:color w:val="000000"/>
                <w:sz w:val="18"/>
                <w:szCs w:val="18"/>
              </w:rPr>
              <w:t xml:space="preserve">=OGUNBIYIP). </w:t>
            </w:r>
          </w:p>
          <w:p w14:paraId="66477D5E" w14:textId="77777777" w:rsidR="00C6564A" w:rsidRPr="001E6C21" w:rsidRDefault="00C6564A" w:rsidP="00C6564A">
            <w:pPr>
              <w:rPr>
                <w:rFonts w:ascii="Arial" w:hAnsi="Arial" w:cs="Arial"/>
                <w:color w:val="000000"/>
                <w:sz w:val="18"/>
                <w:szCs w:val="18"/>
              </w:rPr>
            </w:pPr>
            <w:r w:rsidRPr="001E6C21">
              <w:rPr>
                <w:rFonts w:ascii="Arial" w:hAnsi="Arial" w:cs="Arial"/>
                <w:color w:val="000000"/>
                <w:sz w:val="18"/>
                <w:szCs w:val="18"/>
              </w:rPr>
              <w:t>Need to determine if this role is still needed.</w:t>
            </w:r>
          </w:p>
        </w:tc>
        <w:tc>
          <w:tcPr>
            <w:tcW w:w="1184" w:type="dxa"/>
            <w:tcBorders>
              <w:bottom w:val="single" w:sz="4" w:space="0" w:color="auto"/>
              <w:right w:val="double" w:sz="4" w:space="0" w:color="auto"/>
            </w:tcBorders>
          </w:tcPr>
          <w:p w14:paraId="5FA17B87" w14:textId="77777777" w:rsidR="00340DD6" w:rsidRPr="001E6C21" w:rsidRDefault="00C339EF" w:rsidP="00BF661D">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single" w:sz="4" w:space="0" w:color="auto"/>
            </w:tcBorders>
          </w:tcPr>
          <w:p w14:paraId="510CD7F6" w14:textId="77777777" w:rsidR="00340DD6" w:rsidRPr="001E6C21" w:rsidRDefault="00340DD6" w:rsidP="00BF661D">
            <w:pPr>
              <w:rPr>
                <w:rFonts w:ascii="Arial" w:hAnsi="Arial" w:cs="Arial"/>
                <w:color w:val="000000"/>
                <w:sz w:val="18"/>
                <w:szCs w:val="18"/>
              </w:rPr>
            </w:pPr>
          </w:p>
        </w:tc>
        <w:tc>
          <w:tcPr>
            <w:tcW w:w="1990" w:type="dxa"/>
            <w:tcBorders>
              <w:bottom w:val="single" w:sz="4" w:space="0" w:color="auto"/>
            </w:tcBorders>
          </w:tcPr>
          <w:p w14:paraId="74C5E41C" w14:textId="77777777" w:rsidR="00340DD6" w:rsidRPr="001E6C21" w:rsidRDefault="00340DD6" w:rsidP="00BF661D">
            <w:pPr>
              <w:rPr>
                <w:rFonts w:ascii="Arial" w:hAnsi="Arial" w:cs="Arial"/>
                <w:color w:val="000000"/>
                <w:sz w:val="18"/>
                <w:szCs w:val="18"/>
              </w:rPr>
            </w:pPr>
          </w:p>
        </w:tc>
        <w:tc>
          <w:tcPr>
            <w:tcW w:w="1128" w:type="dxa"/>
            <w:tcBorders>
              <w:bottom w:val="single" w:sz="4" w:space="0" w:color="auto"/>
            </w:tcBorders>
          </w:tcPr>
          <w:p w14:paraId="66CD0E04" w14:textId="77777777" w:rsidR="00340DD6" w:rsidRPr="001E6C21" w:rsidRDefault="00340DD6" w:rsidP="00BF661D">
            <w:pPr>
              <w:jc w:val="center"/>
              <w:rPr>
                <w:rFonts w:ascii="Arial" w:hAnsi="Arial" w:cs="Arial"/>
                <w:b/>
                <w:bCs/>
                <w:color w:val="FF0000"/>
                <w:sz w:val="18"/>
                <w:szCs w:val="18"/>
              </w:rPr>
            </w:pPr>
          </w:p>
        </w:tc>
        <w:tc>
          <w:tcPr>
            <w:tcW w:w="1345" w:type="dxa"/>
            <w:tcBorders>
              <w:bottom w:val="single" w:sz="4" w:space="0" w:color="auto"/>
            </w:tcBorders>
          </w:tcPr>
          <w:p w14:paraId="639F956E" w14:textId="77777777" w:rsidR="00340DD6" w:rsidRPr="001E6C21" w:rsidRDefault="00340DD6" w:rsidP="00BF661D">
            <w:pPr>
              <w:rPr>
                <w:sz w:val="18"/>
                <w:szCs w:val="18"/>
              </w:rPr>
            </w:pPr>
          </w:p>
        </w:tc>
      </w:tr>
      <w:tr w:rsidR="001E6C21" w:rsidRPr="001E6C21" w14:paraId="63808B41" w14:textId="77777777" w:rsidTr="001E6C21">
        <w:tc>
          <w:tcPr>
            <w:tcW w:w="1475" w:type="dxa"/>
            <w:vMerge/>
            <w:tcBorders>
              <w:top w:val="thickThinSmallGap" w:sz="12" w:space="0" w:color="auto"/>
              <w:bottom w:val="thickThinSmallGap" w:sz="12" w:space="0" w:color="auto"/>
              <w:right w:val="double" w:sz="4" w:space="0" w:color="auto"/>
            </w:tcBorders>
            <w:shd w:val="clear" w:color="auto" w:fill="B8CCE4" w:themeFill="accent1" w:themeFillTint="66"/>
          </w:tcPr>
          <w:p w14:paraId="04F7BA0D" w14:textId="77777777" w:rsidR="009930FC" w:rsidRPr="001E6C21" w:rsidRDefault="009930FC" w:rsidP="00BF661D">
            <w:pPr>
              <w:rPr>
                <w:rFonts w:ascii="Arial" w:hAnsi="Arial" w:cs="Arial"/>
                <w:color w:val="000000"/>
                <w:sz w:val="18"/>
                <w:szCs w:val="18"/>
              </w:rPr>
            </w:pPr>
          </w:p>
        </w:tc>
        <w:tc>
          <w:tcPr>
            <w:tcW w:w="1472" w:type="dxa"/>
            <w:tcBorders>
              <w:top w:val="single" w:sz="4" w:space="0" w:color="auto"/>
              <w:left w:val="double" w:sz="4" w:space="0" w:color="auto"/>
              <w:bottom w:val="thickThinSmallGap" w:sz="12" w:space="0" w:color="auto"/>
            </w:tcBorders>
          </w:tcPr>
          <w:p w14:paraId="2EA942FD" w14:textId="5FF4D042" w:rsidR="009930FC" w:rsidRPr="001E6C21" w:rsidRDefault="00340DD6" w:rsidP="00BF661D">
            <w:pPr>
              <w:rPr>
                <w:rFonts w:ascii="Arial" w:hAnsi="Arial" w:cs="Arial"/>
                <w:color w:val="000000"/>
                <w:sz w:val="18"/>
                <w:szCs w:val="18"/>
              </w:rPr>
            </w:pPr>
            <w:r w:rsidRPr="001E6C21">
              <w:rPr>
                <w:rFonts w:ascii="Arial" w:hAnsi="Arial" w:cs="Arial"/>
                <w:color w:val="000000"/>
                <w:sz w:val="18"/>
                <w:szCs w:val="18"/>
              </w:rPr>
              <w:t>Super user</w:t>
            </w:r>
            <w:ins w:id="29" w:author="Tulchinskaya, Gaby (NIH/NCI) [C]" w:date="2016-08-03T16:11:00Z">
              <w:r w:rsidR="00226FE1">
                <w:rPr>
                  <w:rFonts w:ascii="Arial" w:hAnsi="Arial" w:cs="Arial"/>
                  <w:color w:val="000000"/>
                  <w:sz w:val="18"/>
                  <w:szCs w:val="18"/>
                </w:rPr>
                <w:t xml:space="preserve"> (in scope, O&amp;M; issue will go away with re-design)</w:t>
              </w:r>
            </w:ins>
          </w:p>
        </w:tc>
        <w:tc>
          <w:tcPr>
            <w:tcW w:w="2817" w:type="dxa"/>
            <w:gridSpan w:val="2"/>
            <w:tcBorders>
              <w:top w:val="single" w:sz="4" w:space="0" w:color="auto"/>
              <w:bottom w:val="thickThinSmallGap" w:sz="12" w:space="0" w:color="auto"/>
            </w:tcBorders>
          </w:tcPr>
          <w:p w14:paraId="2E7BBB94" w14:textId="77777777" w:rsidR="009930FC" w:rsidRPr="001E6C21" w:rsidRDefault="00F57FB0" w:rsidP="00F57FB0">
            <w:pPr>
              <w:rPr>
                <w:rFonts w:ascii="Arial" w:hAnsi="Arial" w:cs="Arial"/>
                <w:color w:val="000000"/>
                <w:sz w:val="18"/>
                <w:szCs w:val="18"/>
              </w:rPr>
            </w:pPr>
            <w:r w:rsidRPr="001E6C21">
              <w:rPr>
                <w:rFonts w:ascii="Arial" w:hAnsi="Arial" w:cs="Arial"/>
                <w:color w:val="000000"/>
                <w:sz w:val="18"/>
                <w:szCs w:val="18"/>
              </w:rPr>
              <w:t xml:space="preserve">Super user role has been created in the past for troubleshooting and test purposes. Super user can change user (assume user’s identity, change FY, review/promote </w:t>
            </w:r>
            <w:proofErr w:type="spellStart"/>
            <w:r w:rsidRPr="001E6C21">
              <w:rPr>
                <w:rFonts w:ascii="Arial" w:hAnsi="Arial" w:cs="Arial"/>
                <w:color w:val="000000"/>
                <w:sz w:val="18"/>
                <w:szCs w:val="18"/>
              </w:rPr>
              <w:t>FormBuilder</w:t>
            </w:r>
            <w:proofErr w:type="spellEnd"/>
            <w:r w:rsidRPr="001E6C21">
              <w:rPr>
                <w:rFonts w:ascii="Arial" w:hAnsi="Arial" w:cs="Arial"/>
                <w:color w:val="000000"/>
                <w:sz w:val="18"/>
                <w:szCs w:val="18"/>
              </w:rPr>
              <w:t xml:space="preserve"> templates). D</w:t>
            </w:r>
            <w:r w:rsidR="00340DD6" w:rsidRPr="001E6C21">
              <w:rPr>
                <w:rFonts w:ascii="Arial" w:hAnsi="Arial" w:cs="Arial"/>
                <w:color w:val="000000"/>
                <w:sz w:val="18"/>
                <w:szCs w:val="18"/>
              </w:rPr>
              <w:t>evelopers must have a way to address the issues in production environment.</w:t>
            </w:r>
            <w:r w:rsidR="00C339EF" w:rsidRPr="001E6C21">
              <w:rPr>
                <w:rFonts w:ascii="Arial" w:hAnsi="Arial" w:cs="Arial"/>
                <w:color w:val="000000"/>
                <w:sz w:val="18"/>
                <w:szCs w:val="18"/>
              </w:rPr>
              <w:t xml:space="preserve"> Need to find a way to address production issues without assuming somebody’s identity in production. This is a security concern.</w:t>
            </w:r>
          </w:p>
        </w:tc>
        <w:tc>
          <w:tcPr>
            <w:tcW w:w="1184" w:type="dxa"/>
            <w:tcBorders>
              <w:top w:val="single" w:sz="4" w:space="0" w:color="auto"/>
              <w:bottom w:val="thickThinSmallGap" w:sz="12" w:space="0" w:color="auto"/>
              <w:right w:val="double" w:sz="4" w:space="0" w:color="auto"/>
            </w:tcBorders>
          </w:tcPr>
          <w:p w14:paraId="5BD7E42C" w14:textId="77777777" w:rsidR="009930FC" w:rsidRPr="001E6C21" w:rsidRDefault="000051AC" w:rsidP="00BF661D">
            <w:pPr>
              <w:rPr>
                <w:rFonts w:ascii="Arial" w:hAnsi="Arial" w:cs="Arial"/>
                <w:b/>
                <w:bCs/>
                <w:color w:val="FF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045949CC" w14:textId="77777777" w:rsidR="009930FC" w:rsidRPr="001E6C21" w:rsidRDefault="009930FC" w:rsidP="00BF661D">
            <w:pPr>
              <w:rPr>
                <w:rFonts w:ascii="Arial" w:hAnsi="Arial" w:cs="Arial"/>
                <w:color w:val="000000"/>
                <w:sz w:val="18"/>
                <w:szCs w:val="18"/>
              </w:rPr>
            </w:pPr>
          </w:p>
        </w:tc>
        <w:tc>
          <w:tcPr>
            <w:tcW w:w="1990" w:type="dxa"/>
            <w:tcBorders>
              <w:top w:val="single" w:sz="4" w:space="0" w:color="auto"/>
              <w:bottom w:val="thickThinSmallGap" w:sz="12" w:space="0" w:color="auto"/>
            </w:tcBorders>
          </w:tcPr>
          <w:p w14:paraId="7070DA78" w14:textId="77777777" w:rsidR="009930FC" w:rsidRPr="001E6C21" w:rsidRDefault="009930FC" w:rsidP="00BF661D">
            <w:pPr>
              <w:rPr>
                <w:rFonts w:ascii="Arial" w:hAnsi="Arial" w:cs="Arial"/>
                <w:color w:val="000000"/>
                <w:sz w:val="18"/>
                <w:szCs w:val="18"/>
              </w:rPr>
            </w:pPr>
          </w:p>
        </w:tc>
        <w:tc>
          <w:tcPr>
            <w:tcW w:w="1128" w:type="dxa"/>
            <w:tcBorders>
              <w:top w:val="single" w:sz="4" w:space="0" w:color="auto"/>
              <w:bottom w:val="thickThinSmallGap" w:sz="12" w:space="0" w:color="auto"/>
            </w:tcBorders>
          </w:tcPr>
          <w:p w14:paraId="347A12BF" w14:textId="77777777" w:rsidR="009930FC" w:rsidRPr="001E6C21" w:rsidRDefault="009930FC" w:rsidP="00BF661D">
            <w:pPr>
              <w:jc w:val="center"/>
              <w:rPr>
                <w:rFonts w:ascii="Arial" w:hAnsi="Arial" w:cs="Arial"/>
                <w:b/>
                <w:bCs/>
                <w:color w:val="FF0000"/>
                <w:sz w:val="18"/>
                <w:szCs w:val="18"/>
              </w:rPr>
            </w:pPr>
          </w:p>
        </w:tc>
        <w:tc>
          <w:tcPr>
            <w:tcW w:w="1345" w:type="dxa"/>
            <w:tcBorders>
              <w:top w:val="single" w:sz="4" w:space="0" w:color="auto"/>
              <w:bottom w:val="thickThinSmallGap" w:sz="12" w:space="0" w:color="auto"/>
            </w:tcBorders>
          </w:tcPr>
          <w:p w14:paraId="4A2E0B9E" w14:textId="77777777" w:rsidR="009930FC" w:rsidRPr="001E6C21" w:rsidRDefault="009930FC" w:rsidP="00BF661D">
            <w:pPr>
              <w:rPr>
                <w:sz w:val="18"/>
                <w:szCs w:val="18"/>
              </w:rPr>
            </w:pPr>
          </w:p>
        </w:tc>
      </w:tr>
      <w:tr w:rsidR="001E6C21" w:rsidRPr="001E6C21" w14:paraId="00C5EC85" w14:textId="77777777" w:rsidTr="001E6C21">
        <w:tc>
          <w:tcPr>
            <w:tcW w:w="1475" w:type="dxa"/>
            <w:tcBorders>
              <w:top w:val="thickThinSmallGap" w:sz="12" w:space="0" w:color="auto"/>
              <w:bottom w:val="thickThinSmallGap" w:sz="12" w:space="0" w:color="auto"/>
              <w:right w:val="double" w:sz="4" w:space="0" w:color="auto"/>
            </w:tcBorders>
            <w:shd w:val="clear" w:color="auto" w:fill="95B3D7" w:themeFill="accent1" w:themeFillTint="99"/>
          </w:tcPr>
          <w:p w14:paraId="556B3B2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Update technology stack </w:t>
            </w:r>
          </w:p>
        </w:tc>
        <w:tc>
          <w:tcPr>
            <w:tcW w:w="1472" w:type="dxa"/>
            <w:tcBorders>
              <w:top w:val="thickThinSmallGap" w:sz="12" w:space="0" w:color="auto"/>
              <w:left w:val="double" w:sz="4" w:space="0" w:color="auto"/>
              <w:bottom w:val="thickThinSmallGap" w:sz="12" w:space="0" w:color="auto"/>
            </w:tcBorders>
          </w:tcPr>
          <w:p w14:paraId="0DC9B272" w14:textId="414FE826" w:rsidR="00340DD6" w:rsidRPr="001E6C21" w:rsidRDefault="00340DD6" w:rsidP="009A2216">
            <w:pPr>
              <w:rPr>
                <w:rFonts w:ascii="Arial" w:hAnsi="Arial" w:cs="Arial"/>
                <w:color w:val="000000"/>
                <w:sz w:val="18"/>
                <w:szCs w:val="18"/>
              </w:rPr>
            </w:pPr>
            <w:r w:rsidRPr="001E6C21">
              <w:rPr>
                <w:rFonts w:ascii="Arial" w:hAnsi="Arial" w:cs="Arial"/>
                <w:color w:val="000000"/>
                <w:sz w:val="18"/>
                <w:szCs w:val="18"/>
              </w:rPr>
              <w:t>Update technology stack</w:t>
            </w:r>
            <w:ins w:id="30" w:author="Tulchinskaya, Gaby (NIH/NCI) [C]" w:date="2016-08-03T16:11:00Z">
              <w:r w:rsidR="009A2216">
                <w:rPr>
                  <w:rFonts w:ascii="Arial" w:hAnsi="Arial" w:cs="Arial"/>
                  <w:color w:val="000000"/>
                  <w:sz w:val="18"/>
                  <w:szCs w:val="18"/>
                </w:rPr>
                <w:t xml:space="preserve"> (in scope, O&amp;M)</w:t>
              </w:r>
            </w:ins>
          </w:p>
        </w:tc>
        <w:tc>
          <w:tcPr>
            <w:tcW w:w="2817" w:type="dxa"/>
            <w:gridSpan w:val="2"/>
            <w:tcBorders>
              <w:top w:val="thickThinSmallGap" w:sz="12" w:space="0" w:color="auto"/>
              <w:bottom w:val="thickThinSmallGap" w:sz="12" w:space="0" w:color="auto"/>
            </w:tcBorders>
          </w:tcPr>
          <w:p w14:paraId="0DCF8061"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Update technology to be in compliance with NIH/NCI security policies</w:t>
            </w:r>
          </w:p>
        </w:tc>
        <w:tc>
          <w:tcPr>
            <w:tcW w:w="1184" w:type="dxa"/>
            <w:tcBorders>
              <w:top w:val="thickThinSmallGap" w:sz="12" w:space="0" w:color="auto"/>
              <w:bottom w:val="thickThinSmallGap" w:sz="12" w:space="0" w:color="auto"/>
              <w:right w:val="double" w:sz="4" w:space="0" w:color="auto"/>
            </w:tcBorders>
          </w:tcPr>
          <w:p w14:paraId="6C7CCF38" w14:textId="77777777" w:rsidR="00340DD6" w:rsidRPr="001E6C21" w:rsidRDefault="00340DD6"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thickThinSmallGap" w:sz="12" w:space="0" w:color="auto"/>
            </w:tcBorders>
          </w:tcPr>
          <w:p w14:paraId="0B268A36"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6090FEA0"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35852521"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4FEE3722" w14:textId="77777777" w:rsidR="00340DD6" w:rsidRPr="001E6C21" w:rsidRDefault="00340DD6" w:rsidP="00340DD6">
            <w:pPr>
              <w:rPr>
                <w:sz w:val="18"/>
                <w:szCs w:val="18"/>
              </w:rPr>
            </w:pPr>
          </w:p>
        </w:tc>
      </w:tr>
      <w:tr w:rsidR="001E6C21" w:rsidRPr="001E6C21" w14:paraId="23C4E1E1" w14:textId="77777777" w:rsidTr="001E6C21">
        <w:tc>
          <w:tcPr>
            <w:tcW w:w="1475" w:type="dxa"/>
            <w:tcBorders>
              <w:top w:val="thickThinSmallGap" w:sz="12" w:space="0" w:color="auto"/>
              <w:bottom w:val="thickThinSmallGap" w:sz="12" w:space="0" w:color="auto"/>
              <w:right w:val="double" w:sz="4" w:space="0" w:color="auto"/>
            </w:tcBorders>
            <w:shd w:val="clear" w:color="auto" w:fill="4F81BD" w:themeFill="accent1"/>
          </w:tcPr>
          <w:p w14:paraId="440F63A3" w14:textId="16F458F7" w:rsidR="00340DD6" w:rsidRPr="001E6C21" w:rsidRDefault="00340DD6" w:rsidP="00D92CA4">
            <w:pPr>
              <w:rPr>
                <w:rFonts w:ascii="Arial" w:hAnsi="Arial" w:cs="Arial"/>
                <w:color w:val="000000"/>
                <w:sz w:val="18"/>
                <w:szCs w:val="18"/>
              </w:rPr>
            </w:pPr>
            <w:del w:id="31" w:author="Tulchinskaya, Gaby (NIH/NCI) [C]" w:date="2016-08-03T16:20:00Z">
              <w:r w:rsidRPr="001E6C21" w:rsidDel="00D92CA4">
                <w:rPr>
                  <w:rFonts w:ascii="Arial" w:hAnsi="Arial" w:cs="Arial"/>
                  <w:color w:val="000000"/>
                  <w:sz w:val="18"/>
                  <w:szCs w:val="18"/>
                </w:rPr>
                <w:delText xml:space="preserve">Enhance </w:delText>
              </w:r>
            </w:del>
            <w:r w:rsidRPr="001E6C21">
              <w:rPr>
                <w:rFonts w:ascii="Arial" w:hAnsi="Arial" w:cs="Arial"/>
                <w:color w:val="000000"/>
                <w:sz w:val="18"/>
                <w:szCs w:val="18"/>
              </w:rPr>
              <w:t xml:space="preserve">search capabilities </w:t>
            </w:r>
          </w:p>
        </w:tc>
        <w:tc>
          <w:tcPr>
            <w:tcW w:w="1472" w:type="dxa"/>
            <w:tcBorders>
              <w:top w:val="thickThinSmallGap" w:sz="12" w:space="0" w:color="auto"/>
              <w:left w:val="double" w:sz="4" w:space="0" w:color="auto"/>
              <w:bottom w:val="thickThinSmallGap" w:sz="12" w:space="0" w:color="auto"/>
            </w:tcBorders>
          </w:tcPr>
          <w:p w14:paraId="1D6E3C56" w14:textId="5CB43168" w:rsidR="00340DD6" w:rsidRPr="001E6C21" w:rsidRDefault="00340DD6" w:rsidP="00D92CA4">
            <w:pPr>
              <w:rPr>
                <w:rFonts w:ascii="Arial" w:hAnsi="Arial" w:cs="Arial"/>
                <w:color w:val="000000"/>
                <w:sz w:val="18"/>
                <w:szCs w:val="18"/>
              </w:rPr>
            </w:pPr>
            <w:r w:rsidRPr="001E6C21">
              <w:rPr>
                <w:rFonts w:ascii="Arial" w:hAnsi="Arial" w:cs="Arial"/>
                <w:color w:val="000000"/>
                <w:sz w:val="18"/>
                <w:szCs w:val="18"/>
              </w:rPr>
              <w:t>Enhance search capabilities</w:t>
            </w:r>
            <w:ins w:id="32" w:author="Tulchinskaya, Gaby (NIH/NCI) [C]" w:date="2016-08-03T16:12:00Z">
              <w:r w:rsidR="009A2216">
                <w:rPr>
                  <w:rFonts w:ascii="Arial" w:hAnsi="Arial" w:cs="Arial"/>
                  <w:color w:val="000000"/>
                  <w:sz w:val="18"/>
                  <w:szCs w:val="18"/>
                </w:rPr>
                <w:t xml:space="preserve"> </w:t>
              </w:r>
            </w:ins>
            <w:ins w:id="33" w:author="Tulchinskaya, Gaby (NIH/NCI) [C]" w:date="2016-08-03T16:14:00Z">
              <w:r w:rsidR="00D92CA4">
                <w:rPr>
                  <w:rFonts w:ascii="Arial" w:hAnsi="Arial" w:cs="Arial"/>
                  <w:color w:val="000000"/>
                  <w:sz w:val="18"/>
                  <w:szCs w:val="18"/>
                </w:rPr>
                <w:t xml:space="preserve">(Depending on navigation </w:t>
              </w:r>
              <w:r w:rsidR="00D92CA4">
                <w:rPr>
                  <w:rFonts w:ascii="Arial" w:hAnsi="Arial" w:cs="Arial"/>
                  <w:color w:val="000000"/>
                  <w:sz w:val="18"/>
                  <w:szCs w:val="18"/>
                </w:rPr>
                <w:lastRenderedPageBreak/>
                <w:t xml:space="preserve">requirements; </w:t>
              </w:r>
            </w:ins>
            <w:ins w:id="34" w:author="Tulchinskaya, Gaby (NIH/NCI) [C]" w:date="2016-08-03T16:21:00Z">
              <w:r w:rsidR="00D92CA4">
                <w:rPr>
                  <w:rFonts w:ascii="Arial" w:hAnsi="Arial" w:cs="Arial"/>
                  <w:color w:val="000000"/>
                  <w:sz w:val="18"/>
                  <w:szCs w:val="18"/>
                </w:rPr>
                <w:t>in</w:t>
              </w:r>
            </w:ins>
            <w:ins w:id="35" w:author="Tulchinskaya, Gaby (NIH/NCI) [C]" w:date="2016-08-03T16:14:00Z">
              <w:r w:rsidR="00D92CA4">
                <w:rPr>
                  <w:rFonts w:ascii="Arial" w:hAnsi="Arial" w:cs="Arial"/>
                  <w:color w:val="000000"/>
                  <w:sz w:val="18"/>
                  <w:szCs w:val="18"/>
                </w:rPr>
                <w:t xml:space="preserve"> scope)</w:t>
              </w:r>
            </w:ins>
          </w:p>
        </w:tc>
        <w:tc>
          <w:tcPr>
            <w:tcW w:w="2817" w:type="dxa"/>
            <w:gridSpan w:val="2"/>
            <w:tcBorders>
              <w:top w:val="thickThinSmallGap" w:sz="12" w:space="0" w:color="auto"/>
              <w:bottom w:val="thickThinSmallGap" w:sz="12" w:space="0" w:color="auto"/>
            </w:tcBorders>
          </w:tcPr>
          <w:p w14:paraId="290D5F33"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lastRenderedPageBreak/>
              <w:t>Create user-friendly dashboard to easily access the grants and the underlying GreenSheets which would help visualize some of the key metrics</w:t>
            </w:r>
          </w:p>
        </w:tc>
        <w:tc>
          <w:tcPr>
            <w:tcW w:w="1184" w:type="dxa"/>
            <w:tcBorders>
              <w:top w:val="thickThinSmallGap" w:sz="12" w:space="0" w:color="auto"/>
              <w:bottom w:val="thickThinSmallGap" w:sz="12" w:space="0" w:color="auto"/>
              <w:right w:val="double" w:sz="4" w:space="0" w:color="auto"/>
            </w:tcBorders>
          </w:tcPr>
          <w:p w14:paraId="0109E499" w14:textId="77777777" w:rsidR="00340DD6" w:rsidRPr="001E6C21" w:rsidRDefault="00340DD6" w:rsidP="00340DD6">
            <w:pPr>
              <w:rPr>
                <w:rFonts w:ascii="Arial" w:hAnsi="Arial" w:cs="Arial"/>
                <w:color w:val="000000"/>
                <w:sz w:val="18"/>
                <w:szCs w:val="18"/>
              </w:rPr>
            </w:pPr>
            <w:r w:rsidRPr="001E6C21">
              <w:rPr>
                <w:rFonts w:ascii="Arial" w:hAnsi="Arial" w:cs="Arial"/>
                <w:color w:val="0070C0"/>
                <w:sz w:val="18"/>
                <w:szCs w:val="18"/>
              </w:rPr>
              <w:t>TBD, might not be necessary according to OGA</w:t>
            </w:r>
          </w:p>
        </w:tc>
        <w:tc>
          <w:tcPr>
            <w:tcW w:w="1529" w:type="dxa"/>
            <w:tcBorders>
              <w:top w:val="thickThinSmallGap" w:sz="12" w:space="0" w:color="auto"/>
              <w:left w:val="double" w:sz="4" w:space="0" w:color="auto"/>
              <w:bottom w:val="thickThinSmallGap" w:sz="12" w:space="0" w:color="auto"/>
            </w:tcBorders>
          </w:tcPr>
          <w:p w14:paraId="7393767B" w14:textId="77777777" w:rsidR="00340DD6" w:rsidRPr="001E6C21" w:rsidRDefault="00340DD6" w:rsidP="00340DD6">
            <w:pPr>
              <w:rPr>
                <w:rFonts w:ascii="Arial" w:hAnsi="Arial" w:cs="Arial"/>
                <w:color w:val="000000"/>
                <w:sz w:val="18"/>
                <w:szCs w:val="18"/>
              </w:rPr>
            </w:pPr>
          </w:p>
        </w:tc>
        <w:tc>
          <w:tcPr>
            <w:tcW w:w="1990" w:type="dxa"/>
            <w:tcBorders>
              <w:top w:val="thickThinSmallGap" w:sz="12" w:space="0" w:color="auto"/>
              <w:bottom w:val="thickThinSmallGap" w:sz="12" w:space="0" w:color="auto"/>
            </w:tcBorders>
          </w:tcPr>
          <w:p w14:paraId="7B352FA9" w14:textId="77777777" w:rsidR="00340DD6" w:rsidRPr="001E6C21" w:rsidRDefault="00340DD6" w:rsidP="00340DD6">
            <w:pPr>
              <w:rPr>
                <w:rFonts w:ascii="Arial" w:hAnsi="Arial" w:cs="Arial"/>
                <w:color w:val="000000"/>
                <w:sz w:val="18"/>
                <w:szCs w:val="18"/>
              </w:rPr>
            </w:pPr>
          </w:p>
        </w:tc>
        <w:tc>
          <w:tcPr>
            <w:tcW w:w="1128" w:type="dxa"/>
            <w:tcBorders>
              <w:top w:val="thickThinSmallGap" w:sz="12" w:space="0" w:color="auto"/>
              <w:bottom w:val="thickThinSmallGap" w:sz="12" w:space="0" w:color="auto"/>
            </w:tcBorders>
          </w:tcPr>
          <w:p w14:paraId="42727030" w14:textId="77777777" w:rsidR="00340DD6" w:rsidRPr="001E6C21" w:rsidRDefault="00340DD6" w:rsidP="00340DD6">
            <w:pPr>
              <w:jc w:val="center"/>
              <w:rPr>
                <w:rFonts w:ascii="Arial" w:hAnsi="Arial" w:cs="Arial"/>
                <w:b/>
                <w:bCs/>
                <w:color w:val="FF0000"/>
                <w:sz w:val="18"/>
                <w:szCs w:val="18"/>
              </w:rPr>
            </w:pPr>
          </w:p>
        </w:tc>
        <w:tc>
          <w:tcPr>
            <w:tcW w:w="1345" w:type="dxa"/>
            <w:tcBorders>
              <w:top w:val="thickThinSmallGap" w:sz="12" w:space="0" w:color="auto"/>
              <w:bottom w:val="thickThinSmallGap" w:sz="12" w:space="0" w:color="auto"/>
            </w:tcBorders>
          </w:tcPr>
          <w:p w14:paraId="3B46BCC7" w14:textId="77777777" w:rsidR="00340DD6" w:rsidRPr="001E6C21" w:rsidRDefault="00340DD6" w:rsidP="00340DD6">
            <w:pPr>
              <w:rPr>
                <w:sz w:val="18"/>
                <w:szCs w:val="18"/>
              </w:rPr>
            </w:pPr>
          </w:p>
        </w:tc>
      </w:tr>
      <w:tr w:rsidR="001E6C21" w:rsidRPr="001E6C21" w14:paraId="2CFE52D2" w14:textId="77777777" w:rsidTr="001E6C21">
        <w:trPr>
          <w:trHeight w:val="650"/>
        </w:trPr>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531A486F" w14:textId="77777777" w:rsidR="00340DD6" w:rsidRPr="001E6C21" w:rsidRDefault="00340DD6" w:rsidP="00340DD6">
            <w:pPr>
              <w:rPr>
                <w:sz w:val="18"/>
                <w:szCs w:val="18"/>
              </w:rPr>
            </w:pPr>
            <w:r w:rsidRPr="001E6C21">
              <w:rPr>
                <w:rFonts w:ascii="Arial" w:hAnsi="Arial" w:cs="Arial"/>
                <w:color w:val="000000"/>
                <w:sz w:val="18"/>
                <w:szCs w:val="18"/>
              </w:rPr>
              <w:t>Facilitate ad-hoc reporting on statistics related to answers to a specific question</w:t>
            </w:r>
          </w:p>
        </w:tc>
        <w:tc>
          <w:tcPr>
            <w:tcW w:w="1472" w:type="dxa"/>
            <w:tcBorders>
              <w:top w:val="thickThinSmallGap" w:sz="12" w:space="0" w:color="auto"/>
              <w:left w:val="double" w:sz="4" w:space="0" w:color="auto"/>
              <w:bottom w:val="single" w:sz="4" w:space="0" w:color="auto"/>
            </w:tcBorders>
          </w:tcPr>
          <w:p w14:paraId="3259A00B"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Prepare database for reporting</w:t>
            </w:r>
          </w:p>
          <w:p w14:paraId="335D980B" w14:textId="4663AFDF" w:rsidR="00340DD6" w:rsidRPr="001E6C21" w:rsidRDefault="00D04565" w:rsidP="002356D5">
            <w:pPr>
              <w:rPr>
                <w:rFonts w:ascii="Arial" w:hAnsi="Arial" w:cs="Arial"/>
                <w:color w:val="000000"/>
                <w:sz w:val="18"/>
                <w:szCs w:val="18"/>
              </w:rPr>
            </w:pPr>
            <w:ins w:id="36" w:author="Tulchinskaya, Gaby (NIH/NCI) [C]" w:date="2016-08-03T16:22:00Z">
              <w:r>
                <w:rPr>
                  <w:rFonts w:ascii="Arial" w:hAnsi="Arial" w:cs="Arial"/>
                  <w:color w:val="000000"/>
                  <w:sz w:val="18"/>
                  <w:szCs w:val="18"/>
                </w:rPr>
                <w:t>(in scope, new dev)</w:t>
              </w:r>
            </w:ins>
          </w:p>
        </w:tc>
        <w:tc>
          <w:tcPr>
            <w:tcW w:w="2817" w:type="dxa"/>
            <w:gridSpan w:val="2"/>
            <w:tcBorders>
              <w:top w:val="thickThinSmallGap" w:sz="12" w:space="0" w:color="auto"/>
              <w:bottom w:val="single" w:sz="4" w:space="0" w:color="auto"/>
            </w:tcBorders>
          </w:tcPr>
          <w:p w14:paraId="289EB3DE" w14:textId="77777777" w:rsidR="00901995" w:rsidRPr="001E6C21" w:rsidRDefault="00901995" w:rsidP="00901995">
            <w:pPr>
              <w:rPr>
                <w:rFonts w:ascii="Arial" w:hAnsi="Arial" w:cs="Arial"/>
                <w:color w:val="000000"/>
                <w:sz w:val="18"/>
                <w:szCs w:val="18"/>
              </w:rPr>
            </w:pPr>
            <w:r w:rsidRPr="001E6C21">
              <w:rPr>
                <w:rFonts w:ascii="Arial" w:hAnsi="Arial" w:cs="Arial"/>
                <w:color w:val="000000"/>
                <w:sz w:val="18"/>
                <w:szCs w:val="18"/>
              </w:rPr>
              <w:t>A new approach to extracting questions from Form Builder and saving them in different tables. This approach will prepare the database to handle reporting requirements with ease.</w:t>
            </w:r>
          </w:p>
          <w:p w14:paraId="6B670544" w14:textId="77777777" w:rsidR="00340DD6" w:rsidRPr="001E6C21" w:rsidRDefault="00340DD6" w:rsidP="00901995">
            <w:pPr>
              <w:rPr>
                <w:rFonts w:ascii="Arial" w:hAnsi="Arial" w:cs="Arial"/>
                <w:color w:val="000000"/>
                <w:sz w:val="18"/>
                <w:szCs w:val="18"/>
              </w:rPr>
            </w:pPr>
          </w:p>
        </w:tc>
        <w:tc>
          <w:tcPr>
            <w:tcW w:w="1184" w:type="dxa"/>
            <w:tcBorders>
              <w:top w:val="thickThinSmallGap" w:sz="12" w:space="0" w:color="auto"/>
              <w:bottom w:val="single" w:sz="4" w:space="0" w:color="auto"/>
              <w:right w:val="double" w:sz="4" w:space="0" w:color="auto"/>
            </w:tcBorders>
          </w:tcPr>
          <w:p w14:paraId="6A41F5B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7F7B6808"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 Need ability to provide ad-hoc reporting on specific questions.</w:t>
            </w:r>
          </w:p>
        </w:tc>
        <w:tc>
          <w:tcPr>
            <w:tcW w:w="1990" w:type="dxa"/>
            <w:tcBorders>
              <w:top w:val="thickThinSmallGap" w:sz="12" w:space="0" w:color="auto"/>
              <w:bottom w:val="single" w:sz="4" w:space="0" w:color="auto"/>
            </w:tcBorders>
          </w:tcPr>
          <w:p w14:paraId="3C52E7DA" w14:textId="12956B8F" w:rsidR="00340DD6" w:rsidRPr="001E6C21" w:rsidRDefault="00340DD6" w:rsidP="00340DD6">
            <w:pPr>
              <w:spacing w:after="240"/>
              <w:rPr>
                <w:rFonts w:ascii="Arial" w:hAnsi="Arial" w:cs="Arial"/>
                <w:color w:val="000000"/>
                <w:sz w:val="18"/>
                <w:szCs w:val="18"/>
              </w:rPr>
            </w:pPr>
            <w:r w:rsidRPr="001E6C21">
              <w:rPr>
                <w:rFonts w:ascii="Arial" w:hAnsi="Arial" w:cs="Arial"/>
                <w:color w:val="000000"/>
                <w:sz w:val="18"/>
                <w:szCs w:val="18"/>
              </w:rPr>
              <w:t xml:space="preserve">Random requests from Building 1 and the Congress need to be addressed with quick turnaround. To support these requests, database needs to have easily retrievable information about answers to specific questions across the versions of GS. Such requests can cover up to 3 years of awarded grants data (but not limited to this number). </w:t>
            </w:r>
            <w:r w:rsidRPr="001E6C21">
              <w:rPr>
                <w:rFonts w:ascii="Arial" w:hAnsi="Arial" w:cs="Arial"/>
                <w:color w:val="000000"/>
                <w:sz w:val="18"/>
                <w:szCs w:val="18"/>
              </w:rPr>
              <w:br/>
              <w:t xml:space="preserve">OGA and CBIIT need to have a requirements session prior to design of the new GreenSheets database. </w:t>
            </w:r>
            <w:r w:rsidRPr="001E6C21">
              <w:rPr>
                <w:rFonts w:ascii="Arial" w:hAnsi="Arial" w:cs="Arial"/>
                <w:color w:val="000000"/>
                <w:sz w:val="18"/>
                <w:szCs w:val="18"/>
              </w:rPr>
              <w:br/>
            </w:r>
            <w:r w:rsidRPr="001E6C21">
              <w:rPr>
                <w:rFonts w:ascii="Arial" w:hAnsi="Arial" w:cs="Arial"/>
                <w:color w:val="000000"/>
                <w:sz w:val="18"/>
                <w:szCs w:val="18"/>
              </w:rPr>
              <w:br/>
              <w:t xml:space="preserve">GreenSheets ad-hoc reporting requests: </w:t>
            </w:r>
            <w:r w:rsidRPr="001E6C21">
              <w:rPr>
                <w:rFonts w:ascii="Arial" w:hAnsi="Arial" w:cs="Arial"/>
                <w:color w:val="000000"/>
                <w:sz w:val="18"/>
                <w:szCs w:val="18"/>
              </w:rPr>
              <w:br/>
              <w:t xml:space="preserve">a. Reporting should be done on AWARDED grants only, by checking for GS with status FROZEN. </w:t>
            </w:r>
            <w:r w:rsidRPr="001E6C21">
              <w:rPr>
                <w:rFonts w:ascii="Arial" w:hAnsi="Arial" w:cs="Arial"/>
                <w:color w:val="000000"/>
                <w:sz w:val="18"/>
                <w:szCs w:val="18"/>
              </w:rPr>
              <w:br/>
              <w:t xml:space="preserve">b. There might be a need to pull data from sublevel questions. DB and reporting structure should support it. </w:t>
            </w:r>
            <w:r w:rsidRPr="001E6C21">
              <w:rPr>
                <w:rFonts w:ascii="Arial" w:hAnsi="Arial" w:cs="Arial"/>
                <w:color w:val="000000"/>
                <w:sz w:val="18"/>
                <w:szCs w:val="18"/>
              </w:rPr>
              <w:br/>
              <w:t xml:space="preserve">c. Usually reporting is ordered on current FY, however it may </w:t>
            </w:r>
            <w:r w:rsidRPr="001E6C21">
              <w:rPr>
                <w:rFonts w:ascii="Arial" w:hAnsi="Arial" w:cs="Arial"/>
                <w:color w:val="000000"/>
                <w:sz w:val="18"/>
                <w:szCs w:val="18"/>
              </w:rPr>
              <w:lastRenderedPageBreak/>
              <w:t xml:space="preserve">go back 2-3 years. In addition, the current FY may have 2 or more versions of published GreenSheets questions.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1E6C21">
              <w:rPr>
                <w:rFonts w:ascii="Arial" w:hAnsi="Arial" w:cs="Arial"/>
                <w:color w:val="000000"/>
                <w:sz w:val="18"/>
                <w:szCs w:val="18"/>
              </w:rPr>
              <w:t>QlikView</w:t>
            </w:r>
            <w:proofErr w:type="spellEnd"/>
            <w:r w:rsidRPr="001E6C21">
              <w:rPr>
                <w:rFonts w:ascii="Arial" w:hAnsi="Arial" w:cs="Arial"/>
                <w:color w:val="000000"/>
                <w:sz w:val="18"/>
                <w:szCs w:val="18"/>
              </w:rPr>
              <w:t xml:space="preserve"> or DB query. </w:t>
            </w:r>
            <w:r w:rsidRPr="001E6C21">
              <w:rPr>
                <w:rFonts w:ascii="Arial" w:hAnsi="Arial" w:cs="Arial"/>
                <w:color w:val="000000"/>
                <w:sz w:val="18"/>
                <w:szCs w:val="18"/>
              </w:rPr>
              <w:br/>
              <w:t xml:space="preserve">d. Report itself can be produced by OGA as long as structured GreenSheets data is available, however the set of questions probably needs to be pulled form GSFB. </w:t>
            </w:r>
            <w:r w:rsidRPr="001E6C21">
              <w:rPr>
                <w:rFonts w:ascii="Arial" w:hAnsi="Arial" w:cs="Arial"/>
                <w:color w:val="000000"/>
                <w:sz w:val="18"/>
                <w:szCs w:val="18"/>
              </w:rPr>
              <w:br/>
              <w:t xml:space="preserve">e. </w:t>
            </w:r>
            <w:proofErr w:type="spellStart"/>
            <w:r w:rsidR="004E20BA">
              <w:t>Greensheets</w:t>
            </w:r>
            <w:proofErr w:type="spellEnd"/>
            <w:r w:rsidR="004E20BA">
              <w:t xml:space="preserve"> on revised awards are not needed for ad-hoc reportin</w:t>
            </w:r>
            <w:r w:rsidR="004E20BA" w:rsidRPr="004E20BA">
              <w:t>g</w:t>
            </w:r>
            <w:r w:rsidRPr="004E20BA">
              <w:rPr>
                <w:rFonts w:ascii="Arial" w:hAnsi="Arial" w:cs="Arial"/>
                <w:color w:val="000000"/>
                <w:sz w:val="18"/>
                <w:szCs w:val="18"/>
              </w:rPr>
              <w:t>.</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f. For multiyear awards, only select the grant of the award was issued in the </w:t>
            </w:r>
            <w:r w:rsidRPr="001E6C21">
              <w:rPr>
                <w:rFonts w:ascii="Arial" w:hAnsi="Arial" w:cs="Arial"/>
                <w:color w:val="000000"/>
                <w:sz w:val="18"/>
                <w:szCs w:val="18"/>
              </w:rPr>
              <w:lastRenderedPageBreak/>
              <w:t xml:space="preserve">requested FY of the report. </w:t>
            </w:r>
          </w:p>
        </w:tc>
        <w:tc>
          <w:tcPr>
            <w:tcW w:w="1128" w:type="dxa"/>
            <w:tcBorders>
              <w:top w:val="thickThinSmallGap" w:sz="12" w:space="0" w:color="auto"/>
              <w:bottom w:val="single" w:sz="4" w:space="0" w:color="auto"/>
            </w:tcBorders>
          </w:tcPr>
          <w:p w14:paraId="5395743B"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Borders>
              <w:top w:val="thickThinSmallGap" w:sz="12" w:space="0" w:color="auto"/>
              <w:bottom w:val="single" w:sz="4" w:space="0" w:color="auto"/>
            </w:tcBorders>
          </w:tcPr>
          <w:p w14:paraId="2798D3B3" w14:textId="77777777" w:rsidR="00340DD6" w:rsidRPr="001E6C21" w:rsidRDefault="00340DD6" w:rsidP="00340DD6">
            <w:pPr>
              <w:rPr>
                <w:sz w:val="18"/>
                <w:szCs w:val="18"/>
              </w:rPr>
            </w:pPr>
            <w:r w:rsidRPr="001E6C21">
              <w:rPr>
                <w:rFonts w:ascii="Arial" w:hAnsi="Arial" w:cs="Arial"/>
                <w:color w:val="000000"/>
                <w:sz w:val="18"/>
                <w:szCs w:val="18"/>
              </w:rPr>
              <w:t>OGAI2E-138</w:t>
            </w:r>
          </w:p>
        </w:tc>
      </w:tr>
      <w:tr w:rsidR="001E6C21" w:rsidRPr="001E6C21" w14:paraId="2123A929"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33BBFF22" w14:textId="77777777" w:rsidR="00901995" w:rsidRPr="001E6C21" w:rsidRDefault="00901995" w:rsidP="00901995">
            <w:pPr>
              <w:rPr>
                <w:sz w:val="18"/>
                <w:szCs w:val="18"/>
              </w:rPr>
            </w:pPr>
          </w:p>
        </w:tc>
        <w:tc>
          <w:tcPr>
            <w:tcW w:w="1472" w:type="dxa"/>
            <w:tcBorders>
              <w:top w:val="single" w:sz="4" w:space="0" w:color="auto"/>
              <w:left w:val="double" w:sz="4" w:space="0" w:color="auto"/>
              <w:bottom w:val="single" w:sz="4" w:space="0" w:color="auto"/>
            </w:tcBorders>
          </w:tcPr>
          <w:p w14:paraId="4E3781B5" w14:textId="668AE4A9" w:rsidR="00901995" w:rsidRPr="001E6C21" w:rsidRDefault="00901995" w:rsidP="00D04565">
            <w:pPr>
              <w:rPr>
                <w:sz w:val="18"/>
                <w:szCs w:val="18"/>
              </w:rPr>
            </w:pPr>
            <w:r w:rsidRPr="001E6C21">
              <w:rPr>
                <w:rFonts w:ascii="Arial" w:hAnsi="Arial" w:cs="Arial"/>
                <w:color w:val="000000"/>
                <w:sz w:val="18"/>
                <w:szCs w:val="18"/>
              </w:rPr>
              <w:t>Create user interface allowing to search and select questions.</w:t>
            </w:r>
            <w:ins w:id="37" w:author="Tulchinskaya, Gaby (NIH/NCI) [C]" w:date="2016-08-03T16:28:00Z">
              <w:r w:rsidR="00D04565">
                <w:rPr>
                  <w:rFonts w:ascii="Arial" w:hAnsi="Arial" w:cs="Arial"/>
                  <w:color w:val="000000"/>
                  <w:sz w:val="18"/>
                  <w:szCs w:val="18"/>
                </w:rPr>
                <w:t xml:space="preserve"> </w:t>
              </w:r>
            </w:ins>
            <w:ins w:id="38" w:author="Tulchinskaya, Gaby (NIH/NCI) [C]" w:date="2016-08-10T16:45:00Z">
              <w:r w:rsidR="000A125A">
                <w:rPr>
                  <w:rFonts w:ascii="Arial" w:hAnsi="Arial" w:cs="Arial"/>
                  <w:color w:val="000000"/>
                  <w:sz w:val="18"/>
                  <w:szCs w:val="18"/>
                </w:rPr>
                <w:t>(in scope, new dev)</w:t>
              </w:r>
            </w:ins>
          </w:p>
        </w:tc>
        <w:tc>
          <w:tcPr>
            <w:tcW w:w="2817" w:type="dxa"/>
            <w:gridSpan w:val="2"/>
            <w:tcBorders>
              <w:bottom w:val="single" w:sz="4" w:space="0" w:color="auto"/>
            </w:tcBorders>
          </w:tcPr>
          <w:p w14:paraId="4277EC19" w14:textId="171DB68F" w:rsidR="00901995" w:rsidRPr="001E6C21" w:rsidRDefault="00901995" w:rsidP="008901C0">
            <w:pPr>
              <w:rPr>
                <w:rFonts w:ascii="Arial" w:hAnsi="Arial" w:cs="Arial"/>
                <w:color w:val="000000"/>
                <w:sz w:val="18"/>
                <w:szCs w:val="18"/>
              </w:rPr>
            </w:pPr>
            <w:r w:rsidRPr="001E6C21">
              <w:rPr>
                <w:rFonts w:ascii="Arial" w:hAnsi="Arial" w:cs="Arial"/>
                <w:color w:val="000000"/>
                <w:sz w:val="18"/>
                <w:szCs w:val="18"/>
              </w:rPr>
              <w:t>User interface allowing searching and selecti</w:t>
            </w:r>
            <w:r w:rsidR="008901C0">
              <w:rPr>
                <w:rFonts w:ascii="Arial" w:hAnsi="Arial" w:cs="Arial"/>
                <w:color w:val="000000"/>
                <w:sz w:val="18"/>
                <w:szCs w:val="18"/>
              </w:rPr>
              <w:t>ng</w:t>
            </w:r>
            <w:r w:rsidRPr="001E6C21">
              <w:rPr>
                <w:rFonts w:ascii="Arial" w:hAnsi="Arial" w:cs="Arial"/>
                <w:color w:val="000000"/>
                <w:sz w:val="18"/>
                <w:szCs w:val="18"/>
              </w:rPr>
              <w:t xml:space="preserve"> of all questions</w:t>
            </w:r>
            <w:r w:rsidR="008901C0">
              <w:rPr>
                <w:rFonts w:ascii="Arial" w:hAnsi="Arial" w:cs="Arial"/>
                <w:color w:val="000000"/>
                <w:sz w:val="18"/>
                <w:szCs w:val="18"/>
              </w:rPr>
              <w:t xml:space="preserve"> from all version of</w:t>
            </w:r>
            <w:ins w:id="39" w:author="Tulchinskaya, Gaby (NIH/NCI) [C]" w:date="2016-08-03T10:17:00Z">
              <w:r w:rsidR="008901C0">
                <w:rPr>
                  <w:rFonts w:ascii="Arial" w:hAnsi="Arial" w:cs="Arial"/>
                  <w:color w:val="000000"/>
                  <w:sz w:val="18"/>
                  <w:szCs w:val="18"/>
                </w:rPr>
                <w:t xml:space="preserve"> </w:t>
              </w:r>
            </w:ins>
            <w:r w:rsidRPr="001E6C21">
              <w:rPr>
                <w:rFonts w:ascii="Arial" w:hAnsi="Arial" w:cs="Arial"/>
                <w:color w:val="000000"/>
                <w:sz w:val="18"/>
                <w:szCs w:val="18"/>
              </w:rPr>
              <w:t>promoted FB templates within the date range is needed. As the end goal, the interface should allow to find question(s) id</w:t>
            </w:r>
            <w:r w:rsidR="00922088">
              <w:rPr>
                <w:rFonts w:ascii="Arial" w:hAnsi="Arial" w:cs="Arial"/>
                <w:color w:val="000000"/>
                <w:sz w:val="18"/>
                <w:szCs w:val="18"/>
              </w:rPr>
              <w:t>(s)</w:t>
            </w:r>
            <w:r w:rsidRPr="001E6C21">
              <w:rPr>
                <w:rFonts w:ascii="Arial" w:hAnsi="Arial" w:cs="Arial"/>
                <w:color w:val="000000"/>
                <w:sz w:val="18"/>
                <w:szCs w:val="18"/>
              </w:rPr>
              <w:t xml:space="preserve"> and corresponding answer(s) i</w:t>
            </w:r>
            <w:r w:rsidR="00253C2D">
              <w:rPr>
                <w:rFonts w:ascii="Arial" w:hAnsi="Arial" w:cs="Arial"/>
                <w:color w:val="000000"/>
                <w:sz w:val="18"/>
                <w:szCs w:val="18"/>
              </w:rPr>
              <w:t>d</w:t>
            </w:r>
            <w:r w:rsidRPr="001E6C21">
              <w:rPr>
                <w:rFonts w:ascii="Arial" w:hAnsi="Arial" w:cs="Arial"/>
                <w:color w:val="000000"/>
                <w:sz w:val="18"/>
                <w:szCs w:val="18"/>
              </w:rPr>
              <w:t xml:space="preserve">(s). These id(s) will be used by OGA for reporting. </w:t>
            </w:r>
          </w:p>
        </w:tc>
        <w:tc>
          <w:tcPr>
            <w:tcW w:w="1184" w:type="dxa"/>
            <w:tcBorders>
              <w:bottom w:val="single" w:sz="4" w:space="0" w:color="auto"/>
              <w:right w:val="double" w:sz="4" w:space="0" w:color="auto"/>
            </w:tcBorders>
          </w:tcPr>
          <w:p w14:paraId="0DA951C7" w14:textId="77777777" w:rsidR="00901995" w:rsidRPr="001E6C21" w:rsidRDefault="00901995" w:rsidP="00901995">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left w:val="double" w:sz="4" w:space="0" w:color="auto"/>
              <w:bottom w:val="single" w:sz="4" w:space="0" w:color="auto"/>
            </w:tcBorders>
          </w:tcPr>
          <w:p w14:paraId="33B2F8D7" w14:textId="77777777" w:rsidR="00901995" w:rsidRPr="001E6C21" w:rsidRDefault="00901995" w:rsidP="00901995">
            <w:pPr>
              <w:rPr>
                <w:rFonts w:ascii="Arial" w:hAnsi="Arial" w:cs="Arial"/>
                <w:color w:val="000000"/>
                <w:sz w:val="18"/>
                <w:szCs w:val="18"/>
              </w:rPr>
            </w:pPr>
          </w:p>
        </w:tc>
        <w:tc>
          <w:tcPr>
            <w:tcW w:w="1990" w:type="dxa"/>
            <w:tcBorders>
              <w:bottom w:val="single" w:sz="4" w:space="0" w:color="auto"/>
            </w:tcBorders>
          </w:tcPr>
          <w:p w14:paraId="740116C3" w14:textId="77777777" w:rsidR="00901995" w:rsidRPr="001E6C21" w:rsidRDefault="00901995" w:rsidP="00901995">
            <w:pPr>
              <w:rPr>
                <w:rFonts w:ascii="Arial" w:hAnsi="Arial" w:cs="Arial"/>
                <w:color w:val="000000"/>
                <w:sz w:val="18"/>
                <w:szCs w:val="18"/>
              </w:rPr>
            </w:pPr>
          </w:p>
        </w:tc>
        <w:tc>
          <w:tcPr>
            <w:tcW w:w="1128" w:type="dxa"/>
            <w:tcBorders>
              <w:bottom w:val="single" w:sz="4" w:space="0" w:color="auto"/>
            </w:tcBorders>
          </w:tcPr>
          <w:p w14:paraId="68D31BB1" w14:textId="77777777" w:rsidR="00901995" w:rsidRPr="001E6C21" w:rsidRDefault="00901995" w:rsidP="00901995">
            <w:pPr>
              <w:rPr>
                <w:rFonts w:ascii="Arial" w:hAnsi="Arial" w:cs="Arial"/>
                <w:color w:val="FF0000"/>
                <w:sz w:val="18"/>
                <w:szCs w:val="18"/>
              </w:rPr>
            </w:pPr>
          </w:p>
        </w:tc>
        <w:tc>
          <w:tcPr>
            <w:tcW w:w="1345" w:type="dxa"/>
            <w:tcBorders>
              <w:bottom w:val="single" w:sz="4" w:space="0" w:color="auto"/>
            </w:tcBorders>
          </w:tcPr>
          <w:p w14:paraId="05DA4207" w14:textId="77777777" w:rsidR="00901995" w:rsidRPr="001E6C21" w:rsidRDefault="00901995" w:rsidP="00901995">
            <w:pPr>
              <w:rPr>
                <w:rFonts w:ascii="Arial" w:hAnsi="Arial" w:cs="Arial"/>
                <w:color w:val="000000"/>
                <w:sz w:val="18"/>
                <w:szCs w:val="18"/>
              </w:rPr>
            </w:pPr>
          </w:p>
        </w:tc>
      </w:tr>
      <w:tr w:rsidR="001E6C21" w:rsidRPr="001E6C21" w14:paraId="3117BA6E" w14:textId="77777777" w:rsidTr="001E6C21">
        <w:trPr>
          <w:trHeight w:val="649"/>
        </w:trPr>
        <w:tc>
          <w:tcPr>
            <w:tcW w:w="1475" w:type="dxa"/>
            <w:vMerge/>
            <w:tcBorders>
              <w:top w:val="double" w:sz="4" w:space="0" w:color="auto"/>
              <w:bottom w:val="thickThinSmallGap" w:sz="12" w:space="0" w:color="auto"/>
              <w:right w:val="double" w:sz="4" w:space="0" w:color="auto"/>
            </w:tcBorders>
            <w:shd w:val="clear" w:color="auto" w:fill="DBE5F1" w:themeFill="accent1" w:themeFillTint="33"/>
          </w:tcPr>
          <w:p w14:paraId="701D6095"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tcBorders>
          </w:tcPr>
          <w:p w14:paraId="320F3A67" w14:textId="21920876" w:rsidR="00340DD6" w:rsidRPr="001E6C21" w:rsidRDefault="002356D5" w:rsidP="00340DD6">
            <w:pPr>
              <w:rPr>
                <w:sz w:val="18"/>
                <w:szCs w:val="18"/>
              </w:rPr>
            </w:pPr>
            <w:r w:rsidRPr="001E6C21">
              <w:rPr>
                <w:rFonts w:ascii="Arial" w:hAnsi="Arial" w:cs="Arial"/>
                <w:color w:val="000000"/>
                <w:sz w:val="18"/>
                <w:szCs w:val="18"/>
              </w:rPr>
              <w:t>Providing data for OGA reporting</w:t>
            </w:r>
            <w:ins w:id="40" w:author="Tulchinskaya, Gaby (NIH/NCI) [C]" w:date="2016-08-03T16:30:00Z">
              <w:r w:rsidR="00B90C61">
                <w:rPr>
                  <w:rFonts w:ascii="Arial" w:hAnsi="Arial" w:cs="Arial"/>
                  <w:color w:val="000000"/>
                  <w:sz w:val="18"/>
                  <w:szCs w:val="18"/>
                </w:rPr>
                <w:t xml:space="preserve"> (in scope, new dev)</w:t>
              </w:r>
            </w:ins>
          </w:p>
        </w:tc>
        <w:tc>
          <w:tcPr>
            <w:tcW w:w="2817" w:type="dxa"/>
            <w:gridSpan w:val="2"/>
            <w:tcBorders>
              <w:top w:val="single" w:sz="4" w:space="0" w:color="auto"/>
              <w:bottom w:val="thickThinSmallGap" w:sz="12" w:space="0" w:color="auto"/>
            </w:tcBorders>
          </w:tcPr>
          <w:p w14:paraId="0D404814" w14:textId="77777777" w:rsidR="00340DD6" w:rsidRPr="001E6C21" w:rsidRDefault="00901995" w:rsidP="00901995">
            <w:pPr>
              <w:rPr>
                <w:rFonts w:ascii="Arial" w:hAnsi="Arial" w:cs="Arial"/>
                <w:color w:val="000000"/>
                <w:sz w:val="18"/>
                <w:szCs w:val="18"/>
              </w:rPr>
            </w:pPr>
            <w:r w:rsidRPr="001E6C21">
              <w:rPr>
                <w:rFonts w:ascii="Arial" w:hAnsi="Arial" w:cs="Arial"/>
                <w:color w:val="000000"/>
                <w:sz w:val="18"/>
                <w:szCs w:val="18"/>
              </w:rPr>
              <w:t>A view should be created for OGA for reporting purposes that contains questions and answers id(s) and other relative data (TBD)</w:t>
            </w:r>
          </w:p>
        </w:tc>
        <w:tc>
          <w:tcPr>
            <w:tcW w:w="1184" w:type="dxa"/>
            <w:tcBorders>
              <w:top w:val="single" w:sz="4" w:space="0" w:color="auto"/>
              <w:bottom w:val="thickThinSmallGap" w:sz="12" w:space="0" w:color="auto"/>
              <w:right w:val="double" w:sz="4" w:space="0" w:color="auto"/>
            </w:tcBorders>
          </w:tcPr>
          <w:p w14:paraId="7619E5C1" w14:textId="77777777" w:rsidR="00340DD6" w:rsidRPr="001E6C21" w:rsidRDefault="002356D5" w:rsidP="00340DD6">
            <w:pPr>
              <w:rPr>
                <w:rFonts w:ascii="Arial" w:hAnsi="Arial" w:cs="Arial"/>
                <w:color w:val="000000"/>
                <w:sz w:val="18"/>
                <w:szCs w:val="18"/>
              </w:rPr>
            </w:pPr>
            <w:r w:rsidRPr="001E6C21">
              <w:rPr>
                <w:rFonts w:ascii="Arial" w:hAnsi="Arial" w:cs="Arial"/>
                <w:color w:val="FF0000"/>
                <w:sz w:val="18"/>
                <w:szCs w:val="18"/>
              </w:rPr>
              <w:t>Critical</w:t>
            </w:r>
          </w:p>
        </w:tc>
        <w:tc>
          <w:tcPr>
            <w:tcW w:w="1529" w:type="dxa"/>
            <w:tcBorders>
              <w:top w:val="single" w:sz="4" w:space="0" w:color="auto"/>
              <w:left w:val="double" w:sz="4" w:space="0" w:color="auto"/>
              <w:bottom w:val="thickThinSmallGap" w:sz="12" w:space="0" w:color="auto"/>
            </w:tcBorders>
          </w:tcPr>
          <w:p w14:paraId="1F9E366D" w14:textId="77777777" w:rsidR="00DC2461" w:rsidRDefault="00340DD6" w:rsidP="00340DD6">
            <w:pPr>
              <w:rPr>
                <w:ins w:id="41" w:author="Tulchinskaya, Gaby (NIH/NCI) [C]" w:date="2016-08-04T10:21:00Z"/>
                <w:rFonts w:ascii="Arial" w:hAnsi="Arial" w:cs="Arial"/>
                <w:color w:val="000000"/>
                <w:sz w:val="18"/>
                <w:szCs w:val="18"/>
              </w:rPr>
            </w:pPr>
            <w:r w:rsidRPr="001E6C21">
              <w:rPr>
                <w:rFonts w:ascii="Arial" w:hAnsi="Arial" w:cs="Arial"/>
                <w:color w:val="000000"/>
                <w:sz w:val="18"/>
                <w:szCs w:val="18"/>
              </w:rPr>
              <w:t>GS - Data migration for GreenSheets</w:t>
            </w:r>
          </w:p>
          <w:p w14:paraId="5A9009AF" w14:textId="634EE9DE" w:rsidR="00340DD6" w:rsidRPr="001E6C21" w:rsidRDefault="00DC2461" w:rsidP="00340DD6">
            <w:pPr>
              <w:rPr>
                <w:rFonts w:ascii="Arial" w:hAnsi="Arial" w:cs="Arial"/>
                <w:color w:val="000000"/>
                <w:sz w:val="18"/>
                <w:szCs w:val="18"/>
              </w:rPr>
            </w:pPr>
            <w:ins w:id="42" w:author="Tulchinskaya, Gaby (NIH/NCI) [C]" w:date="2016-08-04T10:21:00Z">
              <w:r>
                <w:rPr>
                  <w:rFonts w:ascii="Arial" w:hAnsi="Arial" w:cs="Arial"/>
                  <w:color w:val="000000"/>
                  <w:sz w:val="18"/>
                  <w:szCs w:val="18"/>
                </w:rPr>
                <w:t>(in scope, new dev)</w:t>
              </w:r>
            </w:ins>
          </w:p>
        </w:tc>
        <w:tc>
          <w:tcPr>
            <w:tcW w:w="1990" w:type="dxa"/>
            <w:tcBorders>
              <w:top w:val="single" w:sz="4" w:space="0" w:color="auto"/>
              <w:bottom w:val="thickThinSmallGap" w:sz="12" w:space="0" w:color="auto"/>
            </w:tcBorders>
          </w:tcPr>
          <w:p w14:paraId="62D0600E"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Data from prior years should either be migrated or easily accessible for up to 3 years.</w:t>
            </w:r>
          </w:p>
        </w:tc>
        <w:tc>
          <w:tcPr>
            <w:tcW w:w="1128" w:type="dxa"/>
            <w:tcBorders>
              <w:top w:val="single" w:sz="4" w:space="0" w:color="auto"/>
              <w:bottom w:val="thickThinSmallGap" w:sz="12" w:space="0" w:color="auto"/>
            </w:tcBorders>
          </w:tcPr>
          <w:p w14:paraId="6F01DEFC"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345" w:type="dxa"/>
            <w:tcBorders>
              <w:top w:val="single" w:sz="4" w:space="0" w:color="auto"/>
              <w:bottom w:val="thickThinSmallGap" w:sz="12" w:space="0" w:color="auto"/>
            </w:tcBorders>
          </w:tcPr>
          <w:p w14:paraId="35D46AF3" w14:textId="77777777" w:rsidR="00340DD6" w:rsidRPr="001E6C21" w:rsidRDefault="00340DD6" w:rsidP="00340DD6">
            <w:pPr>
              <w:rPr>
                <w:sz w:val="18"/>
                <w:szCs w:val="18"/>
              </w:rPr>
            </w:pPr>
            <w:r w:rsidRPr="001E6C21">
              <w:rPr>
                <w:rFonts w:ascii="Arial" w:hAnsi="Arial" w:cs="Arial"/>
                <w:color w:val="000000"/>
                <w:sz w:val="18"/>
                <w:szCs w:val="18"/>
              </w:rPr>
              <w:t>OGAI2E-140</w:t>
            </w:r>
          </w:p>
        </w:tc>
      </w:tr>
      <w:tr w:rsidR="001E6C21" w:rsidRPr="001E6C21" w14:paraId="2D4A0751"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B8CCE4" w:themeFill="accent1" w:themeFillTint="66"/>
          </w:tcPr>
          <w:p w14:paraId="7657D2BE" w14:textId="77777777" w:rsidR="00340DD6" w:rsidRPr="001E6C21" w:rsidRDefault="00340DD6" w:rsidP="00340DD6">
            <w:pPr>
              <w:rPr>
                <w:sz w:val="18"/>
                <w:szCs w:val="18"/>
              </w:rPr>
            </w:pPr>
            <w:r w:rsidRPr="001E6C21">
              <w:rPr>
                <w:rFonts w:ascii="Arial" w:hAnsi="Arial" w:cs="Arial"/>
                <w:color w:val="000000"/>
                <w:sz w:val="18"/>
                <w:szCs w:val="18"/>
              </w:rPr>
              <w:t>UI modernization and usability</w:t>
            </w:r>
          </w:p>
        </w:tc>
        <w:tc>
          <w:tcPr>
            <w:tcW w:w="1472" w:type="dxa"/>
            <w:tcBorders>
              <w:top w:val="thickThinSmallGap" w:sz="12" w:space="0" w:color="auto"/>
              <w:left w:val="double" w:sz="4" w:space="0" w:color="auto"/>
            </w:tcBorders>
          </w:tcPr>
          <w:p w14:paraId="223CB97D" w14:textId="38F4A200" w:rsidR="00340DD6" w:rsidRPr="001E6C21" w:rsidRDefault="00340DD6" w:rsidP="00B90C61">
            <w:pPr>
              <w:rPr>
                <w:rFonts w:ascii="Arial" w:hAnsi="Arial" w:cs="Arial"/>
                <w:color w:val="000000"/>
                <w:sz w:val="18"/>
                <w:szCs w:val="18"/>
              </w:rPr>
            </w:pPr>
            <w:r w:rsidRPr="001E6C21">
              <w:rPr>
                <w:rFonts w:ascii="Arial" w:hAnsi="Arial" w:cs="Arial"/>
                <w:color w:val="000000"/>
                <w:sz w:val="18"/>
                <w:szCs w:val="18"/>
              </w:rPr>
              <w:t>Ability to add policy link to a question</w:t>
            </w:r>
            <w:ins w:id="43" w:author="Tulchinskaya, Gaby (NIH/NCI) [C]" w:date="2016-08-03T16:31:00Z">
              <w:r w:rsidR="00B90C61">
                <w:rPr>
                  <w:rFonts w:ascii="Arial" w:hAnsi="Arial" w:cs="Arial"/>
                  <w:color w:val="000000"/>
                  <w:sz w:val="18"/>
                  <w:szCs w:val="18"/>
                </w:rPr>
                <w:t xml:space="preserve"> (</w:t>
              </w:r>
            </w:ins>
            <w:ins w:id="44" w:author="Tulchinskaya, Gaby (NIH/NCI) [C]" w:date="2016-08-03T16:32:00Z">
              <w:r w:rsidR="00B90C61">
                <w:rPr>
                  <w:rFonts w:ascii="Arial" w:hAnsi="Arial" w:cs="Arial"/>
                  <w:color w:val="000000"/>
                  <w:sz w:val="18"/>
                  <w:szCs w:val="18"/>
                </w:rPr>
                <w:t>out of</w:t>
              </w:r>
            </w:ins>
            <w:ins w:id="45" w:author="Tulchinskaya, Gaby (NIH/NCI) [C]" w:date="2016-08-03T16:31:00Z">
              <w:r w:rsidR="00B90C61">
                <w:rPr>
                  <w:rFonts w:ascii="Arial" w:hAnsi="Arial" w:cs="Arial"/>
                  <w:color w:val="000000"/>
                  <w:sz w:val="18"/>
                  <w:szCs w:val="18"/>
                </w:rPr>
                <w:t xml:space="preserve"> scope, new dev)</w:t>
              </w:r>
            </w:ins>
          </w:p>
        </w:tc>
        <w:tc>
          <w:tcPr>
            <w:tcW w:w="2817" w:type="dxa"/>
            <w:gridSpan w:val="2"/>
            <w:tcBorders>
              <w:top w:val="thickThinSmallGap" w:sz="12" w:space="0" w:color="auto"/>
            </w:tcBorders>
          </w:tcPr>
          <w:p w14:paraId="0EA4AAA2"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The system should provide ability to add policy link to a question</w:t>
            </w:r>
          </w:p>
        </w:tc>
        <w:tc>
          <w:tcPr>
            <w:tcW w:w="1184" w:type="dxa"/>
            <w:tcBorders>
              <w:top w:val="thickThinSmallGap" w:sz="12" w:space="0" w:color="auto"/>
              <w:right w:val="double" w:sz="4" w:space="0" w:color="auto"/>
            </w:tcBorders>
          </w:tcPr>
          <w:p w14:paraId="5E32C17F"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top w:val="thickThinSmallGap" w:sz="12" w:space="0" w:color="auto"/>
              <w:left w:val="double" w:sz="4" w:space="0" w:color="auto"/>
              <w:bottom w:val="single" w:sz="4" w:space="0" w:color="auto"/>
            </w:tcBorders>
          </w:tcPr>
          <w:p w14:paraId="5C360B43" w14:textId="1936F96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link to GreenSheets from GPMATs</w:t>
            </w:r>
            <w:ins w:id="46" w:author="Tulchinskaya, Gaby (NIH/NCI) [C]" w:date="2016-08-03T16:37:00Z">
              <w:r w:rsidR="009F5C4E">
                <w:rPr>
                  <w:rFonts w:ascii="Arial" w:hAnsi="Arial" w:cs="Arial"/>
                  <w:color w:val="000000"/>
                  <w:sz w:val="18"/>
                  <w:szCs w:val="18"/>
                </w:rPr>
                <w:t xml:space="preserve"> (out of scope, GPMATS O&amp;M)</w:t>
              </w:r>
            </w:ins>
          </w:p>
        </w:tc>
        <w:tc>
          <w:tcPr>
            <w:tcW w:w="1990" w:type="dxa"/>
            <w:tcBorders>
              <w:top w:val="thickThinSmallGap" w:sz="12" w:space="0" w:color="auto"/>
            </w:tcBorders>
          </w:tcPr>
          <w:p w14:paraId="205AF949"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Create ability to navigate from GPMATs to GreenSheets on grant level.</w:t>
            </w:r>
          </w:p>
        </w:tc>
        <w:tc>
          <w:tcPr>
            <w:tcW w:w="1128" w:type="dxa"/>
            <w:tcBorders>
              <w:top w:val="thickThinSmallGap" w:sz="12" w:space="0" w:color="auto"/>
            </w:tcBorders>
          </w:tcPr>
          <w:p w14:paraId="5D1A273B" w14:textId="77777777" w:rsidR="00340DD6" w:rsidRPr="001E6C21" w:rsidRDefault="00340DD6"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F5FE7BC" w14:textId="77777777" w:rsidR="00340DD6" w:rsidRPr="001E6C21" w:rsidRDefault="00340DD6" w:rsidP="00340DD6">
            <w:pPr>
              <w:rPr>
                <w:sz w:val="18"/>
                <w:szCs w:val="18"/>
              </w:rPr>
            </w:pPr>
            <w:r w:rsidRPr="001E6C21">
              <w:rPr>
                <w:rFonts w:ascii="Arial" w:hAnsi="Arial" w:cs="Arial"/>
                <w:color w:val="000000"/>
                <w:sz w:val="18"/>
                <w:szCs w:val="18"/>
              </w:rPr>
              <w:t>OGAI2E-153</w:t>
            </w:r>
          </w:p>
        </w:tc>
      </w:tr>
      <w:tr w:rsidR="001E6C21" w:rsidRPr="001E6C21" w14:paraId="4983C5BE"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0C07771C" w14:textId="77777777" w:rsidR="00340DD6" w:rsidRPr="001E6C21" w:rsidRDefault="00340DD6" w:rsidP="00340DD6">
            <w:pPr>
              <w:rPr>
                <w:sz w:val="18"/>
                <w:szCs w:val="18"/>
              </w:rPr>
            </w:pPr>
          </w:p>
        </w:tc>
        <w:tc>
          <w:tcPr>
            <w:tcW w:w="1472" w:type="dxa"/>
            <w:tcBorders>
              <w:left w:val="double" w:sz="4" w:space="0" w:color="auto"/>
            </w:tcBorders>
          </w:tcPr>
          <w:p w14:paraId="157127FE" w14:textId="3D56128B" w:rsidR="00340DD6" w:rsidRPr="001E6C21" w:rsidRDefault="00340DD6" w:rsidP="00340DD6">
            <w:pPr>
              <w:rPr>
                <w:sz w:val="18"/>
                <w:szCs w:val="18"/>
              </w:rPr>
            </w:pPr>
            <w:r w:rsidRPr="001E6C21">
              <w:rPr>
                <w:rFonts w:ascii="Arial" w:hAnsi="Arial" w:cs="Arial"/>
                <w:color w:val="000000"/>
                <w:sz w:val="18"/>
                <w:szCs w:val="18"/>
              </w:rPr>
              <w:t>Opening GreenSheets in same browser window</w:t>
            </w:r>
            <w:ins w:id="47" w:author="Tulchinskaya, Gaby (NIH/NCI) [C]" w:date="2016-08-03T16:33:00Z">
              <w:r w:rsidR="00B90C61">
                <w:rPr>
                  <w:rFonts w:ascii="Arial" w:hAnsi="Arial" w:cs="Arial"/>
                  <w:color w:val="000000"/>
                  <w:sz w:val="18"/>
                  <w:szCs w:val="18"/>
                </w:rPr>
                <w:t xml:space="preserve"> (in scope, O&amp;M)</w:t>
              </w:r>
            </w:ins>
          </w:p>
        </w:tc>
        <w:tc>
          <w:tcPr>
            <w:tcW w:w="2817" w:type="dxa"/>
            <w:gridSpan w:val="2"/>
          </w:tcPr>
          <w:p w14:paraId="1630C5E8" w14:textId="77777777" w:rsidR="008319F5" w:rsidRDefault="008319F5" w:rsidP="008319F5">
            <w:pPr>
              <w:rPr>
                <w:rFonts w:ascii="Arial" w:hAnsi="Arial" w:cs="Arial"/>
                <w:color w:val="000000"/>
                <w:sz w:val="18"/>
                <w:szCs w:val="18"/>
              </w:rPr>
            </w:pPr>
            <w:r w:rsidRPr="004A5E03">
              <w:rPr>
                <w:rFonts w:ascii="Arial" w:hAnsi="Arial" w:cs="Arial"/>
                <w:color w:val="000000"/>
                <w:sz w:val="18"/>
                <w:szCs w:val="18"/>
              </w:rPr>
              <w:t xml:space="preserve">Currently if user clicks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icon on a hit list, it opens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in separate window. User perform some actions (Save or Submit) that change the STATUS of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User closes a </w:t>
            </w:r>
            <w:proofErr w:type="spellStart"/>
            <w:r w:rsidRPr="004A5E03">
              <w:rPr>
                <w:rFonts w:ascii="Arial" w:hAnsi="Arial" w:cs="Arial"/>
                <w:color w:val="000000"/>
                <w:sz w:val="18"/>
                <w:szCs w:val="18"/>
              </w:rPr>
              <w:t>greensheet</w:t>
            </w:r>
            <w:proofErr w:type="spellEnd"/>
            <w:r w:rsidRPr="004A5E03">
              <w:rPr>
                <w:rFonts w:ascii="Arial" w:hAnsi="Arial" w:cs="Arial"/>
                <w:color w:val="000000"/>
                <w:sz w:val="18"/>
                <w:szCs w:val="18"/>
              </w:rPr>
              <w:t xml:space="preserve"> window and </w:t>
            </w:r>
            <w:proofErr w:type="spellStart"/>
            <w:r w:rsidRPr="004A5E03">
              <w:rPr>
                <w:rFonts w:ascii="Arial" w:hAnsi="Arial" w:cs="Arial"/>
                <w:color w:val="000000"/>
                <w:sz w:val="18"/>
                <w:szCs w:val="18"/>
              </w:rPr>
              <w:t>hitlist</w:t>
            </w:r>
            <w:proofErr w:type="spellEnd"/>
            <w:r w:rsidRPr="004A5E03">
              <w:rPr>
                <w:rFonts w:ascii="Arial" w:hAnsi="Arial" w:cs="Arial"/>
                <w:color w:val="000000"/>
                <w:sz w:val="18"/>
                <w:szCs w:val="18"/>
              </w:rPr>
              <w:t xml:space="preserve"> displays OLD status. This is confusing.</w:t>
            </w:r>
          </w:p>
          <w:p w14:paraId="3118054E" w14:textId="68251F29" w:rsidR="00340DD6" w:rsidRPr="001E6C21" w:rsidRDefault="008319F5" w:rsidP="008319F5">
            <w:pPr>
              <w:rPr>
                <w:rFonts w:ascii="Arial" w:hAnsi="Arial" w:cs="Arial"/>
                <w:color w:val="000000"/>
                <w:sz w:val="18"/>
                <w:szCs w:val="18"/>
              </w:rPr>
            </w:pPr>
            <w:r>
              <w:rPr>
                <w:rFonts w:ascii="Arial" w:hAnsi="Arial" w:cs="Arial"/>
                <w:color w:val="000000"/>
                <w:sz w:val="18"/>
                <w:szCs w:val="18"/>
              </w:rPr>
              <w:t xml:space="preserve">Need to open a </w:t>
            </w:r>
            <w:proofErr w:type="spellStart"/>
            <w:r>
              <w:rPr>
                <w:rFonts w:ascii="Arial" w:hAnsi="Arial" w:cs="Arial"/>
                <w:color w:val="000000"/>
                <w:sz w:val="18"/>
                <w:szCs w:val="18"/>
              </w:rPr>
              <w:t>greensheet</w:t>
            </w:r>
            <w:proofErr w:type="spellEnd"/>
            <w:r w:rsidRPr="001E6C21">
              <w:rPr>
                <w:rFonts w:ascii="Arial" w:hAnsi="Arial" w:cs="Arial"/>
                <w:color w:val="000000"/>
                <w:sz w:val="18"/>
                <w:szCs w:val="18"/>
              </w:rPr>
              <w:t xml:space="preserve"> in </w:t>
            </w:r>
            <w:r>
              <w:rPr>
                <w:rFonts w:ascii="Arial" w:hAnsi="Arial" w:cs="Arial"/>
                <w:color w:val="000000"/>
                <w:sz w:val="18"/>
                <w:szCs w:val="18"/>
              </w:rPr>
              <w:t xml:space="preserve">the </w:t>
            </w:r>
            <w:r w:rsidRPr="001E6C21">
              <w:rPr>
                <w:rFonts w:ascii="Arial" w:hAnsi="Arial" w:cs="Arial"/>
                <w:color w:val="000000"/>
                <w:sz w:val="18"/>
                <w:szCs w:val="18"/>
              </w:rPr>
              <w:t>same browser window</w:t>
            </w:r>
          </w:p>
        </w:tc>
        <w:tc>
          <w:tcPr>
            <w:tcW w:w="1184" w:type="dxa"/>
            <w:tcBorders>
              <w:right w:val="double" w:sz="4" w:space="0" w:color="auto"/>
            </w:tcBorders>
          </w:tcPr>
          <w:p w14:paraId="01904680" w14:textId="77777777" w:rsidR="00340DD6" w:rsidRPr="001E6C21" w:rsidRDefault="00340DD6" w:rsidP="00340DD6">
            <w:pPr>
              <w:rPr>
                <w:rFonts w:ascii="Arial" w:hAnsi="Arial" w:cs="Arial"/>
                <w:color w:val="FF0000"/>
                <w:sz w:val="18"/>
                <w:szCs w:val="18"/>
              </w:rPr>
            </w:pPr>
            <w:r w:rsidRPr="001E6C21">
              <w:rPr>
                <w:rFonts w:ascii="Arial" w:hAnsi="Arial" w:cs="Arial"/>
                <w:color w:val="FF0000"/>
                <w:sz w:val="18"/>
                <w:szCs w:val="18"/>
              </w:rPr>
              <w:t>Critical</w:t>
            </w:r>
          </w:p>
        </w:tc>
        <w:tc>
          <w:tcPr>
            <w:tcW w:w="1529" w:type="dxa"/>
            <w:tcBorders>
              <w:left w:val="double" w:sz="4" w:space="0" w:color="auto"/>
            </w:tcBorders>
          </w:tcPr>
          <w:p w14:paraId="16ED42B7" w14:textId="77777777" w:rsidR="00340DD6" w:rsidRPr="001E6C21" w:rsidRDefault="00340DD6" w:rsidP="00340DD6">
            <w:pPr>
              <w:rPr>
                <w:rFonts w:ascii="Arial" w:hAnsi="Arial" w:cs="Arial"/>
                <w:color w:val="000000"/>
                <w:sz w:val="18"/>
                <w:szCs w:val="18"/>
              </w:rPr>
            </w:pPr>
          </w:p>
        </w:tc>
        <w:tc>
          <w:tcPr>
            <w:tcW w:w="1990" w:type="dxa"/>
          </w:tcPr>
          <w:p w14:paraId="27253263" w14:textId="77777777" w:rsidR="00340DD6" w:rsidRPr="001E6C21" w:rsidRDefault="00340DD6" w:rsidP="00340DD6">
            <w:pPr>
              <w:rPr>
                <w:rFonts w:ascii="Arial" w:hAnsi="Arial" w:cs="Arial"/>
                <w:color w:val="000000"/>
                <w:sz w:val="18"/>
                <w:szCs w:val="18"/>
              </w:rPr>
            </w:pPr>
          </w:p>
        </w:tc>
        <w:tc>
          <w:tcPr>
            <w:tcW w:w="1128" w:type="dxa"/>
          </w:tcPr>
          <w:p w14:paraId="590ABF04" w14:textId="77777777" w:rsidR="00340DD6" w:rsidRPr="001E6C21" w:rsidRDefault="00340DD6" w:rsidP="00340DD6">
            <w:pPr>
              <w:jc w:val="center"/>
              <w:rPr>
                <w:rFonts w:ascii="Arial" w:hAnsi="Arial" w:cs="Arial"/>
                <w:b/>
                <w:bCs/>
                <w:color w:val="FF0000"/>
                <w:sz w:val="18"/>
                <w:szCs w:val="18"/>
              </w:rPr>
            </w:pPr>
          </w:p>
        </w:tc>
        <w:tc>
          <w:tcPr>
            <w:tcW w:w="1345" w:type="dxa"/>
          </w:tcPr>
          <w:p w14:paraId="0C4EE3BF" w14:textId="77777777" w:rsidR="00340DD6" w:rsidRPr="001E6C21" w:rsidRDefault="00340DD6" w:rsidP="00340DD6">
            <w:pPr>
              <w:rPr>
                <w:sz w:val="18"/>
                <w:szCs w:val="18"/>
              </w:rPr>
            </w:pPr>
          </w:p>
        </w:tc>
      </w:tr>
      <w:tr w:rsidR="00901995" w:rsidRPr="001E6C21" w14:paraId="42E8E317"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5F45DC11" w14:textId="77777777" w:rsidR="00340DD6" w:rsidRPr="001E6C21" w:rsidRDefault="00340DD6" w:rsidP="00340DD6">
            <w:pPr>
              <w:rPr>
                <w:sz w:val="18"/>
                <w:szCs w:val="18"/>
              </w:rPr>
            </w:pPr>
          </w:p>
        </w:tc>
        <w:tc>
          <w:tcPr>
            <w:tcW w:w="1472" w:type="dxa"/>
            <w:tcBorders>
              <w:left w:val="double" w:sz="4" w:space="0" w:color="auto"/>
              <w:bottom w:val="single" w:sz="4" w:space="0" w:color="auto"/>
            </w:tcBorders>
          </w:tcPr>
          <w:p w14:paraId="16187469" w14:textId="05A39981" w:rsidR="00340DD6" w:rsidRPr="001E6C21" w:rsidRDefault="00340DD6" w:rsidP="00340DD6">
            <w:pPr>
              <w:rPr>
                <w:sz w:val="18"/>
                <w:szCs w:val="18"/>
              </w:rPr>
            </w:pPr>
            <w:r w:rsidRPr="001E6C21">
              <w:rPr>
                <w:rFonts w:ascii="Arial" w:hAnsi="Arial" w:cs="Arial"/>
                <w:color w:val="000000"/>
                <w:sz w:val="18"/>
                <w:szCs w:val="18"/>
              </w:rPr>
              <w:t>Look and feel</w:t>
            </w:r>
            <w:ins w:id="48" w:author="Tulchinskaya, Gaby (NIH/NCI) [C]" w:date="2016-08-03T16:34:00Z">
              <w:r w:rsidR="00B90C61">
                <w:rPr>
                  <w:rFonts w:ascii="Arial" w:hAnsi="Arial" w:cs="Arial"/>
                  <w:color w:val="000000"/>
                  <w:sz w:val="18"/>
                  <w:szCs w:val="18"/>
                </w:rPr>
                <w:t xml:space="preserve"> (in scope, O&amp;M)</w:t>
              </w:r>
            </w:ins>
          </w:p>
        </w:tc>
        <w:tc>
          <w:tcPr>
            <w:tcW w:w="2817" w:type="dxa"/>
            <w:gridSpan w:val="2"/>
            <w:tcBorders>
              <w:bottom w:val="single" w:sz="4" w:space="0" w:color="auto"/>
            </w:tcBorders>
          </w:tcPr>
          <w:p w14:paraId="433699C4" w14:textId="139D6F2D" w:rsidR="00340DD6" w:rsidRPr="001E6C21" w:rsidRDefault="00340DD6" w:rsidP="009F5C4E">
            <w:pPr>
              <w:rPr>
                <w:rFonts w:ascii="Arial" w:hAnsi="Arial" w:cs="Arial"/>
                <w:color w:val="000000"/>
                <w:sz w:val="18"/>
                <w:szCs w:val="18"/>
              </w:rPr>
            </w:pPr>
            <w:r w:rsidRPr="001E6C21">
              <w:rPr>
                <w:rFonts w:ascii="Arial" w:hAnsi="Arial" w:cs="Arial"/>
                <w:color w:val="000000"/>
                <w:sz w:val="18"/>
                <w:szCs w:val="18"/>
              </w:rPr>
              <w:t xml:space="preserve">The system needs to have a consistent look and feel with </w:t>
            </w:r>
            <w:del w:id="49" w:author="Tulchinskaya, Gaby (NIH/NCI) [C]" w:date="2016-08-03T16:36:00Z">
              <w:r w:rsidRPr="001E6C21" w:rsidDel="009F5C4E">
                <w:rPr>
                  <w:rFonts w:ascii="Arial" w:hAnsi="Arial" w:cs="Arial"/>
                  <w:color w:val="000000"/>
                  <w:sz w:val="18"/>
                  <w:szCs w:val="18"/>
                </w:rPr>
                <w:delText>other I2E applications</w:delText>
              </w:r>
            </w:del>
            <w:ins w:id="50" w:author="Tulchinskaya, Gaby (NIH/NCI) [C]" w:date="2016-08-03T16:36:00Z">
              <w:r w:rsidR="009F5C4E">
                <w:rPr>
                  <w:rFonts w:ascii="Arial" w:hAnsi="Arial" w:cs="Arial"/>
                  <w:color w:val="000000"/>
                  <w:sz w:val="18"/>
                  <w:szCs w:val="18"/>
                </w:rPr>
                <w:t>new template</w:t>
              </w:r>
            </w:ins>
          </w:p>
        </w:tc>
        <w:tc>
          <w:tcPr>
            <w:tcW w:w="1184" w:type="dxa"/>
            <w:tcBorders>
              <w:bottom w:val="single" w:sz="4" w:space="0" w:color="auto"/>
              <w:right w:val="double" w:sz="4" w:space="0" w:color="auto"/>
            </w:tcBorders>
          </w:tcPr>
          <w:p w14:paraId="20B5C1D5" w14:textId="77777777" w:rsidR="00340DD6" w:rsidRPr="001E6C21" w:rsidRDefault="00340DD6" w:rsidP="00340DD6">
            <w:pPr>
              <w:rPr>
                <w:rFonts w:ascii="Arial" w:hAnsi="Arial" w:cs="Arial"/>
                <w:b/>
                <w:bCs/>
                <w:color w:val="00B050"/>
                <w:sz w:val="18"/>
                <w:szCs w:val="18"/>
              </w:rPr>
            </w:pPr>
            <w:r w:rsidRPr="001E6C21">
              <w:rPr>
                <w:rFonts w:ascii="Arial" w:hAnsi="Arial" w:cs="Arial"/>
                <w:color w:val="943634" w:themeColor="accent2" w:themeShade="BF"/>
                <w:sz w:val="18"/>
                <w:szCs w:val="18"/>
              </w:rPr>
              <w:t>Major</w:t>
            </w:r>
          </w:p>
        </w:tc>
        <w:tc>
          <w:tcPr>
            <w:tcW w:w="1529" w:type="dxa"/>
            <w:tcBorders>
              <w:left w:val="double" w:sz="4" w:space="0" w:color="auto"/>
              <w:bottom w:val="single" w:sz="4" w:space="0" w:color="auto"/>
            </w:tcBorders>
          </w:tcPr>
          <w:p w14:paraId="77D9C2BF" w14:textId="77777777" w:rsidR="00340DD6" w:rsidRPr="001E6C21" w:rsidRDefault="00340DD6" w:rsidP="00340DD6">
            <w:pPr>
              <w:rPr>
                <w:rFonts w:ascii="Arial" w:hAnsi="Arial" w:cs="Arial"/>
                <w:color w:val="000000"/>
                <w:sz w:val="18"/>
                <w:szCs w:val="18"/>
              </w:rPr>
            </w:pPr>
          </w:p>
        </w:tc>
        <w:tc>
          <w:tcPr>
            <w:tcW w:w="1990" w:type="dxa"/>
            <w:tcBorders>
              <w:bottom w:val="single" w:sz="4" w:space="0" w:color="auto"/>
            </w:tcBorders>
          </w:tcPr>
          <w:p w14:paraId="78110654" w14:textId="77777777" w:rsidR="00340DD6" w:rsidRPr="001E6C21" w:rsidRDefault="00340DD6" w:rsidP="00340DD6">
            <w:pPr>
              <w:rPr>
                <w:rFonts w:ascii="Arial" w:hAnsi="Arial" w:cs="Arial"/>
                <w:color w:val="000000"/>
                <w:sz w:val="18"/>
                <w:szCs w:val="18"/>
              </w:rPr>
            </w:pPr>
          </w:p>
        </w:tc>
        <w:tc>
          <w:tcPr>
            <w:tcW w:w="1128" w:type="dxa"/>
            <w:tcBorders>
              <w:bottom w:val="single" w:sz="4" w:space="0" w:color="auto"/>
            </w:tcBorders>
          </w:tcPr>
          <w:p w14:paraId="402CC8EA"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single" w:sz="4" w:space="0" w:color="auto"/>
            </w:tcBorders>
          </w:tcPr>
          <w:p w14:paraId="1124915A" w14:textId="77777777" w:rsidR="00340DD6" w:rsidRPr="001E6C21" w:rsidRDefault="00340DD6" w:rsidP="00340DD6">
            <w:pPr>
              <w:rPr>
                <w:sz w:val="18"/>
                <w:szCs w:val="18"/>
              </w:rPr>
            </w:pPr>
          </w:p>
        </w:tc>
      </w:tr>
      <w:tr w:rsidR="001E6C21" w:rsidRPr="001E6C21" w14:paraId="691E3B74" w14:textId="77777777" w:rsidTr="001E6C21">
        <w:tc>
          <w:tcPr>
            <w:tcW w:w="1475" w:type="dxa"/>
            <w:vMerge/>
            <w:tcBorders>
              <w:top w:val="thickThinSmallGap" w:sz="24" w:space="0" w:color="auto"/>
              <w:bottom w:val="thickThinSmallGap" w:sz="12" w:space="0" w:color="auto"/>
              <w:right w:val="double" w:sz="4" w:space="0" w:color="auto"/>
            </w:tcBorders>
            <w:shd w:val="clear" w:color="auto" w:fill="B8CCE4" w:themeFill="accent1" w:themeFillTint="66"/>
          </w:tcPr>
          <w:p w14:paraId="7B5CC870" w14:textId="77777777" w:rsidR="00340DD6" w:rsidRPr="001E6C21" w:rsidRDefault="00340DD6" w:rsidP="00340DD6">
            <w:pPr>
              <w:rPr>
                <w:sz w:val="18"/>
                <w:szCs w:val="18"/>
              </w:rPr>
            </w:pPr>
          </w:p>
        </w:tc>
        <w:tc>
          <w:tcPr>
            <w:tcW w:w="1472" w:type="dxa"/>
            <w:tcBorders>
              <w:left w:val="double" w:sz="4" w:space="0" w:color="auto"/>
              <w:bottom w:val="thickThinSmallGap" w:sz="12" w:space="0" w:color="auto"/>
            </w:tcBorders>
          </w:tcPr>
          <w:p w14:paraId="31825DC9" w14:textId="682ECDC3" w:rsidR="00340DD6" w:rsidRPr="001E6C21" w:rsidRDefault="00340DD6" w:rsidP="00340DD6">
            <w:pPr>
              <w:rPr>
                <w:sz w:val="18"/>
                <w:szCs w:val="18"/>
              </w:rPr>
            </w:pPr>
            <w:r w:rsidRPr="001E6C21">
              <w:rPr>
                <w:rFonts w:ascii="Arial" w:hAnsi="Arial" w:cs="Arial"/>
                <w:color w:val="000000"/>
                <w:sz w:val="18"/>
                <w:szCs w:val="18"/>
              </w:rPr>
              <w:t>Additional list of UI improvements</w:t>
            </w:r>
            <w:ins w:id="51" w:author="Tulchinskaya, Gaby (NIH/NCI) [C]" w:date="2016-08-03T16:37:00Z">
              <w:r w:rsidR="009F5C4E">
                <w:rPr>
                  <w:rFonts w:ascii="Arial" w:hAnsi="Arial" w:cs="Arial"/>
                  <w:color w:val="000000"/>
                  <w:sz w:val="18"/>
                  <w:szCs w:val="18"/>
                </w:rPr>
                <w:t xml:space="preserve"> </w:t>
              </w:r>
              <w:r w:rsidR="009F5C4E">
                <w:rPr>
                  <w:rFonts w:ascii="Arial" w:hAnsi="Arial" w:cs="Arial"/>
                  <w:color w:val="000000"/>
                  <w:sz w:val="18"/>
                  <w:szCs w:val="18"/>
                </w:rPr>
                <w:lastRenderedPageBreak/>
                <w:t>(in scope, O&amp;M)</w:t>
              </w:r>
            </w:ins>
          </w:p>
        </w:tc>
        <w:tc>
          <w:tcPr>
            <w:tcW w:w="2817" w:type="dxa"/>
            <w:gridSpan w:val="2"/>
            <w:tcBorders>
              <w:bottom w:val="thickThinSmallGap" w:sz="12" w:space="0" w:color="auto"/>
            </w:tcBorders>
          </w:tcPr>
          <w:p w14:paraId="7154AD7A"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lastRenderedPageBreak/>
              <w:t>Additional list of UI improvements will be discussed during UI re-design</w:t>
            </w:r>
          </w:p>
        </w:tc>
        <w:tc>
          <w:tcPr>
            <w:tcW w:w="1184" w:type="dxa"/>
            <w:tcBorders>
              <w:bottom w:val="thickThinSmallGap" w:sz="12" w:space="0" w:color="auto"/>
              <w:right w:val="double" w:sz="4" w:space="0" w:color="auto"/>
            </w:tcBorders>
          </w:tcPr>
          <w:p w14:paraId="589009C5" w14:textId="77777777" w:rsidR="00340DD6" w:rsidRPr="001E6C21" w:rsidRDefault="00340DD6" w:rsidP="00340DD6">
            <w:pPr>
              <w:rPr>
                <w:rFonts w:ascii="Arial" w:hAnsi="Arial" w:cs="Arial"/>
                <w:b/>
                <w:bCs/>
                <w:color w:val="FF0000"/>
                <w:sz w:val="18"/>
                <w:szCs w:val="18"/>
              </w:rPr>
            </w:pPr>
            <w:r w:rsidRPr="001E6C21">
              <w:rPr>
                <w:rFonts w:ascii="Arial" w:hAnsi="Arial" w:cs="Arial"/>
                <w:color w:val="00B050"/>
                <w:sz w:val="18"/>
                <w:szCs w:val="18"/>
              </w:rPr>
              <w:t>Minor</w:t>
            </w:r>
          </w:p>
        </w:tc>
        <w:tc>
          <w:tcPr>
            <w:tcW w:w="1529" w:type="dxa"/>
            <w:tcBorders>
              <w:left w:val="double" w:sz="4" w:space="0" w:color="auto"/>
              <w:bottom w:val="thickThinSmallGap" w:sz="12" w:space="0" w:color="auto"/>
            </w:tcBorders>
          </w:tcPr>
          <w:p w14:paraId="28D3AC80" w14:textId="77777777" w:rsidR="00340DD6" w:rsidRPr="001E6C21" w:rsidRDefault="00340DD6" w:rsidP="00340DD6">
            <w:pPr>
              <w:rPr>
                <w:rFonts w:ascii="Arial" w:hAnsi="Arial" w:cs="Arial"/>
                <w:color w:val="000000"/>
                <w:sz w:val="18"/>
                <w:szCs w:val="18"/>
              </w:rPr>
            </w:pPr>
          </w:p>
        </w:tc>
        <w:tc>
          <w:tcPr>
            <w:tcW w:w="1990" w:type="dxa"/>
            <w:tcBorders>
              <w:bottom w:val="thickThinSmallGap" w:sz="12" w:space="0" w:color="auto"/>
            </w:tcBorders>
          </w:tcPr>
          <w:p w14:paraId="5B8D6D7C" w14:textId="77777777" w:rsidR="00340DD6" w:rsidRPr="001E6C21" w:rsidRDefault="00340DD6" w:rsidP="00340DD6">
            <w:pPr>
              <w:rPr>
                <w:rFonts w:ascii="Arial" w:hAnsi="Arial" w:cs="Arial"/>
                <w:color w:val="000000"/>
                <w:sz w:val="18"/>
                <w:szCs w:val="18"/>
              </w:rPr>
            </w:pPr>
          </w:p>
        </w:tc>
        <w:tc>
          <w:tcPr>
            <w:tcW w:w="1128" w:type="dxa"/>
            <w:tcBorders>
              <w:bottom w:val="thickThinSmallGap" w:sz="12" w:space="0" w:color="auto"/>
            </w:tcBorders>
          </w:tcPr>
          <w:p w14:paraId="5BAE16B8" w14:textId="77777777" w:rsidR="00340DD6" w:rsidRPr="001E6C21" w:rsidRDefault="00340DD6" w:rsidP="00340DD6">
            <w:pPr>
              <w:jc w:val="center"/>
              <w:rPr>
                <w:rFonts w:ascii="Arial" w:hAnsi="Arial" w:cs="Arial"/>
                <w:b/>
                <w:bCs/>
                <w:color w:val="948A54" w:themeColor="background2" w:themeShade="80"/>
                <w:sz w:val="18"/>
                <w:szCs w:val="18"/>
              </w:rPr>
            </w:pPr>
          </w:p>
        </w:tc>
        <w:tc>
          <w:tcPr>
            <w:tcW w:w="1345" w:type="dxa"/>
            <w:tcBorders>
              <w:bottom w:val="thickThinSmallGap" w:sz="12" w:space="0" w:color="auto"/>
            </w:tcBorders>
          </w:tcPr>
          <w:p w14:paraId="40AA8788" w14:textId="77777777" w:rsidR="00340DD6" w:rsidRPr="001E6C21" w:rsidRDefault="00340DD6" w:rsidP="00340DD6">
            <w:pPr>
              <w:rPr>
                <w:sz w:val="18"/>
                <w:szCs w:val="18"/>
              </w:rPr>
            </w:pPr>
          </w:p>
        </w:tc>
      </w:tr>
      <w:tr w:rsidR="001E6C21" w:rsidRPr="001E6C21" w14:paraId="6E02B71A" w14:textId="77777777" w:rsidTr="001E6C21">
        <w:tc>
          <w:tcPr>
            <w:tcW w:w="1475" w:type="dxa"/>
            <w:vMerge w:val="restart"/>
            <w:tcBorders>
              <w:top w:val="thickThinSmallGap" w:sz="12" w:space="0" w:color="auto"/>
              <w:bottom w:val="thickThinSmallGap" w:sz="12" w:space="0" w:color="auto"/>
              <w:right w:val="double" w:sz="4" w:space="0" w:color="auto"/>
            </w:tcBorders>
            <w:shd w:val="clear" w:color="auto" w:fill="95B3D7" w:themeFill="accent1" w:themeFillTint="99"/>
          </w:tcPr>
          <w:p w14:paraId="47DBC32E" w14:textId="77777777" w:rsidR="0078397A" w:rsidRPr="001E6C21" w:rsidRDefault="0078397A" w:rsidP="00340DD6">
            <w:pPr>
              <w:rPr>
                <w:sz w:val="18"/>
                <w:szCs w:val="18"/>
              </w:rPr>
            </w:pPr>
            <w:r w:rsidRPr="001E6C21">
              <w:rPr>
                <w:rFonts w:ascii="Arial" w:hAnsi="Arial" w:cs="Arial"/>
                <w:color w:val="000000"/>
                <w:sz w:val="18"/>
                <w:szCs w:val="18"/>
              </w:rPr>
              <w:t>Additional business needs</w:t>
            </w:r>
          </w:p>
        </w:tc>
        <w:tc>
          <w:tcPr>
            <w:tcW w:w="1472" w:type="dxa"/>
            <w:vMerge w:val="restart"/>
            <w:tcBorders>
              <w:top w:val="thickThinSmallGap" w:sz="12" w:space="0" w:color="auto"/>
              <w:left w:val="double" w:sz="4" w:space="0" w:color="auto"/>
              <w:bottom w:val="thickThinSmallGap" w:sz="12" w:space="0" w:color="auto"/>
            </w:tcBorders>
          </w:tcPr>
          <w:p w14:paraId="54DBA715" w14:textId="77777777" w:rsidR="0078397A" w:rsidRPr="001E6C21" w:rsidRDefault="0078397A" w:rsidP="00340DD6">
            <w:pPr>
              <w:rPr>
                <w:sz w:val="18"/>
                <w:szCs w:val="18"/>
              </w:rPr>
            </w:pPr>
          </w:p>
        </w:tc>
        <w:tc>
          <w:tcPr>
            <w:tcW w:w="4001" w:type="dxa"/>
            <w:gridSpan w:val="3"/>
            <w:vMerge w:val="restart"/>
            <w:tcBorders>
              <w:top w:val="thickThinSmallGap" w:sz="12" w:space="0" w:color="auto"/>
              <w:bottom w:val="thickThinSmallGap" w:sz="12" w:space="0" w:color="auto"/>
              <w:right w:val="double" w:sz="4" w:space="0" w:color="auto"/>
            </w:tcBorders>
          </w:tcPr>
          <w:p w14:paraId="09A5B5A3" w14:textId="77777777" w:rsidR="0078397A" w:rsidRPr="001E6C21" w:rsidRDefault="0078397A" w:rsidP="00340DD6">
            <w:pPr>
              <w:rPr>
                <w:rFonts w:ascii="Arial" w:hAnsi="Arial" w:cs="Arial"/>
                <w:color w:val="000000"/>
                <w:sz w:val="18"/>
                <w:szCs w:val="18"/>
              </w:rPr>
            </w:pPr>
          </w:p>
        </w:tc>
        <w:tc>
          <w:tcPr>
            <w:tcW w:w="1529" w:type="dxa"/>
            <w:tcBorders>
              <w:top w:val="thickThinSmallGap" w:sz="12" w:space="0" w:color="auto"/>
              <w:left w:val="double" w:sz="4" w:space="0" w:color="auto"/>
            </w:tcBorders>
          </w:tcPr>
          <w:p w14:paraId="3535DBFF" w14:textId="3202AADE"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Provide ability to complete GS on revised award.</w:t>
            </w:r>
            <w:ins w:id="52" w:author="Tulchinskaya, Gaby (NIH/NCI) [C]" w:date="2016-08-03T16:38:00Z">
              <w:r w:rsidR="009F5C4E">
                <w:rPr>
                  <w:rFonts w:ascii="Arial" w:hAnsi="Arial" w:cs="Arial"/>
                  <w:color w:val="000000"/>
                  <w:sz w:val="18"/>
                  <w:szCs w:val="18"/>
                </w:rPr>
                <w:t xml:space="preserve"> (out of scope, new dev)</w:t>
              </w:r>
            </w:ins>
          </w:p>
        </w:tc>
        <w:tc>
          <w:tcPr>
            <w:tcW w:w="1990" w:type="dxa"/>
            <w:tcBorders>
              <w:top w:val="thickThinSmallGap" w:sz="12" w:space="0" w:color="auto"/>
            </w:tcBorders>
          </w:tcPr>
          <w:p w14:paraId="6E459EC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The process of approving revised award needs to be defined and documented to understand the needs of additional GM GS completion and its implementation. </w:t>
            </w:r>
            <w:r w:rsidRPr="001E6C21">
              <w:rPr>
                <w:rFonts w:ascii="Arial" w:hAnsi="Arial" w:cs="Arial"/>
                <w:color w:val="000000"/>
                <w:sz w:val="18"/>
                <w:szCs w:val="18"/>
              </w:rPr>
              <w:br/>
            </w:r>
            <w:r w:rsidRPr="001E6C21">
              <w:rPr>
                <w:rFonts w:ascii="Arial" w:hAnsi="Arial" w:cs="Arial"/>
                <w:color w:val="000000"/>
                <w:sz w:val="18"/>
                <w:szCs w:val="18"/>
              </w:rPr>
              <w:br/>
              <w:t>The questions on GS for revisions can be different from original GS. Could it be handled with conditional questions on the same template and saved in GreenSheets for each revision?</w:t>
            </w:r>
          </w:p>
        </w:tc>
        <w:tc>
          <w:tcPr>
            <w:tcW w:w="1128" w:type="dxa"/>
            <w:tcBorders>
              <w:top w:val="thickThinSmallGap" w:sz="12" w:space="0" w:color="auto"/>
            </w:tcBorders>
          </w:tcPr>
          <w:p w14:paraId="7FE9FE27" w14:textId="77777777" w:rsidR="0078397A" w:rsidRPr="001E6C21" w:rsidRDefault="0078397A" w:rsidP="00901995">
            <w:pPr>
              <w:rPr>
                <w:rFonts w:ascii="Arial" w:hAnsi="Arial" w:cs="Arial"/>
                <w:b/>
                <w:bCs/>
                <w:color w:val="FF0000"/>
                <w:sz w:val="18"/>
                <w:szCs w:val="18"/>
              </w:rPr>
            </w:pPr>
            <w:r w:rsidRPr="001E6C21">
              <w:rPr>
                <w:rFonts w:ascii="Arial" w:hAnsi="Arial" w:cs="Arial"/>
                <w:color w:val="943634" w:themeColor="accent2" w:themeShade="BF"/>
                <w:sz w:val="18"/>
                <w:szCs w:val="18"/>
              </w:rPr>
              <w:t>Major</w:t>
            </w:r>
          </w:p>
        </w:tc>
        <w:tc>
          <w:tcPr>
            <w:tcW w:w="1345" w:type="dxa"/>
            <w:tcBorders>
              <w:top w:val="thickThinSmallGap" w:sz="12" w:space="0" w:color="auto"/>
            </w:tcBorders>
          </w:tcPr>
          <w:p w14:paraId="4EC81CB9"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OGAI2E-151</w:t>
            </w:r>
          </w:p>
        </w:tc>
      </w:tr>
      <w:tr w:rsidR="001E6C21" w:rsidRPr="001E6C21" w14:paraId="0012275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79374EB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9D490E2"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4AC7216A"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5459CE40" w14:textId="6A37D91E" w:rsidR="0078397A" w:rsidRPr="001E6C21" w:rsidRDefault="0078397A" w:rsidP="009F5C4E">
            <w:pPr>
              <w:rPr>
                <w:rFonts w:ascii="Arial" w:hAnsi="Arial" w:cs="Arial"/>
                <w:color w:val="000000"/>
                <w:sz w:val="18"/>
                <w:szCs w:val="18"/>
              </w:rPr>
            </w:pPr>
            <w:r w:rsidRPr="001E6C21">
              <w:rPr>
                <w:rFonts w:ascii="Arial" w:hAnsi="Arial" w:cs="Arial"/>
                <w:color w:val="000000"/>
                <w:sz w:val="18"/>
                <w:szCs w:val="18"/>
              </w:rPr>
              <w:t>GS - Create ability to version GS.</w:t>
            </w:r>
            <w:ins w:id="53" w:author="Tulchinskaya, Gaby (NIH/NCI) [C]" w:date="2016-08-03T16:39:00Z">
              <w:r w:rsidR="009F5C4E">
                <w:rPr>
                  <w:rFonts w:ascii="Arial" w:hAnsi="Arial" w:cs="Arial"/>
                  <w:color w:val="000000"/>
                  <w:sz w:val="18"/>
                  <w:szCs w:val="18"/>
                </w:rPr>
                <w:t xml:space="preserve"> (</w:t>
              </w:r>
            </w:ins>
            <w:ins w:id="54" w:author="Tulchinskaya, Gaby (NIH/NCI) [C]" w:date="2016-08-03T16:40:00Z">
              <w:r w:rsidR="009F5C4E">
                <w:rPr>
                  <w:rFonts w:ascii="Arial" w:hAnsi="Arial" w:cs="Arial"/>
                  <w:color w:val="000000"/>
                  <w:sz w:val="18"/>
                  <w:szCs w:val="18"/>
                </w:rPr>
                <w:t>in</w:t>
              </w:r>
            </w:ins>
            <w:ins w:id="55" w:author="Tulchinskaya, Gaby (NIH/NCI) [C]" w:date="2016-08-03T16:39:00Z">
              <w:r w:rsidR="009F5C4E">
                <w:rPr>
                  <w:rFonts w:ascii="Arial" w:hAnsi="Arial" w:cs="Arial"/>
                  <w:color w:val="000000"/>
                  <w:sz w:val="18"/>
                  <w:szCs w:val="18"/>
                </w:rPr>
                <w:t xml:space="preserve"> scope, new dev)</w:t>
              </w:r>
            </w:ins>
          </w:p>
        </w:tc>
        <w:tc>
          <w:tcPr>
            <w:tcW w:w="1990" w:type="dxa"/>
          </w:tcPr>
          <w:p w14:paraId="144A58E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In order to preserve question numbers, the system should be able to display submitted or frozen GS with the corresponding question set from the time of submission. GreenSheets system needs to be able to version GreenSheets when the new set of questions is published. The system should capture the effective date of the new version. </w:t>
            </w:r>
            <w:r w:rsidRPr="001E6C21">
              <w:rPr>
                <w:rFonts w:ascii="Arial" w:hAnsi="Arial" w:cs="Arial"/>
                <w:color w:val="000000"/>
                <w:sz w:val="18"/>
                <w:szCs w:val="18"/>
              </w:rPr>
              <w:br/>
              <w:t xml:space="preserve">FROZEN and SUBMITTED GS </w:t>
            </w:r>
            <w:r w:rsidRPr="001E6C21">
              <w:rPr>
                <w:rFonts w:ascii="Arial" w:hAnsi="Arial" w:cs="Arial"/>
                <w:color w:val="000000"/>
                <w:sz w:val="18"/>
                <w:szCs w:val="18"/>
              </w:rPr>
              <w:lastRenderedPageBreak/>
              <w:t xml:space="preserve">should keep the version at the time of status change. SAVED GS will need to be presented with the new template. </w:t>
            </w:r>
            <w:r w:rsidRPr="001E6C21">
              <w:rPr>
                <w:rFonts w:ascii="Arial" w:hAnsi="Arial" w:cs="Arial"/>
                <w:color w:val="000000"/>
                <w:sz w:val="18"/>
                <w:szCs w:val="18"/>
              </w:rPr>
              <w:br/>
              <w:t>In addition, for SAVED GS it would be nice if the system could copy answers from old version to the new for questions which did not change.</w:t>
            </w:r>
          </w:p>
        </w:tc>
        <w:tc>
          <w:tcPr>
            <w:tcW w:w="1128" w:type="dxa"/>
          </w:tcPr>
          <w:p w14:paraId="03423040" w14:textId="77777777" w:rsidR="0078397A" w:rsidRPr="001E6C21" w:rsidRDefault="0078397A" w:rsidP="002356D5">
            <w:pPr>
              <w:rPr>
                <w:rFonts w:ascii="Arial" w:hAnsi="Arial" w:cs="Arial"/>
                <w:color w:val="FF0000"/>
                <w:sz w:val="18"/>
                <w:szCs w:val="18"/>
              </w:rPr>
            </w:pPr>
            <w:r w:rsidRPr="001E6C21">
              <w:rPr>
                <w:rFonts w:ascii="Arial" w:hAnsi="Arial" w:cs="Arial"/>
                <w:color w:val="FF0000"/>
                <w:sz w:val="18"/>
                <w:szCs w:val="18"/>
              </w:rPr>
              <w:lastRenderedPageBreak/>
              <w:t>Critical</w:t>
            </w:r>
          </w:p>
        </w:tc>
        <w:tc>
          <w:tcPr>
            <w:tcW w:w="1345" w:type="dxa"/>
          </w:tcPr>
          <w:p w14:paraId="1D41CAEA"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OGAI2E-136</w:t>
            </w:r>
          </w:p>
        </w:tc>
      </w:tr>
      <w:tr w:rsidR="001E6C21" w:rsidRPr="001E6C21" w14:paraId="3AD3B8C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37AEA4C" w14:textId="77777777" w:rsidR="0078397A" w:rsidRPr="001E6C21" w:rsidRDefault="0078397A" w:rsidP="00340DD6">
            <w:pPr>
              <w:rPr>
                <w:rFonts w:ascii="Arial" w:hAnsi="Arial" w:cs="Arial"/>
                <w:color w:val="000000"/>
                <w:sz w:val="18"/>
                <w:szCs w:val="18"/>
              </w:rPr>
            </w:pPr>
          </w:p>
        </w:tc>
        <w:tc>
          <w:tcPr>
            <w:tcW w:w="1472" w:type="dxa"/>
            <w:vMerge/>
            <w:tcBorders>
              <w:top w:val="double" w:sz="4" w:space="0" w:color="auto"/>
              <w:left w:val="double" w:sz="4" w:space="0" w:color="auto"/>
              <w:bottom w:val="thickThinSmallGap" w:sz="12" w:space="0" w:color="auto"/>
            </w:tcBorders>
          </w:tcPr>
          <w:p w14:paraId="2D7B5555" w14:textId="77777777" w:rsidR="0078397A" w:rsidRPr="001E6C21" w:rsidRDefault="0078397A" w:rsidP="00340DD6">
            <w:pPr>
              <w:rPr>
                <w:rFonts w:ascii="Arial" w:hAnsi="Arial" w:cs="Arial"/>
                <w:color w:val="000000"/>
                <w:sz w:val="18"/>
                <w:szCs w:val="18"/>
              </w:rPr>
            </w:pPr>
          </w:p>
        </w:tc>
        <w:tc>
          <w:tcPr>
            <w:tcW w:w="4001" w:type="dxa"/>
            <w:gridSpan w:val="3"/>
            <w:vMerge/>
            <w:tcBorders>
              <w:bottom w:val="thickThinSmallGap" w:sz="12" w:space="0" w:color="auto"/>
              <w:right w:val="double" w:sz="4" w:space="0" w:color="auto"/>
            </w:tcBorders>
          </w:tcPr>
          <w:p w14:paraId="6F85585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tcBorders>
          </w:tcPr>
          <w:p w14:paraId="699A35B3" w14:textId="00303068" w:rsidR="0078397A" w:rsidRPr="00BD594B" w:rsidRDefault="0078397A" w:rsidP="00340DD6">
            <w:pPr>
              <w:rPr>
                <w:rFonts w:ascii="Arial" w:hAnsi="Arial" w:cs="Arial"/>
                <w:color w:val="000000"/>
                <w:sz w:val="18"/>
                <w:szCs w:val="18"/>
                <w:rPrChange w:id="56" w:author="Tulchinskaya, Gaby (NIH/NCI) [C]" w:date="2016-08-25T16:53:00Z">
                  <w:rPr>
                    <w:rFonts w:ascii="Arial" w:hAnsi="Arial" w:cs="Arial"/>
                    <w:color w:val="000000"/>
                    <w:sz w:val="18"/>
                    <w:szCs w:val="18"/>
                  </w:rPr>
                </w:rPrChange>
              </w:rPr>
            </w:pPr>
            <w:r w:rsidRPr="00BD594B">
              <w:rPr>
                <w:rFonts w:ascii="Arial" w:hAnsi="Arial" w:cs="Arial"/>
                <w:color w:val="000000"/>
                <w:sz w:val="18"/>
                <w:szCs w:val="18"/>
              </w:rPr>
              <w:t>GS FB - new report to validate mechanisms selected for each question set.</w:t>
            </w:r>
            <w:ins w:id="57" w:author="Tulchinskaya, Gaby (NIH/NCI) [C]" w:date="2016-08-03T16:40:00Z">
              <w:r w:rsidR="009F5C4E" w:rsidRPr="00BD594B">
                <w:rPr>
                  <w:rFonts w:ascii="Arial" w:hAnsi="Arial" w:cs="Arial"/>
                  <w:color w:val="000000"/>
                  <w:sz w:val="18"/>
                  <w:szCs w:val="18"/>
                </w:rPr>
                <w:t xml:space="preserve"> (out of scope, FB O&amp;M)</w:t>
              </w:r>
            </w:ins>
            <w:bookmarkStart w:id="58" w:name="_GoBack"/>
            <w:bookmarkEnd w:id="58"/>
          </w:p>
        </w:tc>
        <w:tc>
          <w:tcPr>
            <w:tcW w:w="1990" w:type="dxa"/>
          </w:tcPr>
          <w:p w14:paraId="554E3642" w14:textId="77777777" w:rsidR="00BD594B" w:rsidRPr="00BD594B" w:rsidRDefault="00BD594B" w:rsidP="00BD594B">
            <w:pPr>
              <w:rPr>
                <w:ins w:id="59" w:author="Tulchinskaya, Gaby (NIH/NCI) [C]" w:date="2016-08-25T16:52:00Z"/>
                <w:sz w:val="18"/>
                <w:szCs w:val="18"/>
                <w:rPrChange w:id="60" w:author="Tulchinskaya, Gaby (NIH/NCI) [C]" w:date="2016-08-25T16:53:00Z">
                  <w:rPr>
                    <w:ins w:id="61" w:author="Tulchinskaya, Gaby (NIH/NCI) [C]" w:date="2016-08-25T16:52:00Z"/>
                    <w:sz w:val="20"/>
                    <w:szCs w:val="20"/>
                  </w:rPr>
                </w:rPrChange>
              </w:rPr>
            </w:pPr>
            <w:ins w:id="62" w:author="Tulchinskaya, Gaby (NIH/NCI) [C]" w:date="2016-08-25T16:52:00Z">
              <w:r w:rsidRPr="00BD594B">
                <w:rPr>
                  <w:sz w:val="18"/>
                  <w:szCs w:val="18"/>
                  <w:rPrChange w:id="63" w:author="Tulchinskaya, Gaby (NIH/NCI) [C]" w:date="2016-08-25T16:53:00Z">
                    <w:rPr>
                      <w:sz w:val="20"/>
                      <w:szCs w:val="20"/>
                    </w:rPr>
                  </w:rPrChange>
                </w:rPr>
                <w:t>When a question is modified in Form Builder it is not easy now to find out what it will affect. It would be nice to have a report which displays the following elements:</w:t>
              </w:r>
            </w:ins>
          </w:p>
          <w:p w14:paraId="34847298" w14:textId="77777777" w:rsidR="00BD594B" w:rsidRPr="00BD594B" w:rsidRDefault="00BD594B" w:rsidP="00BD594B">
            <w:pPr>
              <w:pStyle w:val="ListParagraph"/>
              <w:numPr>
                <w:ilvl w:val="0"/>
                <w:numId w:val="3"/>
              </w:numPr>
              <w:rPr>
                <w:ins w:id="64" w:author="Tulchinskaya, Gaby (NIH/NCI) [C]" w:date="2016-08-25T16:52:00Z"/>
                <w:sz w:val="18"/>
                <w:szCs w:val="18"/>
                <w:rPrChange w:id="65" w:author="Tulchinskaya, Gaby (NIH/NCI) [C]" w:date="2016-08-25T16:53:00Z">
                  <w:rPr>
                    <w:ins w:id="66" w:author="Tulchinskaya, Gaby (NIH/NCI) [C]" w:date="2016-08-25T16:52:00Z"/>
                    <w:sz w:val="20"/>
                    <w:szCs w:val="20"/>
                  </w:rPr>
                </w:rPrChange>
              </w:rPr>
            </w:pPr>
            <w:ins w:id="67" w:author="Tulchinskaya, Gaby (NIH/NCI) [C]" w:date="2016-08-25T16:52:00Z">
              <w:r w:rsidRPr="00BD594B">
                <w:rPr>
                  <w:sz w:val="18"/>
                  <w:szCs w:val="18"/>
                  <w:rPrChange w:id="68" w:author="Tulchinskaya, Gaby (NIH/NCI) [C]" w:date="2016-08-25T16:53:00Z">
                    <w:rPr>
                      <w:sz w:val="20"/>
                      <w:szCs w:val="20"/>
                    </w:rPr>
                  </w:rPrChange>
                </w:rPr>
                <w:t>Question text</w:t>
              </w:r>
            </w:ins>
          </w:p>
          <w:p w14:paraId="582D0B48" w14:textId="77777777" w:rsidR="00BD594B" w:rsidRPr="00BD594B" w:rsidRDefault="00BD594B" w:rsidP="00BD594B">
            <w:pPr>
              <w:pStyle w:val="ListParagraph"/>
              <w:numPr>
                <w:ilvl w:val="0"/>
                <w:numId w:val="3"/>
              </w:numPr>
              <w:rPr>
                <w:ins w:id="69" w:author="Tulchinskaya, Gaby (NIH/NCI) [C]" w:date="2016-08-25T16:52:00Z"/>
                <w:sz w:val="18"/>
                <w:szCs w:val="18"/>
                <w:rPrChange w:id="70" w:author="Tulchinskaya, Gaby (NIH/NCI) [C]" w:date="2016-08-25T16:53:00Z">
                  <w:rPr>
                    <w:ins w:id="71" w:author="Tulchinskaya, Gaby (NIH/NCI) [C]" w:date="2016-08-25T16:52:00Z"/>
                    <w:sz w:val="20"/>
                    <w:szCs w:val="20"/>
                  </w:rPr>
                </w:rPrChange>
              </w:rPr>
            </w:pPr>
            <w:ins w:id="72" w:author="Tulchinskaya, Gaby (NIH/NCI) [C]" w:date="2016-08-25T16:52:00Z">
              <w:r w:rsidRPr="00BD594B">
                <w:rPr>
                  <w:sz w:val="18"/>
                  <w:szCs w:val="18"/>
                  <w:rPrChange w:id="73" w:author="Tulchinskaya, Gaby (NIH/NCI) [C]" w:date="2016-08-25T16:53:00Z">
                    <w:rPr>
                      <w:sz w:val="20"/>
                      <w:szCs w:val="20"/>
                    </w:rPr>
                  </w:rPrChange>
                </w:rPr>
                <w:t xml:space="preserve">Question id (since the same question cannot be used in sections of the same form they end up creating tons of “Please Explain” or “Additional Comments”, it is a pain point finding these particular questions for future re-use. Maybe we need to take a look at the reason why the same Comments box cannot be used in several </w:t>
              </w:r>
              <w:r w:rsidRPr="00BD594B">
                <w:rPr>
                  <w:sz w:val="18"/>
                  <w:szCs w:val="18"/>
                  <w:rPrChange w:id="74" w:author="Tulchinskaya, Gaby (NIH/NCI) [C]" w:date="2016-08-25T16:53:00Z">
                    <w:rPr>
                      <w:sz w:val="20"/>
                      <w:szCs w:val="20"/>
                    </w:rPr>
                  </w:rPrChange>
                </w:rPr>
                <w:lastRenderedPageBreak/>
                <w:t>sections of the same form in FB)</w:t>
              </w:r>
            </w:ins>
          </w:p>
          <w:p w14:paraId="5316AFBB" w14:textId="77777777" w:rsidR="00BD594B" w:rsidRPr="00BD594B" w:rsidRDefault="00BD594B" w:rsidP="00BD594B">
            <w:pPr>
              <w:pStyle w:val="ListParagraph"/>
              <w:numPr>
                <w:ilvl w:val="0"/>
                <w:numId w:val="3"/>
              </w:numPr>
              <w:rPr>
                <w:ins w:id="75" w:author="Tulchinskaya, Gaby (NIH/NCI) [C]" w:date="2016-08-25T16:52:00Z"/>
                <w:sz w:val="18"/>
                <w:szCs w:val="18"/>
                <w:rPrChange w:id="76" w:author="Tulchinskaya, Gaby (NIH/NCI) [C]" w:date="2016-08-25T16:53:00Z">
                  <w:rPr>
                    <w:ins w:id="77" w:author="Tulchinskaya, Gaby (NIH/NCI) [C]" w:date="2016-08-25T16:52:00Z"/>
                    <w:sz w:val="20"/>
                    <w:szCs w:val="20"/>
                  </w:rPr>
                </w:rPrChange>
              </w:rPr>
            </w:pPr>
            <w:ins w:id="78" w:author="Tulchinskaya, Gaby (NIH/NCI) [C]" w:date="2016-08-25T16:52:00Z">
              <w:r w:rsidRPr="00BD594B">
                <w:rPr>
                  <w:sz w:val="18"/>
                  <w:szCs w:val="18"/>
                  <w:rPrChange w:id="79" w:author="Tulchinskaya, Gaby (NIH/NCI) [C]" w:date="2016-08-25T16:53:00Z">
                    <w:rPr>
                      <w:sz w:val="20"/>
                      <w:szCs w:val="20"/>
                    </w:rPr>
                  </w:rPrChange>
                </w:rPr>
                <w:t>Created date of the question</w:t>
              </w:r>
            </w:ins>
          </w:p>
          <w:p w14:paraId="28608C53" w14:textId="77777777" w:rsidR="00BD594B" w:rsidRPr="00BD594B" w:rsidRDefault="00BD594B" w:rsidP="00BD594B">
            <w:pPr>
              <w:pStyle w:val="ListParagraph"/>
              <w:numPr>
                <w:ilvl w:val="0"/>
                <w:numId w:val="3"/>
              </w:numPr>
              <w:rPr>
                <w:ins w:id="80" w:author="Tulchinskaya, Gaby (NIH/NCI) [C]" w:date="2016-08-25T16:52:00Z"/>
                <w:sz w:val="18"/>
                <w:szCs w:val="18"/>
                <w:rPrChange w:id="81" w:author="Tulchinskaya, Gaby (NIH/NCI) [C]" w:date="2016-08-25T16:53:00Z">
                  <w:rPr>
                    <w:ins w:id="82" w:author="Tulchinskaya, Gaby (NIH/NCI) [C]" w:date="2016-08-25T16:52:00Z"/>
                    <w:sz w:val="20"/>
                    <w:szCs w:val="20"/>
                  </w:rPr>
                </w:rPrChange>
              </w:rPr>
            </w:pPr>
            <w:ins w:id="83" w:author="Tulchinskaya, Gaby (NIH/NCI) [C]" w:date="2016-08-25T16:52:00Z">
              <w:r w:rsidRPr="00BD594B">
                <w:rPr>
                  <w:sz w:val="18"/>
                  <w:szCs w:val="18"/>
                  <w:rPrChange w:id="84" w:author="Tulchinskaya, Gaby (NIH/NCI) [C]" w:date="2016-08-25T16:53:00Z">
                    <w:rPr>
                      <w:sz w:val="20"/>
                      <w:szCs w:val="20"/>
                    </w:rPr>
                  </w:rPrChange>
                </w:rPr>
                <w:t>Creator user id</w:t>
              </w:r>
            </w:ins>
          </w:p>
          <w:p w14:paraId="1AF41B81" w14:textId="77777777" w:rsidR="00BD594B" w:rsidRPr="00BD594B" w:rsidRDefault="00BD594B" w:rsidP="00BD594B">
            <w:pPr>
              <w:pStyle w:val="ListParagraph"/>
              <w:numPr>
                <w:ilvl w:val="0"/>
                <w:numId w:val="3"/>
              </w:numPr>
              <w:rPr>
                <w:ins w:id="85" w:author="Tulchinskaya, Gaby (NIH/NCI) [C]" w:date="2016-08-25T16:52:00Z"/>
                <w:sz w:val="18"/>
                <w:szCs w:val="18"/>
                <w:rPrChange w:id="86" w:author="Tulchinskaya, Gaby (NIH/NCI) [C]" w:date="2016-08-25T16:53:00Z">
                  <w:rPr>
                    <w:ins w:id="87" w:author="Tulchinskaya, Gaby (NIH/NCI) [C]" w:date="2016-08-25T16:52:00Z"/>
                    <w:sz w:val="20"/>
                    <w:szCs w:val="20"/>
                  </w:rPr>
                </w:rPrChange>
              </w:rPr>
            </w:pPr>
            <w:proofErr w:type="spellStart"/>
            <w:ins w:id="88" w:author="Tulchinskaya, Gaby (NIH/NCI) [C]" w:date="2016-08-25T16:52:00Z">
              <w:r w:rsidRPr="00BD594B">
                <w:rPr>
                  <w:sz w:val="18"/>
                  <w:szCs w:val="18"/>
                  <w:rPrChange w:id="89" w:author="Tulchinskaya, Gaby (NIH/NCI) [C]" w:date="2016-08-25T16:53:00Z">
                    <w:rPr>
                      <w:sz w:val="20"/>
                      <w:szCs w:val="20"/>
                    </w:rPr>
                  </w:rPrChange>
                </w:rPr>
                <w:t>Last_upd_date</w:t>
              </w:r>
              <w:proofErr w:type="spellEnd"/>
            </w:ins>
          </w:p>
          <w:p w14:paraId="21CFE50E" w14:textId="77777777" w:rsidR="00BD594B" w:rsidRPr="00BD594B" w:rsidRDefault="00BD594B" w:rsidP="00BD594B">
            <w:pPr>
              <w:pStyle w:val="ListParagraph"/>
              <w:numPr>
                <w:ilvl w:val="0"/>
                <w:numId w:val="3"/>
              </w:numPr>
              <w:rPr>
                <w:ins w:id="90" w:author="Tulchinskaya, Gaby (NIH/NCI) [C]" w:date="2016-08-25T16:52:00Z"/>
                <w:sz w:val="18"/>
                <w:szCs w:val="18"/>
                <w:rPrChange w:id="91" w:author="Tulchinskaya, Gaby (NIH/NCI) [C]" w:date="2016-08-25T16:53:00Z">
                  <w:rPr>
                    <w:ins w:id="92" w:author="Tulchinskaya, Gaby (NIH/NCI) [C]" w:date="2016-08-25T16:52:00Z"/>
                    <w:sz w:val="20"/>
                    <w:szCs w:val="20"/>
                  </w:rPr>
                </w:rPrChange>
              </w:rPr>
            </w:pPr>
            <w:proofErr w:type="spellStart"/>
            <w:ins w:id="93" w:author="Tulchinskaya, Gaby (NIH/NCI) [C]" w:date="2016-08-25T16:52:00Z">
              <w:r w:rsidRPr="00BD594B">
                <w:rPr>
                  <w:sz w:val="18"/>
                  <w:szCs w:val="18"/>
                  <w:rPrChange w:id="94" w:author="Tulchinskaya, Gaby (NIH/NCI) [C]" w:date="2016-08-25T16:53:00Z">
                    <w:rPr>
                      <w:sz w:val="20"/>
                      <w:szCs w:val="20"/>
                    </w:rPr>
                  </w:rPrChange>
                </w:rPr>
                <w:t>Last_upd_id</w:t>
              </w:r>
              <w:proofErr w:type="spellEnd"/>
            </w:ins>
          </w:p>
          <w:p w14:paraId="3F92FE9C" w14:textId="77777777" w:rsidR="00BD594B" w:rsidRPr="00BD594B" w:rsidRDefault="00BD594B" w:rsidP="00BD594B">
            <w:pPr>
              <w:pStyle w:val="ListParagraph"/>
              <w:numPr>
                <w:ilvl w:val="0"/>
                <w:numId w:val="3"/>
              </w:numPr>
              <w:rPr>
                <w:ins w:id="95" w:author="Tulchinskaya, Gaby (NIH/NCI) [C]" w:date="2016-08-25T16:52:00Z"/>
                <w:sz w:val="18"/>
                <w:szCs w:val="18"/>
                <w:rPrChange w:id="96" w:author="Tulchinskaya, Gaby (NIH/NCI) [C]" w:date="2016-08-25T16:53:00Z">
                  <w:rPr>
                    <w:ins w:id="97" w:author="Tulchinskaya, Gaby (NIH/NCI) [C]" w:date="2016-08-25T16:52:00Z"/>
                    <w:sz w:val="20"/>
                    <w:szCs w:val="20"/>
                  </w:rPr>
                </w:rPrChange>
              </w:rPr>
            </w:pPr>
            <w:ins w:id="98" w:author="Tulchinskaya, Gaby (NIH/NCI) [C]" w:date="2016-08-25T16:52:00Z">
              <w:r w:rsidRPr="00BD594B">
                <w:rPr>
                  <w:sz w:val="18"/>
                  <w:szCs w:val="18"/>
                  <w:rPrChange w:id="99" w:author="Tulchinskaya, Gaby (NIH/NCI) [C]" w:date="2016-08-25T16:53:00Z">
                    <w:rPr>
                      <w:sz w:val="20"/>
                      <w:szCs w:val="20"/>
                    </w:rPr>
                  </w:rPrChange>
                </w:rPr>
                <w:t>Section name/identifier</w:t>
              </w:r>
            </w:ins>
          </w:p>
          <w:p w14:paraId="053E8D2D" w14:textId="77777777" w:rsidR="00BD594B" w:rsidRPr="00BD594B" w:rsidRDefault="00BD594B" w:rsidP="00BD594B">
            <w:pPr>
              <w:pStyle w:val="ListParagraph"/>
              <w:numPr>
                <w:ilvl w:val="0"/>
                <w:numId w:val="3"/>
              </w:numPr>
              <w:rPr>
                <w:ins w:id="100" w:author="Tulchinskaya, Gaby (NIH/NCI) [C]" w:date="2016-08-25T16:52:00Z"/>
                <w:sz w:val="18"/>
                <w:szCs w:val="18"/>
                <w:rPrChange w:id="101" w:author="Tulchinskaya, Gaby (NIH/NCI) [C]" w:date="2016-08-25T16:53:00Z">
                  <w:rPr>
                    <w:ins w:id="102" w:author="Tulchinskaya, Gaby (NIH/NCI) [C]" w:date="2016-08-25T16:52:00Z"/>
                    <w:sz w:val="20"/>
                    <w:szCs w:val="20"/>
                  </w:rPr>
                </w:rPrChange>
              </w:rPr>
            </w:pPr>
            <w:ins w:id="103" w:author="Tulchinskaya, Gaby (NIH/NCI) [C]" w:date="2016-08-25T16:52:00Z">
              <w:r w:rsidRPr="00BD594B">
                <w:rPr>
                  <w:sz w:val="18"/>
                  <w:szCs w:val="18"/>
                  <w:rPrChange w:id="104" w:author="Tulchinskaya, Gaby (NIH/NCI) [C]" w:date="2016-08-25T16:53:00Z">
                    <w:rPr>
                      <w:sz w:val="20"/>
                      <w:szCs w:val="20"/>
                    </w:rPr>
                  </w:rPrChange>
                </w:rPr>
                <w:t>Form name/identifier</w:t>
              </w:r>
            </w:ins>
          </w:p>
          <w:p w14:paraId="4BBABD68" w14:textId="77777777" w:rsidR="00BD594B" w:rsidRPr="00BD594B" w:rsidRDefault="00BD594B" w:rsidP="00BD594B">
            <w:pPr>
              <w:pStyle w:val="ListParagraph"/>
              <w:numPr>
                <w:ilvl w:val="0"/>
                <w:numId w:val="3"/>
              </w:numPr>
              <w:rPr>
                <w:ins w:id="105" w:author="Tulchinskaya, Gaby (NIH/NCI) [C]" w:date="2016-08-25T16:52:00Z"/>
                <w:sz w:val="18"/>
                <w:szCs w:val="18"/>
                <w:rPrChange w:id="106" w:author="Tulchinskaya, Gaby (NIH/NCI) [C]" w:date="2016-08-25T16:53:00Z">
                  <w:rPr>
                    <w:ins w:id="107" w:author="Tulchinskaya, Gaby (NIH/NCI) [C]" w:date="2016-08-25T16:52:00Z"/>
                    <w:sz w:val="20"/>
                    <w:szCs w:val="20"/>
                  </w:rPr>
                </w:rPrChange>
              </w:rPr>
            </w:pPr>
            <w:ins w:id="108" w:author="Tulchinskaya, Gaby (NIH/NCI) [C]" w:date="2016-08-25T16:52:00Z">
              <w:r w:rsidRPr="00BD594B">
                <w:rPr>
                  <w:sz w:val="18"/>
                  <w:szCs w:val="18"/>
                  <w:rPrChange w:id="109" w:author="Tulchinskaya, Gaby (NIH/NCI) [C]" w:date="2016-08-25T16:53:00Z">
                    <w:rPr>
                      <w:sz w:val="20"/>
                      <w:szCs w:val="20"/>
                    </w:rPr>
                  </w:rPrChange>
                </w:rPr>
                <w:t>Module</w:t>
              </w:r>
            </w:ins>
          </w:p>
          <w:p w14:paraId="56011240" w14:textId="77777777" w:rsidR="00BD594B" w:rsidRPr="00BD594B" w:rsidRDefault="00BD594B" w:rsidP="00BD594B">
            <w:pPr>
              <w:pStyle w:val="ListParagraph"/>
              <w:numPr>
                <w:ilvl w:val="0"/>
                <w:numId w:val="3"/>
              </w:numPr>
              <w:rPr>
                <w:ins w:id="110" w:author="Tulchinskaya, Gaby (NIH/NCI) [C]" w:date="2016-08-25T16:52:00Z"/>
                <w:sz w:val="18"/>
                <w:szCs w:val="18"/>
                <w:rPrChange w:id="111" w:author="Tulchinskaya, Gaby (NIH/NCI) [C]" w:date="2016-08-25T16:53:00Z">
                  <w:rPr>
                    <w:ins w:id="112" w:author="Tulchinskaya, Gaby (NIH/NCI) [C]" w:date="2016-08-25T16:52:00Z"/>
                    <w:sz w:val="20"/>
                    <w:szCs w:val="20"/>
                  </w:rPr>
                </w:rPrChange>
              </w:rPr>
            </w:pPr>
            <w:ins w:id="113" w:author="Tulchinskaya, Gaby (NIH/NCI) [C]" w:date="2016-08-25T16:52:00Z">
              <w:r w:rsidRPr="00BD594B">
                <w:rPr>
                  <w:sz w:val="18"/>
                  <w:szCs w:val="18"/>
                  <w:rPrChange w:id="114" w:author="Tulchinskaya, Gaby (NIH/NCI) [C]" w:date="2016-08-25T16:53:00Z">
                    <w:rPr>
                      <w:sz w:val="20"/>
                      <w:szCs w:val="20"/>
                    </w:rPr>
                  </w:rPrChange>
                </w:rPr>
                <w:t>Note: Module deployment date is not a strong preference as it does not give us idea of “life span” of the question.</w:t>
              </w:r>
            </w:ins>
          </w:p>
          <w:p w14:paraId="0226086E" w14:textId="77777777" w:rsidR="00BD594B" w:rsidRPr="00BD594B" w:rsidRDefault="00BD594B" w:rsidP="00BD594B">
            <w:pPr>
              <w:rPr>
                <w:ins w:id="115" w:author="Tulchinskaya, Gaby (NIH/NCI) [C]" w:date="2016-08-25T16:52:00Z"/>
                <w:sz w:val="18"/>
                <w:szCs w:val="18"/>
                <w:rPrChange w:id="116" w:author="Tulchinskaya, Gaby (NIH/NCI) [C]" w:date="2016-08-25T16:53:00Z">
                  <w:rPr>
                    <w:ins w:id="117" w:author="Tulchinskaya, Gaby (NIH/NCI) [C]" w:date="2016-08-25T16:52:00Z"/>
                    <w:sz w:val="20"/>
                    <w:szCs w:val="20"/>
                  </w:rPr>
                </w:rPrChange>
              </w:rPr>
            </w:pPr>
            <w:ins w:id="118" w:author="Tulchinskaya, Gaby (NIH/NCI) [C]" w:date="2016-08-25T16:52:00Z">
              <w:r w:rsidRPr="00BD594B">
                <w:rPr>
                  <w:sz w:val="18"/>
                  <w:szCs w:val="18"/>
                  <w:rPrChange w:id="119" w:author="Tulchinskaya, Gaby (NIH/NCI) [C]" w:date="2016-08-25T16:53:00Z">
                    <w:rPr>
                      <w:sz w:val="20"/>
                      <w:szCs w:val="20"/>
                    </w:rPr>
                  </w:rPrChange>
                </w:rPr>
                <w:t>Additional requirement for the report:</w:t>
              </w:r>
            </w:ins>
          </w:p>
          <w:p w14:paraId="081E1C03" w14:textId="77777777" w:rsidR="00BD594B" w:rsidRPr="00BD594B" w:rsidRDefault="00BD594B" w:rsidP="00BD594B">
            <w:pPr>
              <w:pStyle w:val="ListParagraph"/>
              <w:numPr>
                <w:ilvl w:val="0"/>
                <w:numId w:val="4"/>
              </w:numPr>
              <w:rPr>
                <w:ins w:id="120" w:author="Tulchinskaya, Gaby (NIH/NCI) [C]" w:date="2016-08-25T16:52:00Z"/>
                <w:sz w:val="18"/>
                <w:szCs w:val="18"/>
                <w:rPrChange w:id="121" w:author="Tulchinskaya, Gaby (NIH/NCI) [C]" w:date="2016-08-25T16:53:00Z">
                  <w:rPr>
                    <w:ins w:id="122" w:author="Tulchinskaya, Gaby (NIH/NCI) [C]" w:date="2016-08-25T16:52:00Z"/>
                    <w:sz w:val="20"/>
                    <w:szCs w:val="20"/>
                  </w:rPr>
                </w:rPrChange>
              </w:rPr>
            </w:pPr>
            <w:ins w:id="123" w:author="Tulchinskaya, Gaby (NIH/NCI) [C]" w:date="2016-08-25T16:52:00Z">
              <w:r w:rsidRPr="00BD594B">
                <w:rPr>
                  <w:sz w:val="18"/>
                  <w:szCs w:val="18"/>
                  <w:rPrChange w:id="124" w:author="Tulchinskaya, Gaby (NIH/NCI) [C]" w:date="2016-08-25T16:53:00Z">
                    <w:rPr>
                      <w:sz w:val="20"/>
                      <w:szCs w:val="20"/>
                    </w:rPr>
                  </w:rPrChange>
                </w:rPr>
                <w:t>It would be nice to have excel version for markup. Online version may work too.</w:t>
              </w:r>
            </w:ins>
          </w:p>
          <w:p w14:paraId="06254D7A" w14:textId="77777777" w:rsidR="00BD594B" w:rsidRPr="00BD594B" w:rsidRDefault="00BD594B" w:rsidP="00BD594B">
            <w:pPr>
              <w:pStyle w:val="ListParagraph"/>
              <w:numPr>
                <w:ilvl w:val="0"/>
                <w:numId w:val="4"/>
              </w:numPr>
              <w:rPr>
                <w:ins w:id="125" w:author="Tulchinskaya, Gaby (NIH/NCI) [C]" w:date="2016-08-25T16:52:00Z"/>
                <w:sz w:val="18"/>
                <w:szCs w:val="18"/>
                <w:rPrChange w:id="126" w:author="Tulchinskaya, Gaby (NIH/NCI) [C]" w:date="2016-08-25T16:53:00Z">
                  <w:rPr>
                    <w:ins w:id="127" w:author="Tulchinskaya, Gaby (NIH/NCI) [C]" w:date="2016-08-25T16:52:00Z"/>
                    <w:sz w:val="20"/>
                    <w:szCs w:val="20"/>
                  </w:rPr>
                </w:rPrChange>
              </w:rPr>
            </w:pPr>
            <w:ins w:id="128" w:author="Tulchinskaya, Gaby (NIH/NCI) [C]" w:date="2016-08-25T16:52:00Z">
              <w:r w:rsidRPr="00BD594B">
                <w:rPr>
                  <w:sz w:val="18"/>
                  <w:szCs w:val="18"/>
                  <w:rPrChange w:id="129" w:author="Tulchinskaya, Gaby (NIH/NCI) [C]" w:date="2016-08-25T16:53:00Z">
                    <w:rPr>
                      <w:sz w:val="20"/>
                      <w:szCs w:val="20"/>
                    </w:rPr>
                  </w:rPrChange>
                </w:rPr>
                <w:t>Users of the report: Sean, Shane and Crystal (all OGA staff), and maybe some people from OGA Operations team.</w:t>
              </w:r>
            </w:ins>
          </w:p>
          <w:p w14:paraId="6019F622" w14:textId="77777777" w:rsidR="00BD594B" w:rsidRPr="00BD594B" w:rsidRDefault="00BD594B" w:rsidP="00BD594B">
            <w:pPr>
              <w:pStyle w:val="ListParagraph"/>
              <w:numPr>
                <w:ilvl w:val="0"/>
                <w:numId w:val="4"/>
              </w:numPr>
              <w:rPr>
                <w:ins w:id="130" w:author="Tulchinskaya, Gaby (NIH/NCI) [C]" w:date="2016-08-25T16:52:00Z"/>
                <w:sz w:val="18"/>
                <w:szCs w:val="18"/>
                <w:rPrChange w:id="131" w:author="Tulchinskaya, Gaby (NIH/NCI) [C]" w:date="2016-08-25T16:53:00Z">
                  <w:rPr>
                    <w:ins w:id="132" w:author="Tulchinskaya, Gaby (NIH/NCI) [C]" w:date="2016-08-25T16:52:00Z"/>
                    <w:sz w:val="20"/>
                    <w:szCs w:val="20"/>
                  </w:rPr>
                </w:rPrChange>
              </w:rPr>
            </w:pPr>
            <w:ins w:id="133" w:author="Tulchinskaya, Gaby (NIH/NCI) [C]" w:date="2016-08-25T16:52:00Z">
              <w:r w:rsidRPr="00BD594B">
                <w:rPr>
                  <w:sz w:val="18"/>
                  <w:szCs w:val="18"/>
                  <w:rPrChange w:id="134" w:author="Tulchinskaya, Gaby (NIH/NCI) [C]" w:date="2016-08-25T16:53:00Z">
                    <w:rPr>
                      <w:sz w:val="20"/>
                      <w:szCs w:val="20"/>
                    </w:rPr>
                  </w:rPrChange>
                </w:rPr>
                <w:t xml:space="preserve">Explore a possibility to display question id with the questions in the FB screens (library, and possibly others, mostly where the questions are </w:t>
              </w:r>
              <w:r w:rsidRPr="00BD594B">
                <w:rPr>
                  <w:sz w:val="18"/>
                  <w:szCs w:val="18"/>
                  <w:rPrChange w:id="135" w:author="Tulchinskaya, Gaby (NIH/NCI) [C]" w:date="2016-08-25T16:53:00Z">
                    <w:rPr>
                      <w:sz w:val="20"/>
                      <w:szCs w:val="20"/>
                    </w:rPr>
                  </w:rPrChange>
                </w:rPr>
                <w:lastRenderedPageBreak/>
                <w:t>being picked to be used on the section)</w:t>
              </w:r>
            </w:ins>
          </w:p>
          <w:p w14:paraId="5F046978" w14:textId="77777777" w:rsidR="00BD594B" w:rsidRPr="00BD594B" w:rsidRDefault="00BD594B" w:rsidP="00BD594B">
            <w:pPr>
              <w:rPr>
                <w:ins w:id="136" w:author="Tulchinskaya, Gaby (NIH/NCI) [C]" w:date="2016-08-25T16:52:00Z"/>
                <w:sz w:val="18"/>
                <w:szCs w:val="18"/>
                <w:rPrChange w:id="137" w:author="Tulchinskaya, Gaby (NIH/NCI) [C]" w:date="2016-08-25T16:53:00Z">
                  <w:rPr>
                    <w:ins w:id="138" w:author="Tulchinskaya, Gaby (NIH/NCI) [C]" w:date="2016-08-25T16:52:00Z"/>
                  </w:rPr>
                </w:rPrChange>
              </w:rPr>
            </w:pPr>
            <w:ins w:id="139" w:author="Tulchinskaya, Gaby (NIH/NCI) [C]" w:date="2016-08-25T16:52:00Z">
              <w:r w:rsidRPr="00BD594B">
                <w:rPr>
                  <w:b/>
                  <w:sz w:val="18"/>
                  <w:szCs w:val="18"/>
                  <w:rPrChange w:id="140" w:author="Tulchinskaya, Gaby (NIH/NCI) [C]" w:date="2016-08-25T16:53:00Z">
                    <w:rPr>
                      <w:b/>
                      <w:sz w:val="20"/>
                      <w:szCs w:val="20"/>
                    </w:rPr>
                  </w:rPrChange>
                </w:rPr>
                <w:t>Note:</w:t>
              </w:r>
              <w:r w:rsidRPr="00BD594B">
                <w:rPr>
                  <w:sz w:val="18"/>
                  <w:szCs w:val="18"/>
                  <w:rPrChange w:id="141" w:author="Tulchinskaya, Gaby (NIH/NCI) [C]" w:date="2016-08-25T16:53:00Z">
                    <w:rPr>
                      <w:sz w:val="20"/>
                      <w:szCs w:val="20"/>
                    </w:rPr>
                  </w:rPrChange>
                </w:rPr>
                <w:t xml:space="preserve"> There is a desire to get a group of users together (Sean, Shane, Crystal, Stacey, me, Rob Jones, Kevin Johnson), possibly with CBIIT representatives at the beginning of October 2016 to define the SOPs for creating questions and making edits to them. OGA users want to understand the downstream effect of these modifications and put together a guidance for OGA on creating clean data. Clean up of the existing data may become part of this group discussion</w:t>
              </w:r>
            </w:ins>
          </w:p>
          <w:p w14:paraId="5C0B143A" w14:textId="530A82F1" w:rsidR="0078397A" w:rsidRPr="00BD594B" w:rsidRDefault="0078397A" w:rsidP="00340DD6">
            <w:pPr>
              <w:rPr>
                <w:rFonts w:ascii="Arial" w:hAnsi="Arial" w:cs="Arial"/>
                <w:color w:val="000000"/>
                <w:sz w:val="18"/>
                <w:szCs w:val="18"/>
              </w:rPr>
            </w:pPr>
            <w:del w:id="142" w:author="Tulchinskaya, Gaby (NIH/NCI) [C]" w:date="2016-08-25T16:52:00Z">
              <w:r w:rsidRPr="00BD594B" w:rsidDel="00BD594B">
                <w:rPr>
                  <w:rFonts w:ascii="Arial" w:hAnsi="Arial" w:cs="Arial"/>
                  <w:color w:val="000000"/>
                  <w:sz w:val="18"/>
                  <w:szCs w:val="18"/>
                </w:rPr>
                <w:delText>A new report is desired to easily check which questions sets belong to which mechanism. Reqs TBD.</w:delText>
              </w:r>
            </w:del>
          </w:p>
        </w:tc>
        <w:tc>
          <w:tcPr>
            <w:tcW w:w="1128" w:type="dxa"/>
          </w:tcPr>
          <w:p w14:paraId="3013ED1B" w14:textId="77777777" w:rsidR="0078397A" w:rsidRPr="00BD594B" w:rsidRDefault="0078397A" w:rsidP="00901995">
            <w:pPr>
              <w:rPr>
                <w:rFonts w:ascii="Arial" w:hAnsi="Arial" w:cs="Arial"/>
                <w:color w:val="943634" w:themeColor="accent2" w:themeShade="BF"/>
                <w:sz w:val="18"/>
                <w:szCs w:val="18"/>
                <w:rPrChange w:id="143" w:author="Tulchinskaya, Gaby (NIH/NCI) [C]" w:date="2016-08-25T16:53:00Z">
                  <w:rPr>
                    <w:rFonts w:ascii="Arial" w:hAnsi="Arial" w:cs="Arial"/>
                    <w:color w:val="943634" w:themeColor="accent2" w:themeShade="BF"/>
                    <w:sz w:val="18"/>
                    <w:szCs w:val="18"/>
                  </w:rPr>
                </w:rPrChange>
              </w:rPr>
            </w:pPr>
            <w:r w:rsidRPr="00BD594B">
              <w:rPr>
                <w:rFonts w:ascii="Arial" w:hAnsi="Arial" w:cs="Arial"/>
                <w:color w:val="943634" w:themeColor="accent2" w:themeShade="BF"/>
                <w:sz w:val="18"/>
                <w:szCs w:val="18"/>
                <w:rPrChange w:id="144" w:author="Tulchinskaya, Gaby (NIH/NCI) [C]" w:date="2016-08-25T16:53:00Z">
                  <w:rPr>
                    <w:rFonts w:ascii="Arial" w:hAnsi="Arial" w:cs="Arial"/>
                    <w:color w:val="943634" w:themeColor="accent2" w:themeShade="BF"/>
                    <w:sz w:val="18"/>
                    <w:szCs w:val="18"/>
                  </w:rPr>
                </w:rPrChange>
              </w:rPr>
              <w:lastRenderedPageBreak/>
              <w:t>Major</w:t>
            </w:r>
          </w:p>
        </w:tc>
        <w:tc>
          <w:tcPr>
            <w:tcW w:w="1345" w:type="dxa"/>
          </w:tcPr>
          <w:p w14:paraId="077BFE34" w14:textId="77777777" w:rsidR="0078397A" w:rsidRPr="00BD594B" w:rsidRDefault="0078397A" w:rsidP="00340DD6">
            <w:pPr>
              <w:rPr>
                <w:rFonts w:ascii="Arial" w:hAnsi="Arial" w:cs="Arial"/>
                <w:color w:val="000000"/>
                <w:sz w:val="18"/>
                <w:szCs w:val="18"/>
                <w:rPrChange w:id="145" w:author="Tulchinskaya, Gaby (NIH/NCI) [C]" w:date="2016-08-25T16:53:00Z">
                  <w:rPr>
                    <w:rFonts w:ascii="Arial" w:hAnsi="Arial" w:cs="Arial"/>
                    <w:color w:val="000000"/>
                    <w:sz w:val="18"/>
                    <w:szCs w:val="18"/>
                  </w:rPr>
                </w:rPrChange>
              </w:rPr>
            </w:pPr>
            <w:r w:rsidRPr="00BD594B">
              <w:rPr>
                <w:rFonts w:ascii="Arial" w:hAnsi="Arial" w:cs="Arial"/>
                <w:color w:val="000000"/>
                <w:sz w:val="18"/>
                <w:szCs w:val="18"/>
                <w:rPrChange w:id="146" w:author="Tulchinskaya, Gaby (NIH/NCI) [C]" w:date="2016-08-25T16:53:00Z">
                  <w:rPr>
                    <w:rFonts w:ascii="Arial" w:hAnsi="Arial" w:cs="Arial"/>
                    <w:color w:val="000000"/>
                    <w:sz w:val="18"/>
                    <w:szCs w:val="18"/>
                  </w:rPr>
                </w:rPrChange>
              </w:rPr>
              <w:t>OGAI2E-144</w:t>
            </w:r>
          </w:p>
        </w:tc>
      </w:tr>
      <w:tr w:rsidR="001E6C21" w:rsidRPr="001E6C21" w14:paraId="07F84840"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67638FDD"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7193039F"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FFEF202"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62970B52" w14:textId="3AC410D2"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Integrate Supplements Across All Systems Prior to Award</w:t>
            </w:r>
            <w:ins w:id="147" w:author="Tulchinskaya, Gaby (NIH/NCI) [C]" w:date="2016-08-03T16:41:00Z">
              <w:r w:rsidR="009F5C4E">
                <w:rPr>
                  <w:rFonts w:ascii="Arial" w:hAnsi="Arial" w:cs="Arial"/>
                  <w:color w:val="000000"/>
                  <w:sz w:val="18"/>
                  <w:szCs w:val="18"/>
                </w:rPr>
                <w:t xml:space="preserve"> (out of scope, I2E O&amp;M)</w:t>
              </w:r>
            </w:ins>
          </w:p>
        </w:tc>
        <w:tc>
          <w:tcPr>
            <w:tcW w:w="1990" w:type="dxa"/>
          </w:tcPr>
          <w:p w14:paraId="579A2566"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w:t>
            </w:r>
            <w:r w:rsidRPr="00E82BEF">
              <w:rPr>
                <w:rFonts w:ascii="Arial" w:hAnsi="Arial" w:cs="Arial"/>
                <w:color w:val="000000"/>
                <w:sz w:val="18"/>
                <w:szCs w:val="18"/>
                <w:highlight w:val="yellow"/>
              </w:rPr>
              <w:t>Crystal would like to do this during FY16</w:t>
            </w:r>
            <w:r w:rsidRPr="001E6C21">
              <w:rPr>
                <w:rFonts w:ascii="Arial" w:hAnsi="Arial" w:cs="Arial"/>
                <w:color w:val="000000"/>
                <w:sz w:val="18"/>
                <w:szCs w:val="18"/>
              </w:rPr>
              <w:t xml:space="preserve">. </w:t>
            </w:r>
            <w:r w:rsidRPr="001E6C21">
              <w:rPr>
                <w:rFonts w:ascii="Arial" w:hAnsi="Arial" w:cs="Arial"/>
                <w:color w:val="000000"/>
                <w:sz w:val="18"/>
                <w:szCs w:val="18"/>
              </w:rPr>
              <w:br/>
              <w:t xml:space="preserve">OGA and CBIIT need to brainstorm a solution for capturing supplement records when they are in a work in progress status and have not been awarded. Need to find a way to associate with the correct grant record </w:t>
            </w:r>
            <w:r w:rsidRPr="001E6C21">
              <w:rPr>
                <w:rFonts w:ascii="Arial" w:hAnsi="Arial" w:cs="Arial"/>
                <w:color w:val="000000"/>
                <w:sz w:val="18"/>
                <w:szCs w:val="18"/>
              </w:rPr>
              <w:lastRenderedPageBreak/>
              <w:t xml:space="preserve">and be able to distinguish the order if there are multiple supplement records. This would be needed in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and integrated with </w:t>
            </w:r>
            <w:proofErr w:type="spellStart"/>
            <w:r w:rsidRPr="001E6C21">
              <w:rPr>
                <w:rFonts w:ascii="Arial" w:hAnsi="Arial" w:cs="Arial"/>
                <w:color w:val="000000"/>
                <w:sz w:val="18"/>
                <w:szCs w:val="18"/>
              </w:rPr>
              <w:t>eGrants</w:t>
            </w:r>
            <w:proofErr w:type="spellEnd"/>
            <w:r w:rsidRPr="001E6C21">
              <w:rPr>
                <w:rFonts w:ascii="Arial" w:hAnsi="Arial" w:cs="Arial"/>
                <w:color w:val="000000"/>
                <w:sz w:val="18"/>
                <w:szCs w:val="18"/>
              </w:rPr>
              <w:t xml:space="preserve">. </w:t>
            </w:r>
          </w:p>
        </w:tc>
        <w:tc>
          <w:tcPr>
            <w:tcW w:w="1128" w:type="dxa"/>
          </w:tcPr>
          <w:p w14:paraId="4F99A76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lastRenderedPageBreak/>
              <w:t>Major</w:t>
            </w:r>
          </w:p>
        </w:tc>
        <w:tc>
          <w:tcPr>
            <w:tcW w:w="1345" w:type="dxa"/>
          </w:tcPr>
          <w:p w14:paraId="54B6E83D"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OGAI2E-70</w:t>
            </w:r>
          </w:p>
        </w:tc>
      </w:tr>
      <w:tr w:rsidR="001E6C21" w:rsidRPr="001E6C21" w14:paraId="1D21B883"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5AF87BCA"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09B1EB99"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09A7FFB0"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single" w:sz="4" w:space="0" w:color="auto"/>
            </w:tcBorders>
          </w:tcPr>
          <w:p w14:paraId="0D08B1C5" w14:textId="7BEAEF63"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 validate any legacy activity codes in the old system</w:t>
            </w:r>
            <w:ins w:id="148" w:author="Tulchinskaya, Gaby (NIH/NCI) [C]" w:date="2016-08-03T16:41:00Z">
              <w:r w:rsidR="009F5C4E">
                <w:rPr>
                  <w:rFonts w:ascii="Arial" w:hAnsi="Arial" w:cs="Arial"/>
                  <w:color w:val="000000"/>
                  <w:sz w:val="18"/>
                  <w:szCs w:val="18"/>
                </w:rPr>
                <w:t xml:space="preserve"> (O&amp;M)</w:t>
              </w:r>
            </w:ins>
          </w:p>
        </w:tc>
        <w:tc>
          <w:tcPr>
            <w:tcW w:w="1990" w:type="dxa"/>
            <w:tcBorders>
              <w:bottom w:val="single" w:sz="4" w:space="0" w:color="auto"/>
            </w:tcBorders>
          </w:tcPr>
          <w:p w14:paraId="21989A33" w14:textId="77777777" w:rsidR="0078397A" w:rsidRPr="001E6C21" w:rsidRDefault="0078397A" w:rsidP="00901995">
            <w:pPr>
              <w:rPr>
                <w:rFonts w:ascii="Arial" w:hAnsi="Arial" w:cs="Arial"/>
                <w:color w:val="000000"/>
                <w:sz w:val="18"/>
                <w:szCs w:val="18"/>
              </w:rPr>
            </w:pPr>
            <w:r w:rsidRPr="001E6C21">
              <w:rPr>
                <w:rFonts w:ascii="Arial" w:hAnsi="Arial" w:cs="Arial"/>
                <w:color w:val="000000"/>
                <w:sz w:val="18"/>
                <w:szCs w:val="18"/>
              </w:rPr>
              <w:t>Validate if there are any hard coded activity codes which still make sense and should be coded as exceptions.</w:t>
            </w:r>
            <w:r w:rsidRPr="001E6C21">
              <w:rPr>
                <w:rFonts w:ascii="Arial" w:hAnsi="Arial" w:cs="Arial"/>
                <w:color w:val="000000"/>
                <w:sz w:val="18"/>
                <w:szCs w:val="18"/>
              </w:rPr>
              <w:br/>
              <w:t>Examples: type 4, "</w:t>
            </w:r>
            <w:proofErr w:type="gramStart"/>
            <w:r w:rsidRPr="001E6C21">
              <w:rPr>
                <w:rFonts w:ascii="Arial" w:hAnsi="Arial" w:cs="Arial"/>
                <w:color w:val="000000"/>
                <w:sz w:val="18"/>
                <w:szCs w:val="18"/>
              </w:rPr>
              <w:t>4,UH</w:t>
            </w:r>
            <w:proofErr w:type="gramEnd"/>
            <w:r w:rsidRPr="001E6C21">
              <w:rPr>
                <w:rFonts w:ascii="Arial" w:hAnsi="Arial" w:cs="Arial"/>
                <w:color w:val="000000"/>
                <w:sz w:val="18"/>
                <w:szCs w:val="18"/>
              </w:rPr>
              <w:t>3", "4,U42", "4,UH2", "4,R01", "4,R03", "4,R33", "4,R00", "4,U44", "4,DP1", "4,R42", "4,P01", "4,R44", "4,U54", "4,R21",</w:t>
            </w:r>
            <w:r w:rsidRPr="001E6C21">
              <w:rPr>
                <w:rFonts w:ascii="Arial" w:hAnsi="Arial" w:cs="Arial"/>
                <w:color w:val="000000"/>
                <w:sz w:val="18"/>
                <w:szCs w:val="18"/>
              </w:rPr>
              <w:br/>
              <w:t>R37?</w:t>
            </w:r>
            <w:r w:rsidRPr="001E6C21">
              <w:rPr>
                <w:rFonts w:ascii="Arial" w:hAnsi="Arial" w:cs="Arial"/>
                <w:color w:val="000000"/>
                <w:sz w:val="18"/>
                <w:szCs w:val="18"/>
              </w:rPr>
              <w:br/>
            </w:r>
            <w:r w:rsidRPr="001E6C21">
              <w:rPr>
                <w:rFonts w:ascii="Arial" w:hAnsi="Arial" w:cs="Arial"/>
                <w:color w:val="000000"/>
                <w:sz w:val="18"/>
                <w:szCs w:val="18"/>
              </w:rPr>
              <w:br/>
              <w:t>Per Crystal, this sounds like a one</w:t>
            </w:r>
            <w:r w:rsidR="00901995" w:rsidRPr="001E6C21">
              <w:rPr>
                <w:rFonts w:ascii="Arial" w:hAnsi="Arial" w:cs="Arial"/>
                <w:color w:val="000000"/>
                <w:sz w:val="18"/>
                <w:szCs w:val="18"/>
              </w:rPr>
              <w:t>-</w:t>
            </w:r>
            <w:r w:rsidRPr="001E6C21">
              <w:rPr>
                <w:rFonts w:ascii="Arial" w:hAnsi="Arial" w:cs="Arial"/>
                <w:color w:val="000000"/>
                <w:sz w:val="18"/>
                <w:szCs w:val="18"/>
              </w:rPr>
              <w:t xml:space="preserve">time adjustment for sub-accounting migration. It is possible that no hardcoding is needed. for type 4 only 4 activity codes will have GSs: UH3, U42, R42, R44, R00. This should be possible to handle with Category on the form in GSFB. </w:t>
            </w:r>
          </w:p>
        </w:tc>
        <w:tc>
          <w:tcPr>
            <w:tcW w:w="1128" w:type="dxa"/>
            <w:tcBorders>
              <w:bottom w:val="single" w:sz="4" w:space="0" w:color="auto"/>
            </w:tcBorders>
          </w:tcPr>
          <w:p w14:paraId="766062E0" w14:textId="77777777" w:rsidR="0078397A" w:rsidRPr="001E6C21" w:rsidRDefault="0078397A" w:rsidP="00901995">
            <w:pPr>
              <w:rPr>
                <w:rFonts w:ascii="Arial" w:hAnsi="Arial" w:cs="Arial"/>
                <w:color w:val="943634" w:themeColor="accent2" w:themeShade="BF"/>
                <w:sz w:val="18"/>
                <w:szCs w:val="18"/>
              </w:rPr>
            </w:pPr>
            <w:r w:rsidRPr="001E6C21">
              <w:rPr>
                <w:rFonts w:ascii="Arial" w:hAnsi="Arial" w:cs="Arial"/>
                <w:color w:val="943634" w:themeColor="accent2" w:themeShade="BF"/>
                <w:sz w:val="18"/>
                <w:szCs w:val="18"/>
              </w:rPr>
              <w:t>Major</w:t>
            </w:r>
          </w:p>
        </w:tc>
        <w:tc>
          <w:tcPr>
            <w:tcW w:w="1345" w:type="dxa"/>
            <w:tcBorders>
              <w:bottom w:val="single" w:sz="4" w:space="0" w:color="auto"/>
            </w:tcBorders>
          </w:tcPr>
          <w:p w14:paraId="6ABE2F19" w14:textId="77777777" w:rsidR="0078397A" w:rsidRPr="001E6C21" w:rsidRDefault="0078397A" w:rsidP="00340DD6">
            <w:pPr>
              <w:rPr>
                <w:sz w:val="18"/>
                <w:szCs w:val="18"/>
              </w:rPr>
            </w:pPr>
            <w:r w:rsidRPr="001E6C21">
              <w:rPr>
                <w:rFonts w:ascii="Arial" w:hAnsi="Arial" w:cs="Arial"/>
                <w:color w:val="000000"/>
                <w:sz w:val="18"/>
                <w:szCs w:val="18"/>
              </w:rPr>
              <w:t>OGAI2E-146</w:t>
            </w:r>
          </w:p>
        </w:tc>
      </w:tr>
      <w:tr w:rsidR="001E6C21" w:rsidRPr="001E6C21" w14:paraId="7F49D1E1" w14:textId="77777777" w:rsidTr="001E6C21">
        <w:tc>
          <w:tcPr>
            <w:tcW w:w="1475" w:type="dxa"/>
            <w:vMerge/>
            <w:tcBorders>
              <w:top w:val="double" w:sz="4" w:space="0" w:color="auto"/>
              <w:bottom w:val="thickThinSmallGap" w:sz="12" w:space="0" w:color="auto"/>
              <w:right w:val="double" w:sz="4" w:space="0" w:color="auto"/>
            </w:tcBorders>
            <w:shd w:val="clear" w:color="auto" w:fill="95B3D7" w:themeFill="accent1" w:themeFillTint="99"/>
          </w:tcPr>
          <w:p w14:paraId="31B038AE" w14:textId="77777777" w:rsidR="0078397A" w:rsidRPr="001E6C21" w:rsidRDefault="0078397A" w:rsidP="00340DD6">
            <w:pPr>
              <w:rPr>
                <w:sz w:val="18"/>
                <w:szCs w:val="18"/>
              </w:rPr>
            </w:pPr>
          </w:p>
        </w:tc>
        <w:tc>
          <w:tcPr>
            <w:tcW w:w="1472" w:type="dxa"/>
            <w:vMerge/>
            <w:tcBorders>
              <w:top w:val="double" w:sz="4" w:space="0" w:color="auto"/>
              <w:left w:val="double" w:sz="4" w:space="0" w:color="auto"/>
              <w:bottom w:val="thickThinSmallGap" w:sz="12" w:space="0" w:color="auto"/>
            </w:tcBorders>
          </w:tcPr>
          <w:p w14:paraId="507B42CD" w14:textId="77777777" w:rsidR="0078397A" w:rsidRPr="001E6C21" w:rsidRDefault="0078397A" w:rsidP="00340DD6">
            <w:pPr>
              <w:rPr>
                <w:sz w:val="18"/>
                <w:szCs w:val="18"/>
              </w:rPr>
            </w:pPr>
          </w:p>
        </w:tc>
        <w:tc>
          <w:tcPr>
            <w:tcW w:w="4001" w:type="dxa"/>
            <w:gridSpan w:val="3"/>
            <w:vMerge/>
            <w:tcBorders>
              <w:bottom w:val="thickThinSmallGap" w:sz="12" w:space="0" w:color="auto"/>
              <w:right w:val="double" w:sz="4" w:space="0" w:color="auto"/>
            </w:tcBorders>
          </w:tcPr>
          <w:p w14:paraId="23BE9947" w14:textId="77777777" w:rsidR="0078397A" w:rsidRPr="001E6C21" w:rsidRDefault="0078397A" w:rsidP="00340DD6">
            <w:pPr>
              <w:rPr>
                <w:rFonts w:ascii="Arial" w:hAnsi="Arial" w:cs="Arial"/>
                <w:color w:val="000000"/>
                <w:sz w:val="18"/>
                <w:szCs w:val="18"/>
              </w:rPr>
            </w:pPr>
          </w:p>
        </w:tc>
        <w:tc>
          <w:tcPr>
            <w:tcW w:w="1529" w:type="dxa"/>
            <w:tcBorders>
              <w:left w:val="double" w:sz="4" w:space="0" w:color="auto"/>
              <w:bottom w:val="thickThinSmallGap" w:sz="12" w:space="0" w:color="auto"/>
            </w:tcBorders>
          </w:tcPr>
          <w:p w14:paraId="620AF45C" w14:textId="77076224"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GS- documentation needs</w:t>
            </w:r>
            <w:ins w:id="149" w:author="Tulchinskaya, Gaby (NIH/NCI) [C]" w:date="2016-08-03T16:42:00Z">
              <w:r w:rsidR="009F5C4E">
                <w:rPr>
                  <w:rFonts w:ascii="Arial" w:hAnsi="Arial" w:cs="Arial"/>
                  <w:color w:val="000000"/>
                  <w:sz w:val="18"/>
                  <w:szCs w:val="18"/>
                </w:rPr>
                <w:t xml:space="preserve"> (</w:t>
              </w:r>
            </w:ins>
            <w:ins w:id="150" w:author="Tulchinskaya, Gaby (NIH/NCI) [C]" w:date="2016-08-03T16:43:00Z">
              <w:r w:rsidR="009F5C4E">
                <w:rPr>
                  <w:rFonts w:ascii="Arial" w:hAnsi="Arial" w:cs="Arial"/>
                  <w:color w:val="000000"/>
                  <w:sz w:val="18"/>
                  <w:szCs w:val="18"/>
                </w:rPr>
                <w:t>in scope, O&amp;M)</w:t>
              </w:r>
            </w:ins>
          </w:p>
        </w:tc>
        <w:tc>
          <w:tcPr>
            <w:tcW w:w="1990" w:type="dxa"/>
            <w:tcBorders>
              <w:bottom w:val="thickThinSmallGap" w:sz="12" w:space="0" w:color="auto"/>
            </w:tcBorders>
          </w:tcPr>
          <w:p w14:paraId="594D56C5" w14:textId="77777777" w:rsidR="0078397A" w:rsidRPr="001E6C21" w:rsidRDefault="0078397A" w:rsidP="00340DD6">
            <w:pPr>
              <w:rPr>
                <w:rFonts w:ascii="Arial" w:hAnsi="Arial" w:cs="Arial"/>
                <w:color w:val="000000"/>
                <w:sz w:val="18"/>
                <w:szCs w:val="18"/>
              </w:rPr>
            </w:pPr>
            <w:r w:rsidRPr="001E6C21">
              <w:rPr>
                <w:rFonts w:ascii="Arial" w:hAnsi="Arial" w:cs="Arial"/>
                <w:color w:val="000000"/>
                <w:sz w:val="18"/>
                <w:szCs w:val="18"/>
              </w:rPr>
              <w:t xml:space="preserve">Documentation needs are to be discussed with OGA management. Suggestion - troubleshooting guide, </w:t>
            </w:r>
            <w:r w:rsidRPr="001E6C21">
              <w:rPr>
                <w:rFonts w:ascii="Arial" w:hAnsi="Arial" w:cs="Arial"/>
                <w:color w:val="000000"/>
                <w:sz w:val="18"/>
                <w:szCs w:val="18"/>
              </w:rPr>
              <w:lastRenderedPageBreak/>
              <w:t xml:space="preserve">and user help on search page. </w:t>
            </w:r>
            <w:r w:rsidRPr="001E6C21">
              <w:rPr>
                <w:rFonts w:ascii="Arial" w:hAnsi="Arial" w:cs="Arial"/>
                <w:color w:val="000000"/>
                <w:sz w:val="18"/>
                <w:szCs w:val="18"/>
              </w:rPr>
              <w:br/>
              <w:t>Is there any chance Flare can be implemented?</w:t>
            </w:r>
          </w:p>
        </w:tc>
        <w:tc>
          <w:tcPr>
            <w:tcW w:w="1128" w:type="dxa"/>
            <w:tcBorders>
              <w:bottom w:val="thickThinSmallGap" w:sz="12" w:space="0" w:color="auto"/>
            </w:tcBorders>
          </w:tcPr>
          <w:p w14:paraId="0706AC3F" w14:textId="77777777" w:rsidR="0078397A" w:rsidRPr="001E6C21" w:rsidRDefault="0078397A" w:rsidP="00901995">
            <w:pPr>
              <w:rPr>
                <w:rFonts w:ascii="Arial" w:hAnsi="Arial" w:cs="Arial"/>
                <w:color w:val="00B050"/>
                <w:sz w:val="18"/>
                <w:szCs w:val="18"/>
              </w:rPr>
            </w:pPr>
            <w:r w:rsidRPr="001E6C21">
              <w:rPr>
                <w:rFonts w:ascii="Arial" w:hAnsi="Arial" w:cs="Arial"/>
                <w:color w:val="00B050"/>
                <w:sz w:val="18"/>
                <w:szCs w:val="18"/>
              </w:rPr>
              <w:lastRenderedPageBreak/>
              <w:t>Minor</w:t>
            </w:r>
          </w:p>
        </w:tc>
        <w:tc>
          <w:tcPr>
            <w:tcW w:w="1345" w:type="dxa"/>
            <w:tcBorders>
              <w:bottom w:val="thickThinSmallGap" w:sz="12" w:space="0" w:color="auto"/>
            </w:tcBorders>
          </w:tcPr>
          <w:p w14:paraId="260A96D9" w14:textId="77777777" w:rsidR="0078397A" w:rsidRPr="001E6C21" w:rsidRDefault="0078397A" w:rsidP="00340DD6">
            <w:pPr>
              <w:rPr>
                <w:sz w:val="18"/>
                <w:szCs w:val="18"/>
              </w:rPr>
            </w:pPr>
            <w:r w:rsidRPr="001E6C21">
              <w:rPr>
                <w:rFonts w:ascii="Arial" w:hAnsi="Arial" w:cs="Arial"/>
                <w:color w:val="000000"/>
                <w:sz w:val="18"/>
                <w:szCs w:val="18"/>
              </w:rPr>
              <w:t>OGAI2E-141</w:t>
            </w:r>
          </w:p>
        </w:tc>
      </w:tr>
      <w:tr w:rsidR="00E82BEF" w:rsidRPr="001E6C21" w14:paraId="4C5DCC18" w14:textId="77777777" w:rsidTr="00564BE4">
        <w:tc>
          <w:tcPr>
            <w:tcW w:w="1475" w:type="dxa"/>
            <w:vMerge w:val="restart"/>
            <w:tcBorders>
              <w:top w:val="thickThinSmallGap" w:sz="12" w:space="0" w:color="auto"/>
              <w:bottom w:val="thickThinSmallGap" w:sz="12" w:space="0" w:color="auto"/>
              <w:right w:val="double" w:sz="4" w:space="0" w:color="auto"/>
            </w:tcBorders>
            <w:shd w:val="clear" w:color="auto" w:fill="DBE5F1" w:themeFill="accent1" w:themeFillTint="33"/>
          </w:tcPr>
          <w:p w14:paraId="4E0596C7" w14:textId="77777777" w:rsidR="00E82BEF" w:rsidRPr="001E6C21" w:rsidRDefault="00E82BEF" w:rsidP="00340DD6">
            <w:pPr>
              <w:rPr>
                <w:sz w:val="18"/>
                <w:szCs w:val="18"/>
              </w:rPr>
            </w:pPr>
            <w:r w:rsidRPr="001E6C21">
              <w:rPr>
                <w:rFonts w:ascii="Arial" w:hAnsi="Arial" w:cs="Arial"/>
                <w:color w:val="000000"/>
                <w:sz w:val="18"/>
                <w:szCs w:val="18"/>
              </w:rPr>
              <w:t xml:space="preserve">Assess streamlining integration of GreenSheets and </w:t>
            </w:r>
            <w:proofErr w:type="spellStart"/>
            <w:r w:rsidRPr="001E6C21">
              <w:rPr>
                <w:rFonts w:ascii="Arial" w:hAnsi="Arial" w:cs="Arial"/>
                <w:color w:val="000000"/>
                <w:sz w:val="18"/>
                <w:szCs w:val="18"/>
              </w:rPr>
              <w:t>FormBuilder</w:t>
            </w:r>
            <w:proofErr w:type="spellEnd"/>
          </w:p>
        </w:tc>
        <w:tc>
          <w:tcPr>
            <w:tcW w:w="1472" w:type="dxa"/>
            <w:tcBorders>
              <w:top w:val="thickThinSmallGap" w:sz="12" w:space="0" w:color="auto"/>
              <w:left w:val="double" w:sz="4" w:space="0" w:color="auto"/>
              <w:bottom w:val="single" w:sz="4" w:space="0" w:color="auto"/>
              <w:right w:val="single" w:sz="4" w:space="0" w:color="auto"/>
            </w:tcBorders>
          </w:tcPr>
          <w:p w14:paraId="47763BD1" w14:textId="1DF7D3D4"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Analysis of additional existing FB features to turn on</w:t>
            </w:r>
            <w:ins w:id="151" w:author="Tulchinskaya, Gaby (NIH/NCI) [C]" w:date="2016-08-03T16:44:00Z">
              <w:r w:rsidR="009F5C4E">
                <w:rPr>
                  <w:rFonts w:ascii="Arial" w:hAnsi="Arial" w:cs="Arial"/>
                  <w:color w:val="000000"/>
                  <w:sz w:val="18"/>
                  <w:szCs w:val="18"/>
                </w:rPr>
                <w:t xml:space="preserve"> (out of scope, new dev)</w:t>
              </w:r>
            </w:ins>
          </w:p>
        </w:tc>
        <w:tc>
          <w:tcPr>
            <w:tcW w:w="2708" w:type="dxa"/>
            <w:tcBorders>
              <w:top w:val="thickThinSmallGap" w:sz="12" w:space="0" w:color="auto"/>
              <w:left w:val="single" w:sz="4" w:space="0" w:color="auto"/>
              <w:bottom w:val="single" w:sz="4" w:space="0" w:color="auto"/>
              <w:right w:val="single" w:sz="4" w:space="0" w:color="auto"/>
            </w:tcBorders>
          </w:tcPr>
          <w:p w14:paraId="718419DA" w14:textId="77777777" w:rsidR="00E82BEF" w:rsidRPr="001E6C21" w:rsidRDefault="00E82BEF" w:rsidP="001E6C21">
            <w:pPr>
              <w:rPr>
                <w:rFonts w:ascii="Arial" w:hAnsi="Arial" w:cs="Arial"/>
                <w:color w:val="000000"/>
                <w:sz w:val="18"/>
                <w:szCs w:val="18"/>
              </w:rPr>
            </w:pPr>
            <w:r w:rsidRPr="001E6C21">
              <w:rPr>
                <w:rFonts w:ascii="Arial" w:hAnsi="Arial" w:cs="Arial"/>
                <w:color w:val="000000"/>
                <w:sz w:val="18"/>
                <w:szCs w:val="18"/>
              </w:rPr>
              <w:t>During initial GS FB integration some FB features were turned off. Analysis and OGA discussion is needed to evaluate the need to turn on additional capabilities.</w:t>
            </w:r>
          </w:p>
        </w:tc>
        <w:tc>
          <w:tcPr>
            <w:tcW w:w="1293" w:type="dxa"/>
            <w:gridSpan w:val="2"/>
            <w:tcBorders>
              <w:top w:val="thickThinSmallGap" w:sz="12" w:space="0" w:color="auto"/>
              <w:left w:val="single" w:sz="4" w:space="0" w:color="auto"/>
              <w:bottom w:val="single" w:sz="4" w:space="0" w:color="auto"/>
              <w:right w:val="double" w:sz="4" w:space="0" w:color="auto"/>
            </w:tcBorders>
          </w:tcPr>
          <w:p w14:paraId="1DE18D81" w14:textId="1966B6BE" w:rsidR="00E82BEF" w:rsidRPr="001E6C21" w:rsidRDefault="00E82BEF" w:rsidP="001E6C21">
            <w:pPr>
              <w:rPr>
                <w:rFonts w:ascii="Arial" w:hAnsi="Arial" w:cs="Arial"/>
                <w:color w:val="000000"/>
                <w:sz w:val="18"/>
                <w:szCs w:val="18"/>
              </w:rPr>
            </w:pPr>
            <w:r w:rsidRPr="001E6C21">
              <w:rPr>
                <w:rFonts w:ascii="Arial" w:hAnsi="Arial" w:cs="Arial"/>
                <w:color w:val="00B050"/>
                <w:sz w:val="18"/>
                <w:szCs w:val="18"/>
              </w:rPr>
              <w:t>Minor</w:t>
            </w:r>
          </w:p>
        </w:tc>
        <w:tc>
          <w:tcPr>
            <w:tcW w:w="1529" w:type="dxa"/>
            <w:tcBorders>
              <w:top w:val="thickThinSmallGap" w:sz="12" w:space="0" w:color="auto"/>
              <w:left w:val="double" w:sz="4" w:space="0" w:color="auto"/>
              <w:bottom w:val="single" w:sz="4" w:space="0" w:color="auto"/>
            </w:tcBorders>
          </w:tcPr>
          <w:p w14:paraId="70FE59C3" w14:textId="5BE74ADB"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GS - feature allowing PDs </w:t>
            </w:r>
            <w:r w:rsidR="00FF2DAA">
              <w:rPr>
                <w:rFonts w:ascii="Arial" w:hAnsi="Arial" w:cs="Arial"/>
                <w:color w:val="000000"/>
                <w:sz w:val="18"/>
                <w:szCs w:val="18"/>
              </w:rPr>
              <w:t xml:space="preserve">and Specialists </w:t>
            </w:r>
            <w:r w:rsidRPr="001E6C21">
              <w:rPr>
                <w:rFonts w:ascii="Arial" w:hAnsi="Arial" w:cs="Arial"/>
                <w:color w:val="000000"/>
                <w:sz w:val="18"/>
                <w:szCs w:val="18"/>
              </w:rPr>
              <w:t>to preview GS</w:t>
            </w:r>
            <w:ins w:id="152" w:author="Tulchinskaya, Gaby (NIH/NCI) [C]" w:date="2016-08-03T16:44:00Z">
              <w:r w:rsidR="009F5C4E">
                <w:rPr>
                  <w:rFonts w:ascii="Arial" w:hAnsi="Arial" w:cs="Arial"/>
                  <w:color w:val="000000"/>
                  <w:sz w:val="18"/>
                  <w:szCs w:val="18"/>
                </w:rPr>
                <w:t xml:space="preserve"> (out of scope, new dev)</w:t>
              </w:r>
            </w:ins>
          </w:p>
        </w:tc>
        <w:tc>
          <w:tcPr>
            <w:tcW w:w="1990" w:type="dxa"/>
            <w:tcBorders>
              <w:top w:val="thickThinSmallGap" w:sz="12" w:space="0" w:color="auto"/>
              <w:bottom w:val="single" w:sz="4" w:space="0" w:color="auto"/>
            </w:tcBorders>
          </w:tcPr>
          <w:p w14:paraId="68C68E1D"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OGA staff requests to create a preview mode on unpublished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xml:space="preserve"> for specific PD and Specialist users. This function will be used to get feedback from PDs and test both PD and GM GS validations on new </w:t>
            </w:r>
            <w:proofErr w:type="spellStart"/>
            <w:r w:rsidRPr="001E6C21">
              <w:rPr>
                <w:rFonts w:ascii="Arial" w:hAnsi="Arial" w:cs="Arial"/>
                <w:color w:val="000000"/>
                <w:sz w:val="18"/>
                <w:szCs w:val="18"/>
              </w:rPr>
              <w:t>greensheets</w:t>
            </w:r>
            <w:proofErr w:type="spellEnd"/>
            <w:r w:rsidRPr="001E6C21">
              <w:rPr>
                <w:rFonts w:ascii="Arial" w:hAnsi="Arial" w:cs="Arial"/>
                <w:color w:val="000000"/>
                <w:sz w:val="18"/>
                <w:szCs w:val="18"/>
              </w:rPr>
              <w:t>. PD should be able to answer all the questions and click complete without recording the completion action. This may be possible to achieve by providing dropdown of type and mechanism options to filter the questions instead of selecting a grant.</w:t>
            </w:r>
          </w:p>
          <w:p w14:paraId="2446ED8A"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It is important to keep in mind that some questions/forms </w:t>
            </w:r>
            <w:proofErr w:type="gramStart"/>
            <w:r w:rsidRPr="001E6C21">
              <w:rPr>
                <w:rFonts w:ascii="Arial" w:hAnsi="Arial" w:cs="Arial"/>
                <w:color w:val="000000"/>
                <w:sz w:val="18"/>
                <w:szCs w:val="18"/>
              </w:rPr>
              <w:t>needs</w:t>
            </w:r>
            <w:proofErr w:type="gramEnd"/>
            <w:r w:rsidRPr="001E6C21">
              <w:rPr>
                <w:rFonts w:ascii="Arial" w:hAnsi="Arial" w:cs="Arial"/>
                <w:color w:val="000000"/>
                <w:sz w:val="18"/>
                <w:szCs w:val="18"/>
              </w:rPr>
              <w:t xml:space="preserve"> to be removed from production, currently this is achieved via module publishing action.</w:t>
            </w:r>
          </w:p>
          <w:p w14:paraId="50139C67"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 xml:space="preserve"> Alternative process for verification of PD </w:t>
            </w:r>
            <w:proofErr w:type="spellStart"/>
            <w:r w:rsidRPr="001E6C21">
              <w:rPr>
                <w:rFonts w:ascii="Arial" w:hAnsi="Arial" w:cs="Arial"/>
                <w:color w:val="000000"/>
                <w:sz w:val="18"/>
                <w:szCs w:val="18"/>
              </w:rPr>
              <w:t>greensheet</w:t>
            </w:r>
            <w:proofErr w:type="spellEnd"/>
            <w:r w:rsidRPr="001E6C21">
              <w:rPr>
                <w:rFonts w:ascii="Arial" w:hAnsi="Arial" w:cs="Arial"/>
                <w:color w:val="000000"/>
                <w:sz w:val="18"/>
                <w:szCs w:val="18"/>
              </w:rPr>
              <w:t xml:space="preserve"> is to send PDs emails with all the questions.</w:t>
            </w:r>
          </w:p>
        </w:tc>
        <w:tc>
          <w:tcPr>
            <w:tcW w:w="1128" w:type="dxa"/>
            <w:tcBorders>
              <w:top w:val="thickThinSmallGap" w:sz="12" w:space="0" w:color="auto"/>
              <w:bottom w:val="single" w:sz="4" w:space="0" w:color="auto"/>
            </w:tcBorders>
          </w:tcPr>
          <w:p w14:paraId="1B63EA05" w14:textId="77777777" w:rsidR="00E82BEF" w:rsidRPr="001E6C21" w:rsidRDefault="00E82BEF" w:rsidP="00901995">
            <w:pPr>
              <w:rPr>
                <w:rFonts w:ascii="Arial" w:hAnsi="Arial" w:cs="Arial"/>
                <w:color w:val="00B050"/>
                <w:sz w:val="18"/>
                <w:szCs w:val="18"/>
              </w:rPr>
            </w:pPr>
            <w:r w:rsidRPr="001E6C21">
              <w:rPr>
                <w:rFonts w:ascii="Arial" w:hAnsi="Arial" w:cs="Arial"/>
                <w:color w:val="00B050"/>
                <w:sz w:val="18"/>
                <w:szCs w:val="18"/>
              </w:rPr>
              <w:t>Minor</w:t>
            </w:r>
          </w:p>
        </w:tc>
        <w:tc>
          <w:tcPr>
            <w:tcW w:w="1345" w:type="dxa"/>
            <w:tcBorders>
              <w:top w:val="thickThinSmallGap" w:sz="12" w:space="0" w:color="auto"/>
              <w:bottom w:val="single" w:sz="4" w:space="0" w:color="auto"/>
            </w:tcBorders>
          </w:tcPr>
          <w:p w14:paraId="63158A0C" w14:textId="77777777" w:rsidR="00E82BEF" w:rsidRPr="001E6C21" w:rsidRDefault="00E82BEF" w:rsidP="00340DD6">
            <w:pPr>
              <w:rPr>
                <w:rFonts w:ascii="Arial" w:hAnsi="Arial" w:cs="Arial"/>
                <w:color w:val="000000"/>
                <w:sz w:val="18"/>
                <w:szCs w:val="18"/>
              </w:rPr>
            </w:pPr>
            <w:r w:rsidRPr="001E6C21">
              <w:rPr>
                <w:rFonts w:ascii="Arial" w:hAnsi="Arial" w:cs="Arial"/>
                <w:color w:val="000000"/>
                <w:sz w:val="18"/>
                <w:szCs w:val="18"/>
              </w:rPr>
              <w:t>OGAI2E-148</w:t>
            </w:r>
          </w:p>
        </w:tc>
      </w:tr>
      <w:tr w:rsidR="00C6564A" w:rsidRPr="001E6C21" w14:paraId="2C1735EB" w14:textId="77777777" w:rsidTr="001E6C21">
        <w:tc>
          <w:tcPr>
            <w:tcW w:w="1475" w:type="dxa"/>
            <w:vMerge/>
            <w:tcBorders>
              <w:top w:val="thickThinSmallGap" w:sz="12" w:space="0" w:color="auto"/>
              <w:bottom w:val="thickThinSmallGap" w:sz="12" w:space="0" w:color="auto"/>
              <w:right w:val="double" w:sz="4" w:space="0" w:color="auto"/>
            </w:tcBorders>
            <w:shd w:val="clear" w:color="auto" w:fill="DBE5F1" w:themeFill="accent1" w:themeFillTint="33"/>
          </w:tcPr>
          <w:p w14:paraId="456B9779" w14:textId="77777777" w:rsidR="00340DD6" w:rsidRPr="001E6C21" w:rsidRDefault="00340DD6" w:rsidP="00340DD6">
            <w:pPr>
              <w:rPr>
                <w:sz w:val="18"/>
                <w:szCs w:val="18"/>
              </w:rPr>
            </w:pPr>
          </w:p>
        </w:tc>
        <w:tc>
          <w:tcPr>
            <w:tcW w:w="1472" w:type="dxa"/>
            <w:tcBorders>
              <w:top w:val="single" w:sz="4" w:space="0" w:color="auto"/>
              <w:left w:val="double" w:sz="4" w:space="0" w:color="auto"/>
              <w:bottom w:val="thickThinSmallGap" w:sz="12" w:space="0" w:color="auto"/>
              <w:right w:val="single" w:sz="4" w:space="0" w:color="auto"/>
            </w:tcBorders>
          </w:tcPr>
          <w:p w14:paraId="4B9EE63B" w14:textId="77777777" w:rsidR="00340DD6" w:rsidRPr="001E6C21" w:rsidRDefault="00340DD6" w:rsidP="00340DD6">
            <w:pPr>
              <w:rPr>
                <w:sz w:val="18"/>
                <w:szCs w:val="18"/>
              </w:rPr>
            </w:pPr>
          </w:p>
        </w:tc>
        <w:tc>
          <w:tcPr>
            <w:tcW w:w="4001" w:type="dxa"/>
            <w:gridSpan w:val="3"/>
            <w:tcBorders>
              <w:top w:val="single" w:sz="4" w:space="0" w:color="auto"/>
              <w:left w:val="single" w:sz="4" w:space="0" w:color="auto"/>
              <w:bottom w:val="thickThinSmallGap" w:sz="12" w:space="0" w:color="auto"/>
              <w:right w:val="double" w:sz="4" w:space="0" w:color="auto"/>
            </w:tcBorders>
          </w:tcPr>
          <w:p w14:paraId="29F34724" w14:textId="77777777" w:rsidR="00340DD6" w:rsidRPr="001E6C21" w:rsidRDefault="00340DD6" w:rsidP="00340DD6">
            <w:pPr>
              <w:rPr>
                <w:sz w:val="18"/>
                <w:szCs w:val="18"/>
              </w:rPr>
            </w:pPr>
          </w:p>
        </w:tc>
        <w:tc>
          <w:tcPr>
            <w:tcW w:w="1529" w:type="dxa"/>
            <w:tcBorders>
              <w:left w:val="double" w:sz="4" w:space="0" w:color="auto"/>
              <w:bottom w:val="thickThinSmallGap" w:sz="12" w:space="0" w:color="auto"/>
            </w:tcBorders>
          </w:tcPr>
          <w:p w14:paraId="74FD0485" w14:textId="2BB0DB35"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GS FB - Validate the need to create competing and non-comp modules.</w:t>
            </w:r>
            <w:ins w:id="153" w:author="Tulchinskaya, Gaby (NIH/NCI) [C]" w:date="2016-08-03T16:46:00Z">
              <w:r w:rsidR="009F5C4E">
                <w:rPr>
                  <w:rFonts w:ascii="Arial" w:hAnsi="Arial" w:cs="Arial"/>
                  <w:color w:val="000000"/>
                  <w:sz w:val="18"/>
                  <w:szCs w:val="18"/>
                </w:rPr>
                <w:t xml:space="preserve"> (out of scope, new dev)</w:t>
              </w:r>
            </w:ins>
          </w:p>
        </w:tc>
        <w:tc>
          <w:tcPr>
            <w:tcW w:w="1990" w:type="dxa"/>
            <w:tcBorders>
              <w:bottom w:val="thickThinSmallGap" w:sz="12" w:space="0" w:color="auto"/>
            </w:tcBorders>
          </w:tcPr>
          <w:p w14:paraId="29A3575B"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 xml:space="preserve">There is a need to be able to publish small subset of questions as a module or any other collection (form perhaps). </w:t>
            </w:r>
            <w:r w:rsidRPr="001E6C21">
              <w:rPr>
                <w:rFonts w:ascii="Arial" w:hAnsi="Arial" w:cs="Arial"/>
                <w:color w:val="000000"/>
                <w:sz w:val="18"/>
                <w:szCs w:val="18"/>
              </w:rPr>
              <w:br/>
            </w:r>
            <w:r w:rsidRPr="001E6C21">
              <w:rPr>
                <w:rFonts w:ascii="Arial" w:hAnsi="Arial" w:cs="Arial"/>
                <w:color w:val="000000"/>
                <w:sz w:val="18"/>
                <w:szCs w:val="18"/>
              </w:rPr>
              <w:br/>
              <w:t xml:space="preserve">What is the reason for being able to publish only 4 modules? Is there a need to have modules at all? </w:t>
            </w:r>
          </w:p>
        </w:tc>
        <w:tc>
          <w:tcPr>
            <w:tcW w:w="1128" w:type="dxa"/>
            <w:tcBorders>
              <w:bottom w:val="thickThinSmallGap" w:sz="12" w:space="0" w:color="auto"/>
            </w:tcBorders>
          </w:tcPr>
          <w:p w14:paraId="7A5B0D68" w14:textId="77777777" w:rsidR="00340DD6" w:rsidRPr="001E6C21" w:rsidRDefault="00340DD6" w:rsidP="00340DD6">
            <w:pPr>
              <w:rPr>
                <w:sz w:val="18"/>
                <w:szCs w:val="18"/>
              </w:rPr>
            </w:pPr>
            <w:r w:rsidRPr="001E6C21">
              <w:rPr>
                <w:rFonts w:ascii="Arial" w:hAnsi="Arial" w:cs="Arial"/>
                <w:color w:val="943634" w:themeColor="accent2" w:themeShade="BF"/>
                <w:sz w:val="18"/>
                <w:szCs w:val="18"/>
              </w:rPr>
              <w:t>Major</w:t>
            </w:r>
          </w:p>
        </w:tc>
        <w:tc>
          <w:tcPr>
            <w:tcW w:w="1345" w:type="dxa"/>
            <w:tcBorders>
              <w:bottom w:val="thickThinSmallGap" w:sz="12" w:space="0" w:color="auto"/>
            </w:tcBorders>
          </w:tcPr>
          <w:p w14:paraId="121E3656" w14:textId="77777777" w:rsidR="00340DD6" w:rsidRPr="001E6C21" w:rsidRDefault="00340DD6" w:rsidP="00340DD6">
            <w:pPr>
              <w:rPr>
                <w:rFonts w:ascii="Arial" w:hAnsi="Arial" w:cs="Arial"/>
                <w:color w:val="000000"/>
                <w:sz w:val="18"/>
                <w:szCs w:val="18"/>
              </w:rPr>
            </w:pPr>
            <w:r w:rsidRPr="001E6C21">
              <w:rPr>
                <w:rFonts w:ascii="Arial" w:hAnsi="Arial" w:cs="Arial"/>
                <w:color w:val="000000"/>
                <w:sz w:val="18"/>
                <w:szCs w:val="18"/>
              </w:rPr>
              <w:t>OGAI2E-147</w:t>
            </w:r>
          </w:p>
        </w:tc>
      </w:tr>
    </w:tbl>
    <w:p w14:paraId="67A76797" w14:textId="77777777" w:rsidR="00666DAF" w:rsidRDefault="00666DAF" w:rsidP="00E82BEF"/>
    <w:sectPr w:rsidR="00666DAF" w:rsidSect="002D294B">
      <w:footerReference w:type="default" r:id="rId7"/>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47B05" w14:textId="77777777" w:rsidR="007E6DBB" w:rsidRDefault="007E6DBB" w:rsidP="000F154D">
      <w:pPr>
        <w:spacing w:after="0" w:line="240" w:lineRule="auto"/>
      </w:pPr>
      <w:r>
        <w:separator/>
      </w:r>
    </w:p>
  </w:endnote>
  <w:endnote w:type="continuationSeparator" w:id="0">
    <w:p w14:paraId="46B63937" w14:textId="77777777" w:rsidR="007E6DBB" w:rsidRDefault="007E6DBB" w:rsidP="000F1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4622929"/>
      <w:docPartObj>
        <w:docPartGallery w:val="Page Numbers (Bottom of Page)"/>
        <w:docPartUnique/>
      </w:docPartObj>
    </w:sdtPr>
    <w:sdtEndPr>
      <w:rPr>
        <w:noProof/>
      </w:rPr>
    </w:sdtEndPr>
    <w:sdtContent>
      <w:p w14:paraId="05F4ACF0" w14:textId="08BEEAEC" w:rsidR="000F154D" w:rsidRDefault="000F154D">
        <w:pPr>
          <w:pStyle w:val="Footer"/>
          <w:jc w:val="right"/>
        </w:pPr>
        <w:r>
          <w:fldChar w:fldCharType="begin"/>
        </w:r>
        <w:r>
          <w:instrText xml:space="preserve"> PAGE   \* MERGEFORMAT </w:instrText>
        </w:r>
        <w:r>
          <w:fldChar w:fldCharType="separate"/>
        </w:r>
        <w:r w:rsidR="00BD594B">
          <w:rPr>
            <w:noProof/>
          </w:rPr>
          <w:t>12</w:t>
        </w:r>
        <w:r>
          <w:rPr>
            <w:noProof/>
          </w:rPr>
          <w:fldChar w:fldCharType="end"/>
        </w:r>
      </w:p>
    </w:sdtContent>
  </w:sdt>
  <w:p w14:paraId="169B144F" w14:textId="77777777" w:rsidR="000F154D" w:rsidRDefault="000F1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47E36F" w14:textId="77777777" w:rsidR="007E6DBB" w:rsidRDefault="007E6DBB" w:rsidP="000F154D">
      <w:pPr>
        <w:spacing w:after="0" w:line="240" w:lineRule="auto"/>
      </w:pPr>
      <w:r>
        <w:separator/>
      </w:r>
    </w:p>
  </w:footnote>
  <w:footnote w:type="continuationSeparator" w:id="0">
    <w:p w14:paraId="15DFC569" w14:textId="77777777" w:rsidR="007E6DBB" w:rsidRDefault="007E6DBB" w:rsidP="000F1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85149"/>
    <w:multiLevelType w:val="hybridMultilevel"/>
    <w:tmpl w:val="26B2084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452DFF"/>
    <w:multiLevelType w:val="hybridMultilevel"/>
    <w:tmpl w:val="7158DFCE"/>
    <w:lvl w:ilvl="0" w:tplc="895C1D66">
      <w:start w:val="1"/>
      <w:numFmt w:val="bullet"/>
      <w:lvlText w:val=""/>
      <w:lvlJc w:val="left"/>
      <w:pPr>
        <w:tabs>
          <w:tab w:val="num" w:pos="720"/>
        </w:tabs>
        <w:ind w:left="720" w:hanging="360"/>
      </w:pPr>
      <w:rPr>
        <w:rFonts w:ascii="Wingdings" w:hAnsi="Wingdings" w:hint="default"/>
      </w:rPr>
    </w:lvl>
    <w:lvl w:ilvl="1" w:tplc="40DC8DD2">
      <w:start w:val="1"/>
      <w:numFmt w:val="bullet"/>
      <w:lvlText w:val=""/>
      <w:lvlJc w:val="left"/>
      <w:pPr>
        <w:tabs>
          <w:tab w:val="num" w:pos="1440"/>
        </w:tabs>
        <w:ind w:left="1440" w:hanging="360"/>
      </w:pPr>
      <w:rPr>
        <w:rFonts w:ascii="Wingdings" w:hAnsi="Wingdings" w:hint="default"/>
      </w:rPr>
    </w:lvl>
    <w:lvl w:ilvl="2" w:tplc="472CB852">
      <w:start w:val="1"/>
      <w:numFmt w:val="bullet"/>
      <w:lvlText w:val=""/>
      <w:lvlJc w:val="left"/>
      <w:pPr>
        <w:tabs>
          <w:tab w:val="num" w:pos="2160"/>
        </w:tabs>
        <w:ind w:left="2160" w:hanging="360"/>
      </w:pPr>
      <w:rPr>
        <w:rFonts w:ascii="Wingdings" w:hAnsi="Wingdings" w:hint="default"/>
      </w:rPr>
    </w:lvl>
    <w:lvl w:ilvl="3" w:tplc="D14CC81A">
      <w:start w:val="54"/>
      <w:numFmt w:val="bullet"/>
      <w:lvlText w:val=""/>
      <w:lvlJc w:val="left"/>
      <w:pPr>
        <w:tabs>
          <w:tab w:val="num" w:pos="2880"/>
        </w:tabs>
        <w:ind w:left="2880" w:hanging="360"/>
      </w:pPr>
      <w:rPr>
        <w:rFonts w:ascii="Wingdings" w:hAnsi="Wingdings" w:hint="default"/>
      </w:rPr>
    </w:lvl>
    <w:lvl w:ilvl="4" w:tplc="273EFB5A" w:tentative="1">
      <w:start w:val="1"/>
      <w:numFmt w:val="bullet"/>
      <w:lvlText w:val=""/>
      <w:lvlJc w:val="left"/>
      <w:pPr>
        <w:tabs>
          <w:tab w:val="num" w:pos="3600"/>
        </w:tabs>
        <w:ind w:left="3600" w:hanging="360"/>
      </w:pPr>
      <w:rPr>
        <w:rFonts w:ascii="Wingdings" w:hAnsi="Wingdings" w:hint="default"/>
      </w:rPr>
    </w:lvl>
    <w:lvl w:ilvl="5" w:tplc="4314BDA2" w:tentative="1">
      <w:start w:val="1"/>
      <w:numFmt w:val="bullet"/>
      <w:lvlText w:val=""/>
      <w:lvlJc w:val="left"/>
      <w:pPr>
        <w:tabs>
          <w:tab w:val="num" w:pos="4320"/>
        </w:tabs>
        <w:ind w:left="4320" w:hanging="360"/>
      </w:pPr>
      <w:rPr>
        <w:rFonts w:ascii="Wingdings" w:hAnsi="Wingdings" w:hint="default"/>
      </w:rPr>
    </w:lvl>
    <w:lvl w:ilvl="6" w:tplc="7576C1DA" w:tentative="1">
      <w:start w:val="1"/>
      <w:numFmt w:val="bullet"/>
      <w:lvlText w:val=""/>
      <w:lvlJc w:val="left"/>
      <w:pPr>
        <w:tabs>
          <w:tab w:val="num" w:pos="5040"/>
        </w:tabs>
        <w:ind w:left="5040" w:hanging="360"/>
      </w:pPr>
      <w:rPr>
        <w:rFonts w:ascii="Wingdings" w:hAnsi="Wingdings" w:hint="default"/>
      </w:rPr>
    </w:lvl>
    <w:lvl w:ilvl="7" w:tplc="5B9E58BA" w:tentative="1">
      <w:start w:val="1"/>
      <w:numFmt w:val="bullet"/>
      <w:lvlText w:val=""/>
      <w:lvlJc w:val="left"/>
      <w:pPr>
        <w:tabs>
          <w:tab w:val="num" w:pos="5760"/>
        </w:tabs>
        <w:ind w:left="5760" w:hanging="360"/>
      </w:pPr>
      <w:rPr>
        <w:rFonts w:ascii="Wingdings" w:hAnsi="Wingdings" w:hint="default"/>
      </w:rPr>
    </w:lvl>
    <w:lvl w:ilvl="8" w:tplc="67BE621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222F8A"/>
    <w:multiLevelType w:val="hybridMultilevel"/>
    <w:tmpl w:val="16308D8E"/>
    <w:lvl w:ilvl="0" w:tplc="E578D6B8">
      <w:start w:val="1"/>
      <w:numFmt w:val="bullet"/>
      <w:lvlText w:val=""/>
      <w:lvlJc w:val="left"/>
      <w:pPr>
        <w:tabs>
          <w:tab w:val="num" w:pos="720"/>
        </w:tabs>
        <w:ind w:left="720" w:hanging="360"/>
      </w:pPr>
      <w:rPr>
        <w:rFonts w:ascii="Wingdings" w:hAnsi="Wingdings" w:hint="default"/>
      </w:rPr>
    </w:lvl>
    <w:lvl w:ilvl="1" w:tplc="C9847E7E">
      <w:start w:val="1"/>
      <w:numFmt w:val="bullet"/>
      <w:lvlText w:val=""/>
      <w:lvlJc w:val="left"/>
      <w:pPr>
        <w:tabs>
          <w:tab w:val="num" w:pos="1440"/>
        </w:tabs>
        <w:ind w:left="1440" w:hanging="360"/>
      </w:pPr>
      <w:rPr>
        <w:rFonts w:ascii="Wingdings" w:hAnsi="Wingdings" w:hint="default"/>
      </w:rPr>
    </w:lvl>
    <w:lvl w:ilvl="2" w:tplc="47C24D7E">
      <w:start w:val="1"/>
      <w:numFmt w:val="bullet"/>
      <w:lvlText w:val=""/>
      <w:lvlJc w:val="left"/>
      <w:pPr>
        <w:tabs>
          <w:tab w:val="num" w:pos="2160"/>
        </w:tabs>
        <w:ind w:left="2160" w:hanging="360"/>
      </w:pPr>
      <w:rPr>
        <w:rFonts w:ascii="Wingdings" w:hAnsi="Wingdings" w:hint="default"/>
      </w:rPr>
    </w:lvl>
    <w:lvl w:ilvl="3" w:tplc="4BFC5D76">
      <w:start w:val="1"/>
      <w:numFmt w:val="bullet"/>
      <w:lvlText w:val=""/>
      <w:lvlJc w:val="left"/>
      <w:pPr>
        <w:tabs>
          <w:tab w:val="num" w:pos="2880"/>
        </w:tabs>
        <w:ind w:left="2880" w:hanging="360"/>
      </w:pPr>
      <w:rPr>
        <w:rFonts w:ascii="Wingdings" w:hAnsi="Wingdings" w:hint="default"/>
      </w:rPr>
    </w:lvl>
    <w:lvl w:ilvl="4" w:tplc="D68EB35A" w:tentative="1">
      <w:start w:val="1"/>
      <w:numFmt w:val="bullet"/>
      <w:lvlText w:val=""/>
      <w:lvlJc w:val="left"/>
      <w:pPr>
        <w:tabs>
          <w:tab w:val="num" w:pos="3600"/>
        </w:tabs>
        <w:ind w:left="3600" w:hanging="360"/>
      </w:pPr>
      <w:rPr>
        <w:rFonts w:ascii="Wingdings" w:hAnsi="Wingdings" w:hint="default"/>
      </w:rPr>
    </w:lvl>
    <w:lvl w:ilvl="5" w:tplc="F3583330" w:tentative="1">
      <w:start w:val="1"/>
      <w:numFmt w:val="bullet"/>
      <w:lvlText w:val=""/>
      <w:lvlJc w:val="left"/>
      <w:pPr>
        <w:tabs>
          <w:tab w:val="num" w:pos="4320"/>
        </w:tabs>
        <w:ind w:left="4320" w:hanging="360"/>
      </w:pPr>
      <w:rPr>
        <w:rFonts w:ascii="Wingdings" w:hAnsi="Wingdings" w:hint="default"/>
      </w:rPr>
    </w:lvl>
    <w:lvl w:ilvl="6" w:tplc="34AE5396" w:tentative="1">
      <w:start w:val="1"/>
      <w:numFmt w:val="bullet"/>
      <w:lvlText w:val=""/>
      <w:lvlJc w:val="left"/>
      <w:pPr>
        <w:tabs>
          <w:tab w:val="num" w:pos="5040"/>
        </w:tabs>
        <w:ind w:left="5040" w:hanging="360"/>
      </w:pPr>
      <w:rPr>
        <w:rFonts w:ascii="Wingdings" w:hAnsi="Wingdings" w:hint="default"/>
      </w:rPr>
    </w:lvl>
    <w:lvl w:ilvl="7" w:tplc="38B4CCB4" w:tentative="1">
      <w:start w:val="1"/>
      <w:numFmt w:val="bullet"/>
      <w:lvlText w:val=""/>
      <w:lvlJc w:val="left"/>
      <w:pPr>
        <w:tabs>
          <w:tab w:val="num" w:pos="5760"/>
        </w:tabs>
        <w:ind w:left="5760" w:hanging="360"/>
      </w:pPr>
      <w:rPr>
        <w:rFonts w:ascii="Wingdings" w:hAnsi="Wingdings" w:hint="default"/>
      </w:rPr>
    </w:lvl>
    <w:lvl w:ilvl="8" w:tplc="A6545BF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52903A2"/>
    <w:multiLevelType w:val="hybridMultilevel"/>
    <w:tmpl w:val="5336D59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ulchinskaya, Gaby (NIH/NCI) [C]">
    <w15:presenceInfo w15:providerId="AD" w15:userId="S-1-5-21-12604286-656692736-1848903544-797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DAF"/>
    <w:rsid w:val="000051AC"/>
    <w:rsid w:val="000175B8"/>
    <w:rsid w:val="00044BAC"/>
    <w:rsid w:val="000A125A"/>
    <w:rsid w:val="000F154D"/>
    <w:rsid w:val="001206C8"/>
    <w:rsid w:val="001213B8"/>
    <w:rsid w:val="0013343E"/>
    <w:rsid w:val="00197E23"/>
    <w:rsid w:val="001E6C21"/>
    <w:rsid w:val="00215756"/>
    <w:rsid w:val="00226FE1"/>
    <w:rsid w:val="002356D5"/>
    <w:rsid w:val="00253C2D"/>
    <w:rsid w:val="00286658"/>
    <w:rsid w:val="002A0274"/>
    <w:rsid w:val="002A44A9"/>
    <w:rsid w:val="002B6494"/>
    <w:rsid w:val="002B7784"/>
    <w:rsid w:val="002D294B"/>
    <w:rsid w:val="002D78BA"/>
    <w:rsid w:val="00301F4B"/>
    <w:rsid w:val="00313320"/>
    <w:rsid w:val="00340DD6"/>
    <w:rsid w:val="00385DD8"/>
    <w:rsid w:val="003A6D51"/>
    <w:rsid w:val="003B3B0D"/>
    <w:rsid w:val="003B616D"/>
    <w:rsid w:val="003E79D7"/>
    <w:rsid w:val="003F093C"/>
    <w:rsid w:val="004524FD"/>
    <w:rsid w:val="0047019B"/>
    <w:rsid w:val="00476F33"/>
    <w:rsid w:val="004A679D"/>
    <w:rsid w:val="004B251B"/>
    <w:rsid w:val="004C1E54"/>
    <w:rsid w:val="004E20BA"/>
    <w:rsid w:val="00532DD9"/>
    <w:rsid w:val="00564BE4"/>
    <w:rsid w:val="005F5C65"/>
    <w:rsid w:val="006011D4"/>
    <w:rsid w:val="006046FC"/>
    <w:rsid w:val="0065480E"/>
    <w:rsid w:val="00666DAF"/>
    <w:rsid w:val="006F4D83"/>
    <w:rsid w:val="006F62D3"/>
    <w:rsid w:val="0078397A"/>
    <w:rsid w:val="007A0F83"/>
    <w:rsid w:val="007B255B"/>
    <w:rsid w:val="007C3F29"/>
    <w:rsid w:val="007E6DBB"/>
    <w:rsid w:val="00830B65"/>
    <w:rsid w:val="008319F5"/>
    <w:rsid w:val="00883196"/>
    <w:rsid w:val="008901C0"/>
    <w:rsid w:val="008D2C8D"/>
    <w:rsid w:val="008E3C98"/>
    <w:rsid w:val="00901995"/>
    <w:rsid w:val="00922088"/>
    <w:rsid w:val="00945BE6"/>
    <w:rsid w:val="009930FC"/>
    <w:rsid w:val="009960F7"/>
    <w:rsid w:val="009A2216"/>
    <w:rsid w:val="009E46E9"/>
    <w:rsid w:val="009F5C4E"/>
    <w:rsid w:val="00A606D3"/>
    <w:rsid w:val="00AA1478"/>
    <w:rsid w:val="00AC7B77"/>
    <w:rsid w:val="00B3388E"/>
    <w:rsid w:val="00B90C61"/>
    <w:rsid w:val="00B9343E"/>
    <w:rsid w:val="00BD4EA6"/>
    <w:rsid w:val="00BD594B"/>
    <w:rsid w:val="00BF661D"/>
    <w:rsid w:val="00C11548"/>
    <w:rsid w:val="00C339EF"/>
    <w:rsid w:val="00C57A5B"/>
    <w:rsid w:val="00C6564A"/>
    <w:rsid w:val="00C86B25"/>
    <w:rsid w:val="00CD38C7"/>
    <w:rsid w:val="00CD67EE"/>
    <w:rsid w:val="00D04565"/>
    <w:rsid w:val="00D41482"/>
    <w:rsid w:val="00D50E48"/>
    <w:rsid w:val="00D90DA2"/>
    <w:rsid w:val="00D92CA4"/>
    <w:rsid w:val="00DC2461"/>
    <w:rsid w:val="00DD70E3"/>
    <w:rsid w:val="00E01D2E"/>
    <w:rsid w:val="00E629F1"/>
    <w:rsid w:val="00E82BEF"/>
    <w:rsid w:val="00E845A9"/>
    <w:rsid w:val="00E90AC1"/>
    <w:rsid w:val="00F57FB0"/>
    <w:rsid w:val="00FA118A"/>
    <w:rsid w:val="00FC1071"/>
    <w:rsid w:val="00FF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F2815"/>
  <w15:chartTrackingRefBased/>
  <w15:docId w15:val="{DA734A3B-2749-4494-AFDC-89D2E935E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B64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6494"/>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B93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1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54D"/>
  </w:style>
  <w:style w:type="paragraph" w:styleId="Footer">
    <w:name w:val="footer"/>
    <w:basedOn w:val="Normal"/>
    <w:link w:val="FooterChar"/>
    <w:uiPriority w:val="99"/>
    <w:unhideWhenUsed/>
    <w:rsid w:val="000F1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54D"/>
  </w:style>
  <w:style w:type="paragraph" w:styleId="BodyText">
    <w:name w:val="Body Text"/>
    <w:basedOn w:val="Normal"/>
    <w:link w:val="BodyTextChar"/>
    <w:rsid w:val="00C6564A"/>
    <w:pPr>
      <w:widowControl w:val="0"/>
      <w:autoSpaceDE w:val="0"/>
      <w:autoSpaceDN w:val="0"/>
      <w:adjustRightInd w:val="0"/>
      <w:spacing w:after="120" w:line="240" w:lineRule="atLeast"/>
    </w:pPr>
    <w:rPr>
      <w:rFonts w:ascii="Arial" w:eastAsia="Calibri" w:hAnsi="Arial" w:cs="Arial"/>
      <w:bCs/>
      <w:sz w:val="20"/>
      <w:szCs w:val="20"/>
    </w:rPr>
  </w:style>
  <w:style w:type="character" w:customStyle="1" w:styleId="BodyTextChar">
    <w:name w:val="Body Text Char"/>
    <w:basedOn w:val="DefaultParagraphFont"/>
    <w:link w:val="BodyText"/>
    <w:rsid w:val="00C6564A"/>
    <w:rPr>
      <w:rFonts w:ascii="Arial" w:eastAsia="Calibri" w:hAnsi="Arial" w:cs="Arial"/>
      <w:bCs/>
      <w:sz w:val="20"/>
      <w:szCs w:val="20"/>
    </w:rPr>
  </w:style>
  <w:style w:type="paragraph" w:styleId="BalloonText">
    <w:name w:val="Balloon Text"/>
    <w:basedOn w:val="Normal"/>
    <w:link w:val="BalloonTextChar"/>
    <w:uiPriority w:val="99"/>
    <w:semiHidden/>
    <w:unhideWhenUsed/>
    <w:rsid w:val="0021575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15756"/>
    <w:rPr>
      <w:rFonts w:ascii="Times New Roman" w:hAnsi="Times New Roman" w:cs="Times New Roman"/>
      <w:sz w:val="18"/>
      <w:szCs w:val="18"/>
    </w:rPr>
  </w:style>
  <w:style w:type="paragraph" w:styleId="ListParagraph">
    <w:name w:val="List Paragraph"/>
    <w:basedOn w:val="Normal"/>
    <w:uiPriority w:val="34"/>
    <w:qFormat/>
    <w:rsid w:val="00BD5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494926">
      <w:bodyDiv w:val="1"/>
      <w:marLeft w:val="0"/>
      <w:marRight w:val="0"/>
      <w:marTop w:val="0"/>
      <w:marBottom w:val="0"/>
      <w:divBdr>
        <w:top w:val="none" w:sz="0" w:space="0" w:color="auto"/>
        <w:left w:val="none" w:sz="0" w:space="0" w:color="auto"/>
        <w:bottom w:val="none" w:sz="0" w:space="0" w:color="auto"/>
        <w:right w:val="none" w:sz="0" w:space="0" w:color="auto"/>
      </w:divBdr>
      <w:divsChild>
        <w:div w:id="215943292">
          <w:marLeft w:val="360"/>
          <w:marRight w:val="0"/>
          <w:marTop w:val="0"/>
          <w:marBottom w:val="200"/>
          <w:divBdr>
            <w:top w:val="none" w:sz="0" w:space="0" w:color="auto"/>
            <w:left w:val="none" w:sz="0" w:space="0" w:color="auto"/>
            <w:bottom w:val="none" w:sz="0" w:space="0" w:color="auto"/>
            <w:right w:val="none" w:sz="0" w:space="0" w:color="auto"/>
          </w:divBdr>
        </w:div>
        <w:div w:id="215165203">
          <w:marLeft w:val="360"/>
          <w:marRight w:val="0"/>
          <w:marTop w:val="0"/>
          <w:marBottom w:val="200"/>
          <w:divBdr>
            <w:top w:val="none" w:sz="0" w:space="0" w:color="auto"/>
            <w:left w:val="none" w:sz="0" w:space="0" w:color="auto"/>
            <w:bottom w:val="none" w:sz="0" w:space="0" w:color="auto"/>
            <w:right w:val="none" w:sz="0" w:space="0" w:color="auto"/>
          </w:divBdr>
        </w:div>
        <w:div w:id="1796561688">
          <w:marLeft w:val="360"/>
          <w:marRight w:val="0"/>
          <w:marTop w:val="0"/>
          <w:marBottom w:val="200"/>
          <w:divBdr>
            <w:top w:val="none" w:sz="0" w:space="0" w:color="auto"/>
            <w:left w:val="none" w:sz="0" w:space="0" w:color="auto"/>
            <w:bottom w:val="none" w:sz="0" w:space="0" w:color="auto"/>
            <w:right w:val="none" w:sz="0" w:space="0" w:color="auto"/>
          </w:divBdr>
        </w:div>
        <w:div w:id="1283734121">
          <w:marLeft w:val="360"/>
          <w:marRight w:val="0"/>
          <w:marTop w:val="0"/>
          <w:marBottom w:val="200"/>
          <w:divBdr>
            <w:top w:val="none" w:sz="0" w:space="0" w:color="auto"/>
            <w:left w:val="none" w:sz="0" w:space="0" w:color="auto"/>
            <w:bottom w:val="none" w:sz="0" w:space="0" w:color="auto"/>
            <w:right w:val="none" w:sz="0" w:space="0" w:color="auto"/>
          </w:divBdr>
        </w:div>
        <w:div w:id="75716072">
          <w:marLeft w:val="360"/>
          <w:marRight w:val="0"/>
          <w:marTop w:val="0"/>
          <w:marBottom w:val="200"/>
          <w:divBdr>
            <w:top w:val="none" w:sz="0" w:space="0" w:color="auto"/>
            <w:left w:val="none" w:sz="0" w:space="0" w:color="auto"/>
            <w:bottom w:val="none" w:sz="0" w:space="0" w:color="auto"/>
            <w:right w:val="none" w:sz="0" w:space="0" w:color="auto"/>
          </w:divBdr>
        </w:div>
        <w:div w:id="1627927516">
          <w:marLeft w:val="360"/>
          <w:marRight w:val="0"/>
          <w:marTop w:val="0"/>
          <w:marBottom w:val="200"/>
          <w:divBdr>
            <w:top w:val="none" w:sz="0" w:space="0" w:color="auto"/>
            <w:left w:val="none" w:sz="0" w:space="0" w:color="auto"/>
            <w:bottom w:val="none" w:sz="0" w:space="0" w:color="auto"/>
            <w:right w:val="none" w:sz="0" w:space="0" w:color="auto"/>
          </w:divBdr>
        </w:div>
      </w:divsChild>
    </w:div>
    <w:div w:id="1033308588">
      <w:bodyDiv w:val="1"/>
      <w:marLeft w:val="0"/>
      <w:marRight w:val="0"/>
      <w:marTop w:val="0"/>
      <w:marBottom w:val="0"/>
      <w:divBdr>
        <w:top w:val="none" w:sz="0" w:space="0" w:color="auto"/>
        <w:left w:val="none" w:sz="0" w:space="0" w:color="auto"/>
        <w:bottom w:val="none" w:sz="0" w:space="0" w:color="auto"/>
        <w:right w:val="none" w:sz="0" w:space="0" w:color="auto"/>
      </w:divBdr>
    </w:div>
    <w:div w:id="1259294581">
      <w:bodyDiv w:val="1"/>
      <w:marLeft w:val="0"/>
      <w:marRight w:val="0"/>
      <w:marTop w:val="0"/>
      <w:marBottom w:val="0"/>
      <w:divBdr>
        <w:top w:val="none" w:sz="0" w:space="0" w:color="auto"/>
        <w:left w:val="none" w:sz="0" w:space="0" w:color="auto"/>
        <w:bottom w:val="none" w:sz="0" w:space="0" w:color="auto"/>
        <w:right w:val="none" w:sz="0" w:space="0" w:color="auto"/>
      </w:divBdr>
      <w:divsChild>
        <w:div w:id="781648443">
          <w:marLeft w:val="274"/>
          <w:marRight w:val="0"/>
          <w:marTop w:val="0"/>
          <w:marBottom w:val="200"/>
          <w:divBdr>
            <w:top w:val="none" w:sz="0" w:space="0" w:color="auto"/>
            <w:left w:val="none" w:sz="0" w:space="0" w:color="auto"/>
            <w:bottom w:val="none" w:sz="0" w:space="0" w:color="auto"/>
            <w:right w:val="none" w:sz="0" w:space="0" w:color="auto"/>
          </w:divBdr>
        </w:div>
        <w:div w:id="1641694573">
          <w:marLeft w:val="274"/>
          <w:marRight w:val="0"/>
          <w:marTop w:val="0"/>
          <w:marBottom w:val="200"/>
          <w:divBdr>
            <w:top w:val="none" w:sz="0" w:space="0" w:color="auto"/>
            <w:left w:val="none" w:sz="0" w:space="0" w:color="auto"/>
            <w:bottom w:val="none" w:sz="0" w:space="0" w:color="auto"/>
            <w:right w:val="none" w:sz="0" w:space="0" w:color="auto"/>
          </w:divBdr>
        </w:div>
        <w:div w:id="785999582">
          <w:marLeft w:val="274"/>
          <w:marRight w:val="0"/>
          <w:marTop w:val="0"/>
          <w:marBottom w:val="200"/>
          <w:divBdr>
            <w:top w:val="none" w:sz="0" w:space="0" w:color="auto"/>
            <w:left w:val="none" w:sz="0" w:space="0" w:color="auto"/>
            <w:bottom w:val="none" w:sz="0" w:space="0" w:color="auto"/>
            <w:right w:val="none" w:sz="0" w:space="0" w:color="auto"/>
          </w:divBdr>
        </w:div>
        <w:div w:id="918293583">
          <w:marLeft w:val="274"/>
          <w:marRight w:val="0"/>
          <w:marTop w:val="0"/>
          <w:marBottom w:val="200"/>
          <w:divBdr>
            <w:top w:val="none" w:sz="0" w:space="0" w:color="auto"/>
            <w:left w:val="none" w:sz="0" w:space="0" w:color="auto"/>
            <w:bottom w:val="none" w:sz="0" w:space="0" w:color="auto"/>
            <w:right w:val="none" w:sz="0" w:space="0" w:color="auto"/>
          </w:divBdr>
        </w:div>
      </w:divsChild>
    </w:div>
    <w:div w:id="191543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263</TotalTime>
  <Pages>12</Pages>
  <Words>1932</Words>
  <Characters>11018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26</cp:revision>
  <dcterms:created xsi:type="dcterms:W3CDTF">2016-07-26T19:07:00Z</dcterms:created>
  <dcterms:modified xsi:type="dcterms:W3CDTF">2016-08-25T20:53:00Z</dcterms:modified>
</cp:coreProperties>
</file>