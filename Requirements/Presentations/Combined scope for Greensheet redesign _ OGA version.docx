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2965BE" w14:textId="77777777" w:rsidR="004C1E54" w:rsidRPr="001E6C21" w:rsidRDefault="004C1E54" w:rsidP="002B6494">
      <w:pPr>
        <w:pStyle w:val="Title"/>
        <w:rPr>
          <w:sz w:val="40"/>
          <w:szCs w:val="40"/>
        </w:rPr>
      </w:pPr>
      <w:r w:rsidRPr="001E6C21">
        <w:rPr>
          <w:sz w:val="40"/>
          <w:szCs w:val="40"/>
        </w:rPr>
        <w:t xml:space="preserve">Combined </w:t>
      </w:r>
      <w:r w:rsidR="002B6494" w:rsidRPr="001E6C21">
        <w:rPr>
          <w:sz w:val="40"/>
          <w:szCs w:val="40"/>
        </w:rPr>
        <w:t xml:space="preserve">CBIIT and OGA </w:t>
      </w:r>
      <w:r w:rsidRPr="001E6C21">
        <w:rPr>
          <w:sz w:val="40"/>
          <w:szCs w:val="40"/>
        </w:rPr>
        <w:t xml:space="preserve">high level </w:t>
      </w:r>
      <w:r w:rsidR="002B6494" w:rsidRPr="001E6C21">
        <w:rPr>
          <w:sz w:val="40"/>
          <w:szCs w:val="40"/>
        </w:rPr>
        <w:t xml:space="preserve">scope for </w:t>
      </w:r>
      <w:proofErr w:type="spellStart"/>
      <w:r w:rsidR="002B6494" w:rsidRPr="001E6C21">
        <w:rPr>
          <w:sz w:val="40"/>
          <w:szCs w:val="40"/>
        </w:rPr>
        <w:t>GeenSheets</w:t>
      </w:r>
      <w:proofErr w:type="spellEnd"/>
      <w:r w:rsidR="002B6494" w:rsidRPr="001E6C21">
        <w:rPr>
          <w:sz w:val="40"/>
          <w:szCs w:val="40"/>
        </w:rPr>
        <w:t xml:space="preserve"> re-design project</w:t>
      </w:r>
    </w:p>
    <w:p w14:paraId="17312296" w14:textId="77777777" w:rsidR="002B6494" w:rsidRDefault="002B6494" w:rsidP="002B6494"/>
    <w:tbl>
      <w:tblPr>
        <w:tblStyle w:val="TableGrid"/>
        <w:tblW w:w="0" w:type="auto"/>
        <w:tblLook w:val="04A0" w:firstRow="1" w:lastRow="0" w:firstColumn="1" w:lastColumn="0" w:noHBand="0" w:noVBand="1"/>
      </w:tblPr>
      <w:tblGrid>
        <w:gridCol w:w="1475"/>
        <w:gridCol w:w="1472"/>
        <w:gridCol w:w="2708"/>
        <w:gridCol w:w="109"/>
        <w:gridCol w:w="1184"/>
        <w:gridCol w:w="1529"/>
        <w:gridCol w:w="1990"/>
        <w:gridCol w:w="1128"/>
        <w:gridCol w:w="1345"/>
      </w:tblGrid>
      <w:tr w:rsidR="001E6C21" w:rsidRPr="001E6C21" w14:paraId="079F4E6A" w14:textId="77777777" w:rsidTr="001E6C21">
        <w:tc>
          <w:tcPr>
            <w:tcW w:w="1475" w:type="dxa"/>
            <w:vMerge w:val="restart"/>
            <w:tcBorders>
              <w:left w:val="double" w:sz="4" w:space="0" w:color="auto"/>
              <w:right w:val="double" w:sz="4" w:space="0" w:color="auto"/>
            </w:tcBorders>
            <w:shd w:val="clear" w:color="auto" w:fill="C4BC96" w:themeFill="background2" w:themeFillShade="BF"/>
          </w:tcPr>
          <w:p w14:paraId="530891EF" w14:textId="77777777" w:rsidR="00BF661D" w:rsidRPr="001E6C21" w:rsidRDefault="00BF661D" w:rsidP="002D294B">
            <w:pPr>
              <w:rPr>
                <w:b/>
                <w:sz w:val="18"/>
                <w:szCs w:val="18"/>
              </w:rPr>
            </w:pPr>
            <w:r w:rsidRPr="001E6C21">
              <w:rPr>
                <w:rFonts w:ascii="Arial" w:hAnsi="Arial" w:cs="Arial"/>
                <w:b/>
                <w:color w:val="000000"/>
                <w:sz w:val="18"/>
                <w:szCs w:val="18"/>
              </w:rPr>
              <w:t>Topic</w:t>
            </w:r>
          </w:p>
        </w:tc>
        <w:tc>
          <w:tcPr>
            <w:tcW w:w="5473" w:type="dxa"/>
            <w:gridSpan w:val="4"/>
            <w:tcBorders>
              <w:left w:val="double" w:sz="4" w:space="0" w:color="auto"/>
              <w:right w:val="double" w:sz="4" w:space="0" w:color="auto"/>
            </w:tcBorders>
            <w:shd w:val="clear" w:color="auto" w:fill="DDD9C3" w:themeFill="background2" w:themeFillShade="E6"/>
          </w:tcPr>
          <w:p w14:paraId="0AD35592" w14:textId="77777777" w:rsidR="00BF661D" w:rsidRPr="001E6C21" w:rsidRDefault="00BF661D" w:rsidP="00E845A9">
            <w:pPr>
              <w:jc w:val="center"/>
              <w:rPr>
                <w:b/>
                <w:sz w:val="18"/>
                <w:szCs w:val="18"/>
              </w:rPr>
            </w:pPr>
            <w:r w:rsidRPr="001E6C21">
              <w:rPr>
                <w:b/>
                <w:sz w:val="18"/>
                <w:szCs w:val="18"/>
              </w:rPr>
              <w:t>CBIIT item</w:t>
            </w:r>
          </w:p>
        </w:tc>
        <w:tc>
          <w:tcPr>
            <w:tcW w:w="5992" w:type="dxa"/>
            <w:gridSpan w:val="4"/>
            <w:tcBorders>
              <w:left w:val="double" w:sz="4" w:space="0" w:color="auto"/>
            </w:tcBorders>
            <w:shd w:val="clear" w:color="auto" w:fill="EEECE1" w:themeFill="background2"/>
          </w:tcPr>
          <w:p w14:paraId="68866A0C" w14:textId="15BFBE3F" w:rsidR="00BF661D" w:rsidRPr="001E6C21" w:rsidRDefault="00BF661D" w:rsidP="00E845A9">
            <w:pPr>
              <w:jc w:val="center"/>
              <w:rPr>
                <w:b/>
                <w:sz w:val="18"/>
                <w:szCs w:val="18"/>
              </w:rPr>
            </w:pPr>
            <w:r w:rsidRPr="001E6C21">
              <w:rPr>
                <w:b/>
                <w:sz w:val="18"/>
                <w:szCs w:val="18"/>
              </w:rPr>
              <w:t>OGA requests</w:t>
            </w:r>
          </w:p>
        </w:tc>
      </w:tr>
      <w:tr w:rsidR="001E6C21" w:rsidRPr="001E6C21" w14:paraId="2CBF456C" w14:textId="77777777" w:rsidTr="001E6C21">
        <w:tc>
          <w:tcPr>
            <w:tcW w:w="1475" w:type="dxa"/>
            <w:vMerge/>
            <w:tcBorders>
              <w:left w:val="double" w:sz="4" w:space="0" w:color="auto"/>
              <w:bottom w:val="single" w:sz="4" w:space="0" w:color="auto"/>
              <w:right w:val="double" w:sz="4" w:space="0" w:color="auto"/>
            </w:tcBorders>
            <w:shd w:val="clear" w:color="auto" w:fill="C4BC96" w:themeFill="background2" w:themeFillShade="BF"/>
          </w:tcPr>
          <w:p w14:paraId="058FFC3F" w14:textId="77777777" w:rsidR="00BF661D" w:rsidRPr="001E6C21" w:rsidRDefault="00BF661D" w:rsidP="002D294B">
            <w:pPr>
              <w:rPr>
                <w:rFonts w:ascii="Arial" w:hAnsi="Arial" w:cs="Arial"/>
                <w:b/>
                <w:color w:val="000000"/>
                <w:sz w:val="18"/>
                <w:szCs w:val="18"/>
              </w:rPr>
            </w:pPr>
          </w:p>
        </w:tc>
        <w:tc>
          <w:tcPr>
            <w:tcW w:w="1472" w:type="dxa"/>
            <w:tcBorders>
              <w:left w:val="double" w:sz="4" w:space="0" w:color="auto"/>
              <w:bottom w:val="single" w:sz="4" w:space="0" w:color="auto"/>
            </w:tcBorders>
            <w:shd w:val="clear" w:color="auto" w:fill="DDD9C3" w:themeFill="background2" w:themeFillShade="E6"/>
          </w:tcPr>
          <w:p w14:paraId="7FCCB827" w14:textId="77777777"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Summary</w:t>
            </w:r>
          </w:p>
        </w:tc>
        <w:tc>
          <w:tcPr>
            <w:tcW w:w="2817" w:type="dxa"/>
            <w:gridSpan w:val="2"/>
            <w:shd w:val="clear" w:color="auto" w:fill="DDD9C3" w:themeFill="background2" w:themeFillShade="E6"/>
          </w:tcPr>
          <w:p w14:paraId="6BC1A401" w14:textId="77777777"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Description</w:t>
            </w:r>
          </w:p>
        </w:tc>
        <w:tc>
          <w:tcPr>
            <w:tcW w:w="1184" w:type="dxa"/>
            <w:tcBorders>
              <w:right w:val="double" w:sz="4" w:space="0" w:color="auto"/>
            </w:tcBorders>
            <w:shd w:val="clear" w:color="auto" w:fill="DDD9C3" w:themeFill="background2" w:themeFillShade="E6"/>
          </w:tcPr>
          <w:p w14:paraId="7EBDB3AB" w14:textId="77777777" w:rsidR="00BF661D" w:rsidRPr="001E6C21" w:rsidRDefault="00BF661D" w:rsidP="002D294B">
            <w:pPr>
              <w:jc w:val="center"/>
              <w:rPr>
                <w:rFonts w:ascii="Arial" w:hAnsi="Arial" w:cs="Arial"/>
                <w:b/>
                <w:bCs/>
                <w:sz w:val="18"/>
                <w:szCs w:val="18"/>
              </w:rPr>
            </w:pPr>
            <w:r w:rsidRPr="001E6C21">
              <w:rPr>
                <w:rFonts w:ascii="Arial" w:hAnsi="Arial" w:cs="Arial"/>
                <w:b/>
                <w:bCs/>
                <w:sz w:val="18"/>
                <w:szCs w:val="18"/>
              </w:rPr>
              <w:t>Priority</w:t>
            </w:r>
          </w:p>
        </w:tc>
        <w:tc>
          <w:tcPr>
            <w:tcW w:w="1529" w:type="dxa"/>
            <w:tcBorders>
              <w:left w:val="double" w:sz="4" w:space="0" w:color="auto"/>
              <w:bottom w:val="single" w:sz="4" w:space="0" w:color="auto"/>
            </w:tcBorders>
            <w:shd w:val="clear" w:color="auto" w:fill="EEECE1" w:themeFill="background2"/>
          </w:tcPr>
          <w:p w14:paraId="4EA2AA52" w14:textId="77777777"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Summary</w:t>
            </w:r>
          </w:p>
        </w:tc>
        <w:tc>
          <w:tcPr>
            <w:tcW w:w="1990" w:type="dxa"/>
            <w:shd w:val="clear" w:color="auto" w:fill="EEECE1" w:themeFill="background2"/>
          </w:tcPr>
          <w:p w14:paraId="516CE7BA" w14:textId="77777777"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Description</w:t>
            </w:r>
          </w:p>
        </w:tc>
        <w:tc>
          <w:tcPr>
            <w:tcW w:w="1128" w:type="dxa"/>
            <w:shd w:val="clear" w:color="auto" w:fill="EEECE1" w:themeFill="background2"/>
          </w:tcPr>
          <w:p w14:paraId="5A029F8A" w14:textId="77777777" w:rsidR="00BF661D" w:rsidRPr="001E6C21" w:rsidRDefault="00BF661D" w:rsidP="002D294B">
            <w:pPr>
              <w:jc w:val="center"/>
              <w:rPr>
                <w:rFonts w:ascii="Arial" w:hAnsi="Arial" w:cs="Arial"/>
                <w:b/>
                <w:bCs/>
                <w:sz w:val="18"/>
                <w:szCs w:val="18"/>
              </w:rPr>
            </w:pPr>
            <w:r w:rsidRPr="001E6C21">
              <w:rPr>
                <w:rFonts w:ascii="Arial" w:hAnsi="Arial" w:cs="Arial"/>
                <w:b/>
                <w:bCs/>
                <w:sz w:val="18"/>
                <w:szCs w:val="18"/>
              </w:rPr>
              <w:t>Priority</w:t>
            </w:r>
          </w:p>
        </w:tc>
        <w:tc>
          <w:tcPr>
            <w:tcW w:w="1345" w:type="dxa"/>
            <w:shd w:val="clear" w:color="auto" w:fill="EEECE1" w:themeFill="background2"/>
          </w:tcPr>
          <w:p w14:paraId="31AF4A39" w14:textId="77777777" w:rsidR="00BF661D" w:rsidRPr="001E6C21" w:rsidRDefault="00BF661D" w:rsidP="002D294B">
            <w:pPr>
              <w:rPr>
                <w:b/>
                <w:sz w:val="18"/>
                <w:szCs w:val="18"/>
              </w:rPr>
            </w:pPr>
            <w:r w:rsidRPr="001E6C21">
              <w:rPr>
                <w:b/>
                <w:sz w:val="18"/>
                <w:szCs w:val="18"/>
              </w:rPr>
              <w:t>Corresponding OGA ticket</w:t>
            </w:r>
          </w:p>
        </w:tc>
      </w:tr>
      <w:tr w:rsidR="001E6C21" w:rsidRPr="001E6C21" w14:paraId="1FDBFBDA" w14:textId="77777777" w:rsidTr="001E6C21">
        <w:tc>
          <w:tcPr>
            <w:tcW w:w="1475" w:type="dxa"/>
            <w:vMerge w:val="restart"/>
            <w:tcBorders>
              <w:bottom w:val="thickThinSmallGap" w:sz="12" w:space="0" w:color="auto"/>
              <w:right w:val="double" w:sz="4" w:space="0" w:color="auto"/>
            </w:tcBorders>
            <w:shd w:val="clear" w:color="auto" w:fill="DBE5F1" w:themeFill="accent1" w:themeFillTint="33"/>
          </w:tcPr>
          <w:p w14:paraId="40D71C79" w14:textId="77777777" w:rsidR="00BF661D" w:rsidRPr="001E6C21" w:rsidRDefault="00BF661D" w:rsidP="00BF661D">
            <w:pPr>
              <w:rPr>
                <w:sz w:val="18"/>
                <w:szCs w:val="18"/>
              </w:rPr>
            </w:pPr>
            <w:r w:rsidRPr="001E6C21">
              <w:rPr>
                <w:rFonts w:ascii="Arial" w:hAnsi="Arial" w:cs="Arial"/>
                <w:color w:val="000000"/>
                <w:sz w:val="18"/>
                <w:szCs w:val="18"/>
              </w:rPr>
              <w:t>Fix recurring production issues</w:t>
            </w:r>
          </w:p>
        </w:tc>
        <w:tc>
          <w:tcPr>
            <w:tcW w:w="1472" w:type="dxa"/>
            <w:tcBorders>
              <w:left w:val="double" w:sz="4" w:space="0" w:color="auto"/>
            </w:tcBorders>
          </w:tcPr>
          <w:p w14:paraId="176C1870" w14:textId="77777777" w:rsidR="00BF661D" w:rsidRPr="001E6C21" w:rsidRDefault="009930FC" w:rsidP="00BF661D">
            <w:pPr>
              <w:rPr>
                <w:sz w:val="18"/>
                <w:szCs w:val="18"/>
              </w:rPr>
            </w:pPr>
            <w:r w:rsidRPr="001E6C21">
              <w:rPr>
                <w:rFonts w:ascii="Arial" w:hAnsi="Arial" w:cs="Arial"/>
                <w:color w:val="000000"/>
                <w:sz w:val="18"/>
                <w:szCs w:val="18"/>
              </w:rPr>
              <w:t>GS Time out</w:t>
            </w:r>
          </w:p>
        </w:tc>
        <w:tc>
          <w:tcPr>
            <w:tcW w:w="2817" w:type="dxa"/>
            <w:gridSpan w:val="2"/>
          </w:tcPr>
          <w:p w14:paraId="28F2494B" w14:textId="77777777" w:rsidR="00BF661D" w:rsidRPr="001E6C21" w:rsidRDefault="006F4D83" w:rsidP="006F4D83">
            <w:pPr>
              <w:rPr>
                <w:sz w:val="18"/>
                <w:szCs w:val="18"/>
              </w:rPr>
            </w:pPr>
            <w:r w:rsidRPr="001E6C21">
              <w:rPr>
                <w:rFonts w:ascii="Arial" w:hAnsi="Arial" w:cs="Arial"/>
                <w:color w:val="000000"/>
                <w:sz w:val="18"/>
                <w:szCs w:val="18"/>
              </w:rPr>
              <w:t xml:space="preserve">User enters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data and doesn't save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 returns to the application 5+ hours later, completes the form and attempts to save the form (receives the Timeout error message which causes them to lose all data entered)</w:t>
            </w:r>
          </w:p>
        </w:tc>
        <w:tc>
          <w:tcPr>
            <w:tcW w:w="1184" w:type="dxa"/>
            <w:tcBorders>
              <w:right w:val="double" w:sz="4" w:space="0" w:color="auto"/>
            </w:tcBorders>
          </w:tcPr>
          <w:p w14:paraId="71F29C75" w14:textId="217AF602" w:rsidR="00BF661D" w:rsidRPr="001E6C21" w:rsidRDefault="00215756" w:rsidP="00BF661D">
            <w:pPr>
              <w:rPr>
                <w:rFonts w:ascii="Arial" w:hAnsi="Arial" w:cs="Arial"/>
                <w:color w:val="00B050"/>
                <w:sz w:val="18"/>
                <w:szCs w:val="18"/>
              </w:rPr>
            </w:pPr>
            <w:r>
              <w:rPr>
                <w:rFonts w:ascii="Arial" w:hAnsi="Arial" w:cs="Arial"/>
                <w:color w:val="00B050"/>
                <w:sz w:val="18"/>
                <w:szCs w:val="18"/>
              </w:rPr>
              <w:t>Fix is in progress.  Still will be revisited in redesigned version</w:t>
            </w:r>
          </w:p>
        </w:tc>
        <w:tc>
          <w:tcPr>
            <w:tcW w:w="1529" w:type="dxa"/>
            <w:tcBorders>
              <w:left w:val="double" w:sz="4" w:space="0" w:color="auto"/>
              <w:bottom w:val="single" w:sz="4" w:space="0" w:color="auto"/>
            </w:tcBorders>
          </w:tcPr>
          <w:p w14:paraId="03692905" w14:textId="77777777" w:rsidR="00BF661D" w:rsidRPr="001E6C21" w:rsidRDefault="00BF661D" w:rsidP="00BF661D">
            <w:pPr>
              <w:rPr>
                <w:rFonts w:ascii="Arial" w:hAnsi="Arial" w:cs="Arial"/>
                <w:color w:val="000000"/>
                <w:sz w:val="18"/>
                <w:szCs w:val="18"/>
              </w:rPr>
            </w:pPr>
            <w:r w:rsidRPr="001E6C21">
              <w:rPr>
                <w:rFonts w:ascii="Arial" w:hAnsi="Arial" w:cs="Arial"/>
                <w:color w:val="000000"/>
                <w:sz w:val="18"/>
                <w:szCs w:val="18"/>
              </w:rPr>
              <w:t xml:space="preserve">GS - New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should have NO defaults</w:t>
            </w:r>
          </w:p>
        </w:tc>
        <w:tc>
          <w:tcPr>
            <w:tcW w:w="1990" w:type="dxa"/>
          </w:tcPr>
          <w:p w14:paraId="745769AC" w14:textId="77777777" w:rsidR="00BF661D" w:rsidRPr="001E6C21" w:rsidRDefault="00BF661D" w:rsidP="00BF661D">
            <w:pPr>
              <w:rPr>
                <w:rFonts w:ascii="Arial" w:hAnsi="Arial" w:cs="Arial"/>
                <w:color w:val="000000"/>
                <w:sz w:val="18"/>
                <w:szCs w:val="18"/>
              </w:rPr>
            </w:pPr>
            <w:r w:rsidRPr="001E6C21">
              <w:rPr>
                <w:rFonts w:ascii="Arial" w:hAnsi="Arial" w:cs="Arial"/>
                <w:color w:val="000000"/>
                <w:sz w:val="18"/>
                <w:szCs w:val="18"/>
              </w:rPr>
              <w:t xml:space="preserve">The new system should fix the bug for placing default on dropdowns of sub-questions. Per business needs, there should be NO default answers on GS. </w:t>
            </w:r>
            <w:r w:rsidRPr="001E6C21">
              <w:rPr>
                <w:rFonts w:ascii="Arial" w:hAnsi="Arial" w:cs="Arial"/>
                <w:color w:val="000000"/>
                <w:sz w:val="18"/>
                <w:szCs w:val="18"/>
              </w:rPr>
              <w:br/>
            </w:r>
            <w:r w:rsidRPr="001E6C21">
              <w:rPr>
                <w:rFonts w:ascii="Arial" w:hAnsi="Arial" w:cs="Arial"/>
                <w:color w:val="000000"/>
                <w:sz w:val="18"/>
                <w:szCs w:val="18"/>
              </w:rPr>
              <w:br/>
              <w:t xml:space="preserve">The issues has 2 parts: </w:t>
            </w:r>
            <w:r w:rsidRPr="001E6C21">
              <w:rPr>
                <w:rFonts w:ascii="Arial" w:hAnsi="Arial" w:cs="Arial"/>
                <w:color w:val="000000"/>
                <w:sz w:val="18"/>
                <w:szCs w:val="18"/>
              </w:rPr>
              <w:br/>
              <w:t xml:space="preserve">1) it would be nice not to have a default answer on anything </w:t>
            </w:r>
            <w:r w:rsidRPr="001E6C21">
              <w:rPr>
                <w:rFonts w:ascii="Arial" w:hAnsi="Arial" w:cs="Arial"/>
                <w:color w:val="000000"/>
                <w:sz w:val="18"/>
                <w:szCs w:val="18"/>
              </w:rPr>
              <w:br/>
              <w:t>2) the system should not be checking and recording answers of conditionally hidden sub-questions.</w:t>
            </w:r>
          </w:p>
        </w:tc>
        <w:tc>
          <w:tcPr>
            <w:tcW w:w="1128" w:type="dxa"/>
          </w:tcPr>
          <w:p w14:paraId="587DE8EA" w14:textId="77777777" w:rsidR="00BF661D" w:rsidRPr="001E6C21" w:rsidRDefault="00BF661D" w:rsidP="00945BE6">
            <w:pPr>
              <w:rPr>
                <w:rFonts w:ascii="Arial" w:hAnsi="Arial" w:cs="Arial"/>
                <w:color w:val="FF0000"/>
                <w:sz w:val="18"/>
                <w:szCs w:val="18"/>
              </w:rPr>
            </w:pPr>
            <w:r w:rsidRPr="001E6C21">
              <w:rPr>
                <w:rFonts w:ascii="Arial" w:hAnsi="Arial" w:cs="Arial"/>
                <w:color w:val="FF0000"/>
                <w:sz w:val="18"/>
                <w:szCs w:val="18"/>
              </w:rPr>
              <w:t>Critical</w:t>
            </w:r>
          </w:p>
        </w:tc>
        <w:tc>
          <w:tcPr>
            <w:tcW w:w="1345" w:type="dxa"/>
          </w:tcPr>
          <w:p w14:paraId="715D358B" w14:textId="77777777" w:rsidR="00BF661D" w:rsidRPr="001E6C21" w:rsidRDefault="00BF661D" w:rsidP="00BF661D">
            <w:pPr>
              <w:rPr>
                <w:sz w:val="18"/>
                <w:szCs w:val="18"/>
              </w:rPr>
            </w:pPr>
            <w:r w:rsidRPr="001E6C21">
              <w:rPr>
                <w:rFonts w:ascii="Arial" w:hAnsi="Arial" w:cs="Arial"/>
                <w:color w:val="000000"/>
                <w:sz w:val="18"/>
                <w:szCs w:val="18"/>
              </w:rPr>
              <w:t>OGAI2E-139</w:t>
            </w:r>
          </w:p>
        </w:tc>
      </w:tr>
      <w:tr w:rsidR="001E6C21" w:rsidRPr="001E6C21" w14:paraId="56EB70A8" w14:textId="77777777" w:rsidTr="001E6C21">
        <w:tc>
          <w:tcPr>
            <w:tcW w:w="1475" w:type="dxa"/>
            <w:vMerge/>
            <w:tcBorders>
              <w:top w:val="thickThinSmallGap" w:sz="24" w:space="0" w:color="auto"/>
              <w:bottom w:val="thickThinSmallGap" w:sz="12" w:space="0" w:color="auto"/>
              <w:right w:val="double" w:sz="4" w:space="0" w:color="auto"/>
            </w:tcBorders>
            <w:shd w:val="clear" w:color="auto" w:fill="DBE5F1" w:themeFill="accent1" w:themeFillTint="33"/>
          </w:tcPr>
          <w:p w14:paraId="55599277" w14:textId="77777777" w:rsidR="004A679D" w:rsidRPr="001E6C21" w:rsidRDefault="004A679D" w:rsidP="004A679D">
            <w:pPr>
              <w:rPr>
                <w:sz w:val="18"/>
                <w:szCs w:val="18"/>
              </w:rPr>
            </w:pPr>
          </w:p>
        </w:tc>
        <w:tc>
          <w:tcPr>
            <w:tcW w:w="1472" w:type="dxa"/>
            <w:tcBorders>
              <w:left w:val="double" w:sz="4" w:space="0" w:color="auto"/>
              <w:bottom w:val="single" w:sz="4" w:space="0" w:color="auto"/>
            </w:tcBorders>
          </w:tcPr>
          <w:p w14:paraId="6854C8E1" w14:textId="77777777" w:rsidR="004A679D" w:rsidRPr="001E6C21" w:rsidRDefault="004A679D" w:rsidP="004A679D">
            <w:pPr>
              <w:rPr>
                <w:sz w:val="18"/>
                <w:szCs w:val="18"/>
              </w:rPr>
            </w:pP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Submission</w:t>
            </w:r>
          </w:p>
        </w:tc>
        <w:tc>
          <w:tcPr>
            <w:tcW w:w="2817" w:type="dxa"/>
            <w:gridSpan w:val="2"/>
            <w:tcBorders>
              <w:bottom w:val="single" w:sz="4" w:space="0" w:color="auto"/>
            </w:tcBorders>
          </w:tcPr>
          <w:p w14:paraId="17AB3DED" w14:textId="77777777" w:rsidR="004A679D" w:rsidRPr="001E6C21" w:rsidRDefault="004A679D" w:rsidP="00883196">
            <w:pPr>
              <w:rPr>
                <w:rFonts w:ascii="Arial" w:hAnsi="Arial" w:cs="Arial"/>
                <w:color w:val="000000"/>
                <w:sz w:val="18"/>
                <w:szCs w:val="18"/>
              </w:rPr>
            </w:pPr>
            <w:r w:rsidRPr="001E6C21">
              <w:rPr>
                <w:rFonts w:ascii="Arial" w:hAnsi="Arial" w:cs="Arial"/>
                <w:color w:val="000000"/>
                <w:sz w:val="18"/>
                <w:szCs w:val="18"/>
              </w:rPr>
              <w:t xml:space="preserve">User does not have the ability to Submit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form because the "Submit" button is not available; NOTE: this is not a system issue</w:t>
            </w:r>
            <w:r w:rsidR="00883196">
              <w:rPr>
                <w:rFonts w:ascii="Arial" w:hAnsi="Arial" w:cs="Arial"/>
                <w:color w:val="000000"/>
                <w:sz w:val="18"/>
                <w:szCs w:val="18"/>
              </w:rPr>
              <w:t>;</w:t>
            </w:r>
            <w:r w:rsidRPr="001E6C21">
              <w:rPr>
                <w:rFonts w:ascii="Arial" w:hAnsi="Arial" w:cs="Arial"/>
                <w:color w:val="000000"/>
                <w:sz w:val="18"/>
                <w:szCs w:val="18"/>
              </w:rPr>
              <w:t xml:space="preserve"> the system works as expected. It’s just the rules are not obvious to users. Interface is not intuitive and help system is deficient.</w:t>
            </w:r>
          </w:p>
        </w:tc>
        <w:tc>
          <w:tcPr>
            <w:tcW w:w="1184" w:type="dxa"/>
            <w:tcBorders>
              <w:bottom w:val="single" w:sz="4" w:space="0" w:color="auto"/>
              <w:right w:val="double" w:sz="4" w:space="0" w:color="auto"/>
            </w:tcBorders>
          </w:tcPr>
          <w:p w14:paraId="1F736CF0" w14:textId="77777777" w:rsidR="004A679D" w:rsidRPr="001E6C21" w:rsidRDefault="004A679D" w:rsidP="004A679D">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left w:val="double" w:sz="4" w:space="0" w:color="auto"/>
              <w:bottom w:val="single" w:sz="4" w:space="0" w:color="auto"/>
            </w:tcBorders>
          </w:tcPr>
          <w:p w14:paraId="2A2703BD" w14:textId="77777777" w:rsidR="004A679D" w:rsidRPr="001E6C21" w:rsidRDefault="004A679D" w:rsidP="004A679D">
            <w:pPr>
              <w:rPr>
                <w:rFonts w:ascii="Arial" w:hAnsi="Arial" w:cs="Arial"/>
                <w:color w:val="000000"/>
                <w:sz w:val="18"/>
                <w:szCs w:val="18"/>
              </w:rPr>
            </w:pPr>
            <w:r w:rsidRPr="001E6C21">
              <w:rPr>
                <w:rFonts w:ascii="Arial" w:hAnsi="Arial" w:cs="Arial"/>
                <w:color w:val="000000"/>
                <w:sz w:val="18"/>
                <w:szCs w:val="18"/>
              </w:rPr>
              <w:t>GS FB - timeout</w:t>
            </w:r>
          </w:p>
        </w:tc>
        <w:tc>
          <w:tcPr>
            <w:tcW w:w="1990" w:type="dxa"/>
            <w:tcBorders>
              <w:bottom w:val="single" w:sz="4" w:space="0" w:color="auto"/>
            </w:tcBorders>
          </w:tcPr>
          <w:p w14:paraId="35C72741" w14:textId="77777777" w:rsidR="004A679D" w:rsidRPr="001E6C21" w:rsidRDefault="004A679D" w:rsidP="004A679D">
            <w:pPr>
              <w:rPr>
                <w:rFonts w:ascii="Arial" w:hAnsi="Arial" w:cs="Arial"/>
                <w:color w:val="000000"/>
                <w:sz w:val="18"/>
                <w:szCs w:val="18"/>
              </w:rPr>
            </w:pPr>
            <w:r w:rsidRPr="001E6C21">
              <w:rPr>
                <w:rFonts w:ascii="Arial" w:hAnsi="Arial" w:cs="Arial"/>
                <w:color w:val="000000"/>
                <w:sz w:val="18"/>
                <w:szCs w:val="18"/>
              </w:rPr>
              <w:t>When user first accesses FB the system times out. Second or third attempt is successful. The system should work on first try.</w:t>
            </w:r>
          </w:p>
        </w:tc>
        <w:tc>
          <w:tcPr>
            <w:tcW w:w="1128" w:type="dxa"/>
            <w:tcBorders>
              <w:bottom w:val="single" w:sz="4" w:space="0" w:color="auto"/>
            </w:tcBorders>
          </w:tcPr>
          <w:p w14:paraId="3439A7EE" w14:textId="77777777" w:rsidR="004A679D" w:rsidRPr="001E6C21" w:rsidRDefault="004A679D" w:rsidP="00945BE6">
            <w:pPr>
              <w:rPr>
                <w:rFonts w:ascii="Arial" w:hAnsi="Arial" w:cs="Arial"/>
                <w:color w:val="FF0000"/>
                <w:sz w:val="18"/>
                <w:szCs w:val="18"/>
              </w:rPr>
            </w:pPr>
            <w:r w:rsidRPr="001E6C21">
              <w:rPr>
                <w:rFonts w:ascii="Arial" w:hAnsi="Arial" w:cs="Arial"/>
                <w:color w:val="FF0000"/>
                <w:sz w:val="18"/>
                <w:szCs w:val="18"/>
              </w:rPr>
              <w:t>Critical</w:t>
            </w:r>
          </w:p>
        </w:tc>
        <w:tc>
          <w:tcPr>
            <w:tcW w:w="1345" w:type="dxa"/>
            <w:tcBorders>
              <w:bottom w:val="single" w:sz="4" w:space="0" w:color="auto"/>
            </w:tcBorders>
          </w:tcPr>
          <w:p w14:paraId="22EC1B99" w14:textId="77777777" w:rsidR="004A679D" w:rsidRPr="001E6C21" w:rsidRDefault="004A679D" w:rsidP="004A679D">
            <w:pPr>
              <w:rPr>
                <w:sz w:val="18"/>
                <w:szCs w:val="18"/>
              </w:rPr>
            </w:pPr>
            <w:r w:rsidRPr="001E6C21">
              <w:rPr>
                <w:rFonts w:ascii="Arial" w:hAnsi="Arial" w:cs="Arial"/>
                <w:color w:val="000000"/>
                <w:sz w:val="18"/>
                <w:szCs w:val="18"/>
              </w:rPr>
              <w:t>OGAI2E-142</w:t>
            </w:r>
          </w:p>
        </w:tc>
      </w:tr>
      <w:tr w:rsidR="001E6C21" w:rsidRPr="001E6C21" w14:paraId="304241F9" w14:textId="77777777" w:rsidTr="001E6C21">
        <w:tc>
          <w:tcPr>
            <w:tcW w:w="1475" w:type="dxa"/>
            <w:vMerge/>
            <w:tcBorders>
              <w:top w:val="thickThinSmallGap" w:sz="24" w:space="0" w:color="auto"/>
              <w:bottom w:val="thickThinSmallGap" w:sz="12" w:space="0" w:color="auto"/>
              <w:right w:val="double" w:sz="4" w:space="0" w:color="auto"/>
            </w:tcBorders>
            <w:shd w:val="clear" w:color="auto" w:fill="DBE5F1" w:themeFill="accent1" w:themeFillTint="33"/>
          </w:tcPr>
          <w:p w14:paraId="214DC017" w14:textId="77777777" w:rsidR="00BF661D" w:rsidRPr="001E6C21" w:rsidRDefault="00BF661D" w:rsidP="00BF661D">
            <w:pPr>
              <w:rPr>
                <w:sz w:val="18"/>
                <w:szCs w:val="18"/>
              </w:rPr>
            </w:pPr>
          </w:p>
        </w:tc>
        <w:tc>
          <w:tcPr>
            <w:tcW w:w="1472" w:type="dxa"/>
            <w:tcBorders>
              <w:left w:val="double" w:sz="4" w:space="0" w:color="auto"/>
              <w:bottom w:val="thickThinSmallGap" w:sz="12" w:space="0" w:color="auto"/>
            </w:tcBorders>
          </w:tcPr>
          <w:p w14:paraId="3ECEEAC7" w14:textId="77777777" w:rsidR="00BF661D" w:rsidRPr="001E6C21" w:rsidRDefault="00945BE6" w:rsidP="00BF661D">
            <w:pPr>
              <w:rPr>
                <w:rFonts w:ascii="Arial" w:hAnsi="Arial" w:cs="Arial"/>
                <w:color w:val="000000"/>
                <w:sz w:val="18"/>
                <w:szCs w:val="18"/>
              </w:rPr>
            </w:pPr>
            <w:r w:rsidRPr="001E6C21">
              <w:rPr>
                <w:rFonts w:ascii="Arial" w:hAnsi="Arial" w:cs="Arial"/>
                <w:color w:val="000000"/>
                <w:sz w:val="18"/>
                <w:szCs w:val="18"/>
              </w:rPr>
              <w:t xml:space="preserve">Duplicate </w:t>
            </w:r>
            <w:proofErr w:type="spellStart"/>
            <w:r w:rsidRPr="001E6C21">
              <w:rPr>
                <w:rFonts w:ascii="Arial" w:hAnsi="Arial" w:cs="Arial"/>
                <w:color w:val="000000"/>
                <w:sz w:val="18"/>
                <w:szCs w:val="18"/>
              </w:rPr>
              <w:t>Greensheets</w:t>
            </w:r>
            <w:proofErr w:type="spellEnd"/>
          </w:p>
        </w:tc>
        <w:tc>
          <w:tcPr>
            <w:tcW w:w="2817" w:type="dxa"/>
            <w:gridSpan w:val="2"/>
            <w:tcBorders>
              <w:bottom w:val="thickThinSmallGap" w:sz="12" w:space="0" w:color="auto"/>
            </w:tcBorders>
          </w:tcPr>
          <w:p w14:paraId="2311A584" w14:textId="77777777" w:rsidR="00BF661D" w:rsidRPr="001E6C21" w:rsidRDefault="00945BE6" w:rsidP="00BF661D">
            <w:pPr>
              <w:rPr>
                <w:rFonts w:ascii="Arial" w:hAnsi="Arial" w:cs="Arial"/>
                <w:color w:val="000000"/>
                <w:sz w:val="18"/>
                <w:szCs w:val="18"/>
              </w:rPr>
            </w:pPr>
            <w:r w:rsidRPr="001E6C21">
              <w:rPr>
                <w:rFonts w:ascii="Arial" w:hAnsi="Arial" w:cs="Arial"/>
                <w:color w:val="000000"/>
                <w:sz w:val="18"/>
                <w:szCs w:val="18"/>
              </w:rPr>
              <w:t xml:space="preserve">Two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forms (same Type) are created for the same grant number (OGA creates a dummy grant in GPMATS and then creates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(usually Type 3 or 4) then the actual grant comes into IMPAC II and they create a second </w:t>
            </w:r>
            <w:proofErr w:type="spellStart"/>
            <w:r w:rsidRPr="001E6C21">
              <w:rPr>
                <w:rFonts w:ascii="Arial" w:hAnsi="Arial" w:cs="Arial"/>
                <w:color w:val="000000"/>
                <w:sz w:val="18"/>
                <w:szCs w:val="18"/>
              </w:rPr>
              <w:lastRenderedPageBreak/>
              <w:t>Greensheet</w:t>
            </w:r>
            <w:proofErr w:type="spellEnd"/>
            <w:r w:rsidRPr="001E6C21">
              <w:rPr>
                <w:rFonts w:ascii="Arial" w:hAnsi="Arial" w:cs="Arial"/>
                <w:color w:val="000000"/>
                <w:sz w:val="18"/>
                <w:szCs w:val="18"/>
              </w:rPr>
              <w:t xml:space="preserve"> - This causes there to be two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forms for the same grant number)</w:t>
            </w:r>
          </w:p>
        </w:tc>
        <w:tc>
          <w:tcPr>
            <w:tcW w:w="1184" w:type="dxa"/>
            <w:tcBorders>
              <w:bottom w:val="thickThinSmallGap" w:sz="12" w:space="0" w:color="auto"/>
              <w:right w:val="double" w:sz="4" w:space="0" w:color="auto"/>
            </w:tcBorders>
          </w:tcPr>
          <w:p w14:paraId="77078EE5" w14:textId="77777777" w:rsidR="00BF661D" w:rsidRPr="001E6C21" w:rsidRDefault="00945BE6" w:rsidP="00BF661D">
            <w:pPr>
              <w:rPr>
                <w:sz w:val="18"/>
                <w:szCs w:val="18"/>
              </w:rPr>
            </w:pPr>
            <w:r w:rsidRPr="001E6C21">
              <w:rPr>
                <w:rFonts w:ascii="Arial" w:hAnsi="Arial" w:cs="Arial"/>
                <w:color w:val="943634" w:themeColor="accent2" w:themeShade="BF"/>
                <w:sz w:val="18"/>
                <w:szCs w:val="18"/>
              </w:rPr>
              <w:lastRenderedPageBreak/>
              <w:t>Major</w:t>
            </w:r>
          </w:p>
        </w:tc>
        <w:tc>
          <w:tcPr>
            <w:tcW w:w="1529" w:type="dxa"/>
            <w:tcBorders>
              <w:left w:val="double" w:sz="4" w:space="0" w:color="auto"/>
              <w:bottom w:val="thickThinSmallGap" w:sz="12" w:space="0" w:color="auto"/>
            </w:tcBorders>
          </w:tcPr>
          <w:p w14:paraId="7801CE24" w14:textId="77777777" w:rsidR="00BF661D" w:rsidRPr="001E6C21" w:rsidRDefault="00BF661D" w:rsidP="00BF661D">
            <w:pPr>
              <w:rPr>
                <w:sz w:val="18"/>
                <w:szCs w:val="18"/>
              </w:rPr>
            </w:pPr>
          </w:p>
        </w:tc>
        <w:tc>
          <w:tcPr>
            <w:tcW w:w="1990" w:type="dxa"/>
            <w:tcBorders>
              <w:bottom w:val="thickThinSmallGap" w:sz="12" w:space="0" w:color="auto"/>
            </w:tcBorders>
          </w:tcPr>
          <w:p w14:paraId="784E2B18" w14:textId="77777777" w:rsidR="00BF661D" w:rsidRPr="001E6C21" w:rsidRDefault="00BF661D" w:rsidP="00BF661D">
            <w:pPr>
              <w:rPr>
                <w:sz w:val="18"/>
                <w:szCs w:val="18"/>
              </w:rPr>
            </w:pPr>
          </w:p>
        </w:tc>
        <w:tc>
          <w:tcPr>
            <w:tcW w:w="1128" w:type="dxa"/>
            <w:tcBorders>
              <w:bottom w:val="thickThinSmallGap" w:sz="12" w:space="0" w:color="auto"/>
            </w:tcBorders>
          </w:tcPr>
          <w:p w14:paraId="69D826D6" w14:textId="77777777" w:rsidR="00BF661D" w:rsidRPr="001E6C21" w:rsidRDefault="00BF661D" w:rsidP="00BF661D">
            <w:pPr>
              <w:rPr>
                <w:sz w:val="18"/>
                <w:szCs w:val="18"/>
              </w:rPr>
            </w:pPr>
          </w:p>
        </w:tc>
        <w:tc>
          <w:tcPr>
            <w:tcW w:w="1345" w:type="dxa"/>
            <w:tcBorders>
              <w:bottom w:val="thickThinSmallGap" w:sz="12" w:space="0" w:color="auto"/>
            </w:tcBorders>
          </w:tcPr>
          <w:p w14:paraId="2456C7F8" w14:textId="77777777" w:rsidR="00BF661D" w:rsidRPr="001E6C21" w:rsidRDefault="00BF661D" w:rsidP="00BF661D">
            <w:pPr>
              <w:rPr>
                <w:sz w:val="18"/>
                <w:szCs w:val="18"/>
              </w:rPr>
            </w:pPr>
          </w:p>
        </w:tc>
      </w:tr>
      <w:tr w:rsidR="001E6C21" w:rsidRPr="001E6C21" w14:paraId="33A4E955" w14:textId="77777777" w:rsidTr="001E6C21">
        <w:tc>
          <w:tcPr>
            <w:tcW w:w="1475" w:type="dxa"/>
            <w:vMerge w:val="restart"/>
            <w:tcBorders>
              <w:top w:val="thickThinSmallGap" w:sz="12" w:space="0" w:color="auto"/>
              <w:bottom w:val="thickThinSmallGap" w:sz="12" w:space="0" w:color="auto"/>
              <w:right w:val="double" w:sz="4" w:space="0" w:color="auto"/>
            </w:tcBorders>
            <w:shd w:val="clear" w:color="auto" w:fill="B8CCE4" w:themeFill="accent1" w:themeFillTint="66"/>
          </w:tcPr>
          <w:p w14:paraId="78E9AEDE" w14:textId="77777777" w:rsidR="009930FC" w:rsidRPr="001E6C21" w:rsidRDefault="009930FC" w:rsidP="00BF661D">
            <w:pPr>
              <w:rPr>
                <w:rFonts w:ascii="Arial" w:hAnsi="Arial" w:cs="Arial"/>
                <w:color w:val="000000"/>
                <w:sz w:val="18"/>
                <w:szCs w:val="18"/>
              </w:rPr>
            </w:pPr>
            <w:r w:rsidRPr="001E6C21">
              <w:rPr>
                <w:rFonts w:ascii="Arial" w:hAnsi="Arial" w:cs="Arial"/>
                <w:color w:val="000000"/>
                <w:sz w:val="18"/>
                <w:szCs w:val="18"/>
              </w:rPr>
              <w:t>Roles</w:t>
            </w:r>
          </w:p>
        </w:tc>
        <w:tc>
          <w:tcPr>
            <w:tcW w:w="1472" w:type="dxa"/>
            <w:tcBorders>
              <w:top w:val="thickThinSmallGap" w:sz="12" w:space="0" w:color="auto"/>
              <w:left w:val="double" w:sz="4" w:space="0" w:color="auto"/>
              <w:bottom w:val="single" w:sz="4" w:space="0" w:color="auto"/>
            </w:tcBorders>
          </w:tcPr>
          <w:p w14:paraId="37E66A71" w14:textId="77777777" w:rsidR="009930FC" w:rsidRPr="001E6C21" w:rsidRDefault="00340DD6" w:rsidP="00BF661D">
            <w:pPr>
              <w:rPr>
                <w:rFonts w:ascii="Arial" w:hAnsi="Arial" w:cs="Arial"/>
                <w:color w:val="000000"/>
                <w:sz w:val="18"/>
                <w:szCs w:val="18"/>
              </w:rPr>
            </w:pPr>
            <w:r w:rsidRPr="001E6C21">
              <w:rPr>
                <w:rFonts w:ascii="Arial" w:hAnsi="Arial" w:cs="Arial"/>
                <w:color w:val="000000"/>
                <w:sz w:val="18"/>
                <w:szCs w:val="18"/>
              </w:rPr>
              <w:t xml:space="preserve">Guest </w:t>
            </w:r>
          </w:p>
        </w:tc>
        <w:tc>
          <w:tcPr>
            <w:tcW w:w="2817" w:type="dxa"/>
            <w:gridSpan w:val="2"/>
            <w:tcBorders>
              <w:top w:val="thickThinSmallGap" w:sz="12" w:space="0" w:color="auto"/>
              <w:bottom w:val="single" w:sz="4" w:space="0" w:color="auto"/>
            </w:tcBorders>
          </w:tcPr>
          <w:p w14:paraId="1D8E4B31" w14:textId="77777777" w:rsidR="009930FC" w:rsidRPr="001E6C21" w:rsidRDefault="000051AC" w:rsidP="00BF661D">
            <w:pPr>
              <w:rPr>
                <w:rFonts w:ascii="Arial" w:hAnsi="Arial" w:cs="Arial"/>
                <w:color w:val="000000"/>
                <w:sz w:val="18"/>
                <w:szCs w:val="18"/>
              </w:rPr>
            </w:pPr>
            <w:r w:rsidRPr="001E6C21">
              <w:rPr>
                <w:rFonts w:ascii="Arial" w:hAnsi="Arial" w:cs="Arial"/>
                <w:color w:val="000000"/>
                <w:sz w:val="18"/>
                <w:szCs w:val="18"/>
              </w:rPr>
              <w:t xml:space="preserve">This is not a role, it’s the lack of other GreenSheets roles. Allows view-only access to both types of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Is there a need of creation of a true GS read-only role?</w:t>
            </w:r>
          </w:p>
        </w:tc>
        <w:tc>
          <w:tcPr>
            <w:tcW w:w="1184" w:type="dxa"/>
            <w:tcBorders>
              <w:top w:val="thickThinSmallGap" w:sz="12" w:space="0" w:color="auto"/>
              <w:bottom w:val="single" w:sz="4" w:space="0" w:color="auto"/>
              <w:right w:val="double" w:sz="4" w:space="0" w:color="auto"/>
            </w:tcBorders>
          </w:tcPr>
          <w:p w14:paraId="76E75DFB" w14:textId="77777777" w:rsidR="009930FC" w:rsidRPr="001E6C21" w:rsidRDefault="000051AC" w:rsidP="00BF661D">
            <w:pPr>
              <w:rPr>
                <w:sz w:val="18"/>
                <w:szCs w:val="18"/>
              </w:rPr>
            </w:pPr>
            <w:r w:rsidRPr="001E6C21">
              <w:rPr>
                <w:rFonts w:ascii="Arial" w:hAnsi="Arial" w:cs="Arial"/>
                <w:color w:val="00B050"/>
                <w:sz w:val="18"/>
                <w:szCs w:val="18"/>
              </w:rPr>
              <w:t>Minor</w:t>
            </w:r>
          </w:p>
        </w:tc>
        <w:tc>
          <w:tcPr>
            <w:tcW w:w="1529" w:type="dxa"/>
            <w:tcBorders>
              <w:top w:val="thickThinSmallGap" w:sz="12" w:space="0" w:color="auto"/>
              <w:left w:val="double" w:sz="4" w:space="0" w:color="auto"/>
              <w:bottom w:val="single" w:sz="4" w:space="0" w:color="auto"/>
            </w:tcBorders>
          </w:tcPr>
          <w:p w14:paraId="250D5574" w14:textId="77777777" w:rsidR="009930FC" w:rsidRPr="001E6C21" w:rsidRDefault="009930FC" w:rsidP="00BF661D">
            <w:pPr>
              <w:rPr>
                <w:sz w:val="18"/>
                <w:szCs w:val="18"/>
              </w:rPr>
            </w:pPr>
          </w:p>
        </w:tc>
        <w:tc>
          <w:tcPr>
            <w:tcW w:w="1990" w:type="dxa"/>
            <w:tcBorders>
              <w:top w:val="thickThinSmallGap" w:sz="12" w:space="0" w:color="auto"/>
              <w:bottom w:val="single" w:sz="4" w:space="0" w:color="auto"/>
            </w:tcBorders>
          </w:tcPr>
          <w:p w14:paraId="0B9412F1" w14:textId="77777777" w:rsidR="009930FC" w:rsidRPr="001E6C21" w:rsidRDefault="009930FC" w:rsidP="00BF661D">
            <w:pPr>
              <w:rPr>
                <w:sz w:val="18"/>
                <w:szCs w:val="18"/>
              </w:rPr>
            </w:pPr>
          </w:p>
        </w:tc>
        <w:tc>
          <w:tcPr>
            <w:tcW w:w="1128" w:type="dxa"/>
            <w:tcBorders>
              <w:top w:val="thickThinSmallGap" w:sz="12" w:space="0" w:color="auto"/>
              <w:bottom w:val="single" w:sz="4" w:space="0" w:color="auto"/>
            </w:tcBorders>
          </w:tcPr>
          <w:p w14:paraId="4AA76C2F" w14:textId="77777777" w:rsidR="009930FC" w:rsidRPr="001E6C21" w:rsidRDefault="009930FC" w:rsidP="00BF661D">
            <w:pPr>
              <w:rPr>
                <w:sz w:val="18"/>
                <w:szCs w:val="18"/>
              </w:rPr>
            </w:pPr>
          </w:p>
        </w:tc>
        <w:tc>
          <w:tcPr>
            <w:tcW w:w="1345" w:type="dxa"/>
            <w:tcBorders>
              <w:top w:val="thickThinSmallGap" w:sz="12" w:space="0" w:color="auto"/>
              <w:bottom w:val="single" w:sz="4" w:space="0" w:color="auto"/>
            </w:tcBorders>
          </w:tcPr>
          <w:p w14:paraId="13EE2F9A" w14:textId="77777777" w:rsidR="009930FC" w:rsidRPr="001E6C21" w:rsidRDefault="009930FC" w:rsidP="00BF661D">
            <w:pPr>
              <w:rPr>
                <w:sz w:val="18"/>
                <w:szCs w:val="18"/>
              </w:rPr>
            </w:pPr>
          </w:p>
        </w:tc>
      </w:tr>
      <w:tr w:rsidR="001E6C21" w:rsidRPr="001E6C21" w14:paraId="7C347EF7" w14:textId="77777777" w:rsidTr="001E6C21">
        <w:tc>
          <w:tcPr>
            <w:tcW w:w="1475" w:type="dxa"/>
            <w:vMerge/>
            <w:tcBorders>
              <w:top w:val="thickThinSmallGap" w:sz="12" w:space="0" w:color="auto"/>
              <w:bottom w:val="thickThinSmallGap" w:sz="12" w:space="0" w:color="auto"/>
              <w:right w:val="double" w:sz="4" w:space="0" w:color="auto"/>
            </w:tcBorders>
            <w:shd w:val="clear" w:color="auto" w:fill="B8CCE4" w:themeFill="accent1" w:themeFillTint="66"/>
          </w:tcPr>
          <w:p w14:paraId="5898392B" w14:textId="77777777" w:rsidR="00340DD6" w:rsidRPr="001E6C21" w:rsidRDefault="00340DD6" w:rsidP="00BF661D">
            <w:pPr>
              <w:rPr>
                <w:rFonts w:ascii="Arial" w:hAnsi="Arial" w:cs="Arial"/>
                <w:color w:val="000000"/>
                <w:sz w:val="18"/>
                <w:szCs w:val="18"/>
              </w:rPr>
            </w:pPr>
          </w:p>
        </w:tc>
        <w:tc>
          <w:tcPr>
            <w:tcW w:w="1472" w:type="dxa"/>
            <w:tcBorders>
              <w:left w:val="double" w:sz="4" w:space="0" w:color="auto"/>
              <w:bottom w:val="single" w:sz="4" w:space="0" w:color="auto"/>
            </w:tcBorders>
          </w:tcPr>
          <w:p w14:paraId="62D617E9" w14:textId="77777777" w:rsidR="00340DD6" w:rsidRPr="001E6C21" w:rsidRDefault="00C339EF" w:rsidP="00BF661D">
            <w:pPr>
              <w:rPr>
                <w:rFonts w:ascii="Arial" w:hAnsi="Arial" w:cs="Arial"/>
                <w:color w:val="000000"/>
                <w:sz w:val="18"/>
                <w:szCs w:val="18"/>
              </w:rPr>
            </w:pPr>
            <w:r w:rsidRPr="001E6C21">
              <w:rPr>
                <w:rFonts w:ascii="Arial" w:hAnsi="Arial" w:cs="Arial"/>
                <w:color w:val="000000"/>
                <w:sz w:val="18"/>
                <w:szCs w:val="18"/>
              </w:rPr>
              <w:t>Diversity Supplement PD</w:t>
            </w:r>
          </w:p>
        </w:tc>
        <w:tc>
          <w:tcPr>
            <w:tcW w:w="2817" w:type="dxa"/>
            <w:gridSpan w:val="2"/>
            <w:tcBorders>
              <w:bottom w:val="single" w:sz="4" w:space="0" w:color="auto"/>
            </w:tcBorders>
          </w:tcPr>
          <w:p w14:paraId="4A60380F" w14:textId="77777777" w:rsidR="00C6564A" w:rsidRPr="001E6C21" w:rsidRDefault="00C6564A" w:rsidP="00C6564A">
            <w:pPr>
              <w:pStyle w:val="BodyText"/>
              <w:rPr>
                <w:rFonts w:eastAsiaTheme="minorHAnsi"/>
                <w:bCs w:val="0"/>
                <w:color w:val="000000"/>
                <w:sz w:val="18"/>
                <w:szCs w:val="18"/>
              </w:rPr>
            </w:pPr>
            <w:r w:rsidRPr="001E6C21">
              <w:rPr>
                <w:rFonts w:eastAsiaTheme="minorHAnsi"/>
                <w:bCs w:val="0"/>
                <w:color w:val="000000"/>
                <w:sz w:val="18"/>
                <w:szCs w:val="18"/>
              </w:rPr>
              <w:t>User can see only minority supplements grants. Only one user (</w:t>
            </w:r>
            <w:proofErr w:type="spellStart"/>
            <w:proofErr w:type="gramStart"/>
            <w:r w:rsidRPr="001E6C21">
              <w:rPr>
                <w:rFonts w:eastAsiaTheme="minorHAnsi"/>
                <w:bCs w:val="0"/>
                <w:color w:val="000000"/>
                <w:sz w:val="18"/>
                <w:szCs w:val="18"/>
              </w:rPr>
              <w:t>minoritysupplements.userids</w:t>
            </w:r>
            <w:proofErr w:type="spellEnd"/>
            <w:proofErr w:type="gramEnd"/>
          </w:p>
          <w:p w14:paraId="68537F4C" w14:textId="77777777" w:rsidR="00340DD6" w:rsidRPr="001E6C21" w:rsidRDefault="00C6564A" w:rsidP="00C6564A">
            <w:pPr>
              <w:rPr>
                <w:rFonts w:ascii="Arial" w:hAnsi="Arial" w:cs="Arial"/>
                <w:color w:val="000000"/>
                <w:sz w:val="18"/>
                <w:szCs w:val="18"/>
              </w:rPr>
            </w:pPr>
            <w:r w:rsidRPr="001E6C21">
              <w:rPr>
                <w:rFonts w:ascii="Arial" w:hAnsi="Arial" w:cs="Arial"/>
                <w:color w:val="000000"/>
                <w:sz w:val="18"/>
                <w:szCs w:val="18"/>
              </w:rPr>
              <w:t xml:space="preserve">=OGUNBIYIP). </w:t>
            </w:r>
          </w:p>
          <w:p w14:paraId="66477D5E" w14:textId="77777777" w:rsidR="00C6564A" w:rsidRPr="001E6C21" w:rsidRDefault="00C6564A" w:rsidP="00C6564A">
            <w:pPr>
              <w:rPr>
                <w:rFonts w:ascii="Arial" w:hAnsi="Arial" w:cs="Arial"/>
                <w:color w:val="000000"/>
                <w:sz w:val="18"/>
                <w:szCs w:val="18"/>
              </w:rPr>
            </w:pPr>
            <w:r w:rsidRPr="001E6C21">
              <w:rPr>
                <w:rFonts w:ascii="Arial" w:hAnsi="Arial" w:cs="Arial"/>
                <w:color w:val="000000"/>
                <w:sz w:val="18"/>
                <w:szCs w:val="18"/>
              </w:rPr>
              <w:t>Need to determine if this role is still needed.</w:t>
            </w:r>
          </w:p>
        </w:tc>
        <w:tc>
          <w:tcPr>
            <w:tcW w:w="1184" w:type="dxa"/>
            <w:tcBorders>
              <w:bottom w:val="single" w:sz="4" w:space="0" w:color="auto"/>
              <w:right w:val="double" w:sz="4" w:space="0" w:color="auto"/>
            </w:tcBorders>
          </w:tcPr>
          <w:p w14:paraId="5FA17B87" w14:textId="77777777" w:rsidR="00340DD6" w:rsidRPr="001E6C21" w:rsidRDefault="00C339EF" w:rsidP="00BF661D">
            <w:pPr>
              <w:rPr>
                <w:rFonts w:ascii="Arial" w:hAnsi="Arial" w:cs="Arial"/>
                <w:b/>
                <w:bCs/>
                <w:color w:val="FF0000"/>
                <w:sz w:val="18"/>
                <w:szCs w:val="18"/>
              </w:rPr>
            </w:pPr>
            <w:r w:rsidRPr="001E6C21">
              <w:rPr>
                <w:rFonts w:ascii="Arial" w:hAnsi="Arial" w:cs="Arial"/>
                <w:color w:val="00B050"/>
                <w:sz w:val="18"/>
                <w:szCs w:val="18"/>
              </w:rPr>
              <w:t>Minor</w:t>
            </w:r>
          </w:p>
        </w:tc>
        <w:tc>
          <w:tcPr>
            <w:tcW w:w="1529" w:type="dxa"/>
            <w:tcBorders>
              <w:left w:val="double" w:sz="4" w:space="0" w:color="auto"/>
              <w:bottom w:val="single" w:sz="4" w:space="0" w:color="auto"/>
            </w:tcBorders>
          </w:tcPr>
          <w:p w14:paraId="510CD7F6" w14:textId="77777777" w:rsidR="00340DD6" w:rsidRPr="001E6C21" w:rsidRDefault="00340DD6" w:rsidP="00BF661D">
            <w:pPr>
              <w:rPr>
                <w:rFonts w:ascii="Arial" w:hAnsi="Arial" w:cs="Arial"/>
                <w:color w:val="000000"/>
                <w:sz w:val="18"/>
                <w:szCs w:val="18"/>
              </w:rPr>
            </w:pPr>
          </w:p>
        </w:tc>
        <w:tc>
          <w:tcPr>
            <w:tcW w:w="1990" w:type="dxa"/>
            <w:tcBorders>
              <w:bottom w:val="single" w:sz="4" w:space="0" w:color="auto"/>
            </w:tcBorders>
          </w:tcPr>
          <w:p w14:paraId="74C5E41C" w14:textId="77777777" w:rsidR="00340DD6" w:rsidRPr="001E6C21" w:rsidRDefault="00340DD6" w:rsidP="00BF661D">
            <w:pPr>
              <w:rPr>
                <w:rFonts w:ascii="Arial" w:hAnsi="Arial" w:cs="Arial"/>
                <w:color w:val="000000"/>
                <w:sz w:val="18"/>
                <w:szCs w:val="18"/>
              </w:rPr>
            </w:pPr>
          </w:p>
        </w:tc>
        <w:tc>
          <w:tcPr>
            <w:tcW w:w="1128" w:type="dxa"/>
            <w:tcBorders>
              <w:bottom w:val="single" w:sz="4" w:space="0" w:color="auto"/>
            </w:tcBorders>
          </w:tcPr>
          <w:p w14:paraId="66CD0E04" w14:textId="77777777" w:rsidR="00340DD6" w:rsidRPr="001E6C21" w:rsidRDefault="00340DD6" w:rsidP="00BF661D">
            <w:pPr>
              <w:jc w:val="center"/>
              <w:rPr>
                <w:rFonts w:ascii="Arial" w:hAnsi="Arial" w:cs="Arial"/>
                <w:b/>
                <w:bCs/>
                <w:color w:val="FF0000"/>
                <w:sz w:val="18"/>
                <w:szCs w:val="18"/>
              </w:rPr>
            </w:pPr>
          </w:p>
        </w:tc>
        <w:tc>
          <w:tcPr>
            <w:tcW w:w="1345" w:type="dxa"/>
            <w:tcBorders>
              <w:bottom w:val="single" w:sz="4" w:space="0" w:color="auto"/>
            </w:tcBorders>
          </w:tcPr>
          <w:p w14:paraId="639F956E" w14:textId="77777777" w:rsidR="00340DD6" w:rsidRPr="001E6C21" w:rsidRDefault="00340DD6" w:rsidP="00BF661D">
            <w:pPr>
              <w:rPr>
                <w:sz w:val="18"/>
                <w:szCs w:val="18"/>
              </w:rPr>
            </w:pPr>
          </w:p>
        </w:tc>
      </w:tr>
      <w:tr w:rsidR="001E6C21" w:rsidRPr="001E6C21" w14:paraId="63808B41" w14:textId="77777777" w:rsidTr="001E6C21">
        <w:tc>
          <w:tcPr>
            <w:tcW w:w="1475" w:type="dxa"/>
            <w:vMerge/>
            <w:tcBorders>
              <w:top w:val="thickThinSmallGap" w:sz="12" w:space="0" w:color="auto"/>
              <w:bottom w:val="thickThinSmallGap" w:sz="12" w:space="0" w:color="auto"/>
              <w:right w:val="double" w:sz="4" w:space="0" w:color="auto"/>
            </w:tcBorders>
            <w:shd w:val="clear" w:color="auto" w:fill="B8CCE4" w:themeFill="accent1" w:themeFillTint="66"/>
          </w:tcPr>
          <w:p w14:paraId="04F7BA0D" w14:textId="77777777" w:rsidR="009930FC" w:rsidRPr="001E6C21" w:rsidRDefault="009930FC" w:rsidP="00BF661D">
            <w:pPr>
              <w:rPr>
                <w:rFonts w:ascii="Arial" w:hAnsi="Arial" w:cs="Arial"/>
                <w:color w:val="000000"/>
                <w:sz w:val="18"/>
                <w:szCs w:val="18"/>
              </w:rPr>
            </w:pPr>
          </w:p>
        </w:tc>
        <w:tc>
          <w:tcPr>
            <w:tcW w:w="1472" w:type="dxa"/>
            <w:tcBorders>
              <w:top w:val="single" w:sz="4" w:space="0" w:color="auto"/>
              <w:left w:val="double" w:sz="4" w:space="0" w:color="auto"/>
              <w:bottom w:val="thickThinSmallGap" w:sz="12" w:space="0" w:color="auto"/>
            </w:tcBorders>
          </w:tcPr>
          <w:p w14:paraId="2EA942FD" w14:textId="77777777" w:rsidR="009930FC" w:rsidRPr="001E6C21" w:rsidRDefault="00340DD6" w:rsidP="00BF661D">
            <w:pPr>
              <w:rPr>
                <w:rFonts w:ascii="Arial" w:hAnsi="Arial" w:cs="Arial"/>
                <w:color w:val="000000"/>
                <w:sz w:val="18"/>
                <w:szCs w:val="18"/>
              </w:rPr>
            </w:pPr>
            <w:r w:rsidRPr="001E6C21">
              <w:rPr>
                <w:rFonts w:ascii="Arial" w:hAnsi="Arial" w:cs="Arial"/>
                <w:color w:val="000000"/>
                <w:sz w:val="18"/>
                <w:szCs w:val="18"/>
              </w:rPr>
              <w:t>Super user</w:t>
            </w:r>
          </w:p>
        </w:tc>
        <w:tc>
          <w:tcPr>
            <w:tcW w:w="2817" w:type="dxa"/>
            <w:gridSpan w:val="2"/>
            <w:tcBorders>
              <w:top w:val="single" w:sz="4" w:space="0" w:color="auto"/>
              <w:bottom w:val="thickThinSmallGap" w:sz="12" w:space="0" w:color="auto"/>
            </w:tcBorders>
          </w:tcPr>
          <w:p w14:paraId="2E7BBB94" w14:textId="77777777" w:rsidR="009930FC" w:rsidRPr="001E6C21" w:rsidRDefault="00F57FB0" w:rsidP="00F57FB0">
            <w:pPr>
              <w:rPr>
                <w:rFonts w:ascii="Arial" w:hAnsi="Arial" w:cs="Arial"/>
                <w:color w:val="000000"/>
                <w:sz w:val="18"/>
                <w:szCs w:val="18"/>
              </w:rPr>
            </w:pPr>
            <w:r w:rsidRPr="001E6C21">
              <w:rPr>
                <w:rFonts w:ascii="Arial" w:hAnsi="Arial" w:cs="Arial"/>
                <w:color w:val="000000"/>
                <w:sz w:val="18"/>
                <w:szCs w:val="18"/>
              </w:rPr>
              <w:t xml:space="preserve">Super user role has been created in the past for troubleshooting and test purposes. Super user can change user (assume user’s identity, change FY, review/promote </w:t>
            </w:r>
            <w:proofErr w:type="spellStart"/>
            <w:r w:rsidRPr="001E6C21">
              <w:rPr>
                <w:rFonts w:ascii="Arial" w:hAnsi="Arial" w:cs="Arial"/>
                <w:color w:val="000000"/>
                <w:sz w:val="18"/>
                <w:szCs w:val="18"/>
              </w:rPr>
              <w:t>FormBuilder</w:t>
            </w:r>
            <w:proofErr w:type="spellEnd"/>
            <w:r w:rsidRPr="001E6C21">
              <w:rPr>
                <w:rFonts w:ascii="Arial" w:hAnsi="Arial" w:cs="Arial"/>
                <w:color w:val="000000"/>
                <w:sz w:val="18"/>
                <w:szCs w:val="18"/>
              </w:rPr>
              <w:t xml:space="preserve"> templates). D</w:t>
            </w:r>
            <w:r w:rsidR="00340DD6" w:rsidRPr="001E6C21">
              <w:rPr>
                <w:rFonts w:ascii="Arial" w:hAnsi="Arial" w:cs="Arial"/>
                <w:color w:val="000000"/>
                <w:sz w:val="18"/>
                <w:szCs w:val="18"/>
              </w:rPr>
              <w:t>evelopers must have a way to address the issues in production environment.</w:t>
            </w:r>
            <w:r w:rsidR="00C339EF" w:rsidRPr="001E6C21">
              <w:rPr>
                <w:rFonts w:ascii="Arial" w:hAnsi="Arial" w:cs="Arial"/>
                <w:color w:val="000000"/>
                <w:sz w:val="18"/>
                <w:szCs w:val="18"/>
              </w:rPr>
              <w:t xml:space="preserve"> Need to find a way to address production issues without assuming somebody’s identity in production. This is a security concern.</w:t>
            </w:r>
          </w:p>
        </w:tc>
        <w:tc>
          <w:tcPr>
            <w:tcW w:w="1184" w:type="dxa"/>
            <w:tcBorders>
              <w:top w:val="single" w:sz="4" w:space="0" w:color="auto"/>
              <w:bottom w:val="thickThinSmallGap" w:sz="12" w:space="0" w:color="auto"/>
              <w:right w:val="double" w:sz="4" w:space="0" w:color="auto"/>
            </w:tcBorders>
          </w:tcPr>
          <w:p w14:paraId="5BD7E42C" w14:textId="77777777" w:rsidR="009930FC" w:rsidRPr="001E6C21" w:rsidRDefault="000051AC" w:rsidP="00BF661D">
            <w:pPr>
              <w:rPr>
                <w:rFonts w:ascii="Arial" w:hAnsi="Arial" w:cs="Arial"/>
                <w:b/>
                <w:bCs/>
                <w:color w:val="FF0000"/>
                <w:sz w:val="18"/>
                <w:szCs w:val="18"/>
              </w:rPr>
            </w:pPr>
            <w:r w:rsidRPr="001E6C21">
              <w:rPr>
                <w:rFonts w:ascii="Arial" w:hAnsi="Arial" w:cs="Arial"/>
                <w:color w:val="FF0000"/>
                <w:sz w:val="18"/>
                <w:szCs w:val="18"/>
              </w:rPr>
              <w:t>Critical</w:t>
            </w:r>
          </w:p>
        </w:tc>
        <w:tc>
          <w:tcPr>
            <w:tcW w:w="1529" w:type="dxa"/>
            <w:tcBorders>
              <w:top w:val="single" w:sz="4" w:space="0" w:color="auto"/>
              <w:left w:val="double" w:sz="4" w:space="0" w:color="auto"/>
              <w:bottom w:val="thickThinSmallGap" w:sz="12" w:space="0" w:color="auto"/>
            </w:tcBorders>
          </w:tcPr>
          <w:p w14:paraId="045949CC" w14:textId="77777777" w:rsidR="009930FC" w:rsidRPr="001E6C21" w:rsidRDefault="009930FC" w:rsidP="00BF661D">
            <w:pPr>
              <w:rPr>
                <w:rFonts w:ascii="Arial" w:hAnsi="Arial" w:cs="Arial"/>
                <w:color w:val="000000"/>
                <w:sz w:val="18"/>
                <w:szCs w:val="18"/>
              </w:rPr>
            </w:pPr>
          </w:p>
        </w:tc>
        <w:tc>
          <w:tcPr>
            <w:tcW w:w="1990" w:type="dxa"/>
            <w:tcBorders>
              <w:top w:val="single" w:sz="4" w:space="0" w:color="auto"/>
              <w:bottom w:val="thickThinSmallGap" w:sz="12" w:space="0" w:color="auto"/>
            </w:tcBorders>
          </w:tcPr>
          <w:p w14:paraId="7070DA78" w14:textId="77777777" w:rsidR="009930FC" w:rsidRPr="001E6C21" w:rsidRDefault="009930FC" w:rsidP="00BF661D">
            <w:pPr>
              <w:rPr>
                <w:rFonts w:ascii="Arial" w:hAnsi="Arial" w:cs="Arial"/>
                <w:color w:val="000000"/>
                <w:sz w:val="18"/>
                <w:szCs w:val="18"/>
              </w:rPr>
            </w:pPr>
          </w:p>
        </w:tc>
        <w:tc>
          <w:tcPr>
            <w:tcW w:w="1128" w:type="dxa"/>
            <w:tcBorders>
              <w:top w:val="single" w:sz="4" w:space="0" w:color="auto"/>
              <w:bottom w:val="thickThinSmallGap" w:sz="12" w:space="0" w:color="auto"/>
            </w:tcBorders>
          </w:tcPr>
          <w:p w14:paraId="347A12BF" w14:textId="77777777" w:rsidR="009930FC" w:rsidRPr="001E6C21" w:rsidRDefault="009930FC" w:rsidP="00BF661D">
            <w:pPr>
              <w:jc w:val="center"/>
              <w:rPr>
                <w:rFonts w:ascii="Arial" w:hAnsi="Arial" w:cs="Arial"/>
                <w:b/>
                <w:bCs/>
                <w:color w:val="FF0000"/>
                <w:sz w:val="18"/>
                <w:szCs w:val="18"/>
              </w:rPr>
            </w:pPr>
          </w:p>
        </w:tc>
        <w:tc>
          <w:tcPr>
            <w:tcW w:w="1345" w:type="dxa"/>
            <w:tcBorders>
              <w:top w:val="single" w:sz="4" w:space="0" w:color="auto"/>
              <w:bottom w:val="thickThinSmallGap" w:sz="12" w:space="0" w:color="auto"/>
            </w:tcBorders>
          </w:tcPr>
          <w:p w14:paraId="4A2E0B9E" w14:textId="77777777" w:rsidR="009930FC" w:rsidRPr="001E6C21" w:rsidRDefault="009930FC" w:rsidP="00BF661D">
            <w:pPr>
              <w:rPr>
                <w:sz w:val="18"/>
                <w:szCs w:val="18"/>
              </w:rPr>
            </w:pPr>
          </w:p>
        </w:tc>
      </w:tr>
      <w:tr w:rsidR="001E6C21" w:rsidRPr="001E6C21" w14:paraId="00C5EC85" w14:textId="77777777" w:rsidTr="001E6C21">
        <w:tc>
          <w:tcPr>
            <w:tcW w:w="1475" w:type="dxa"/>
            <w:tcBorders>
              <w:top w:val="thickThinSmallGap" w:sz="12" w:space="0" w:color="auto"/>
              <w:bottom w:val="thickThinSmallGap" w:sz="12" w:space="0" w:color="auto"/>
              <w:right w:val="double" w:sz="4" w:space="0" w:color="auto"/>
            </w:tcBorders>
            <w:shd w:val="clear" w:color="auto" w:fill="95B3D7" w:themeFill="accent1" w:themeFillTint="99"/>
          </w:tcPr>
          <w:p w14:paraId="556B3B2B"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 xml:space="preserve">Update technology stack </w:t>
            </w:r>
          </w:p>
        </w:tc>
        <w:tc>
          <w:tcPr>
            <w:tcW w:w="1472" w:type="dxa"/>
            <w:tcBorders>
              <w:top w:val="thickThinSmallGap" w:sz="12" w:space="0" w:color="auto"/>
              <w:left w:val="double" w:sz="4" w:space="0" w:color="auto"/>
              <w:bottom w:val="thickThinSmallGap" w:sz="12" w:space="0" w:color="auto"/>
            </w:tcBorders>
          </w:tcPr>
          <w:p w14:paraId="0DC9B272"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Update technology stack</w:t>
            </w:r>
          </w:p>
        </w:tc>
        <w:tc>
          <w:tcPr>
            <w:tcW w:w="2817" w:type="dxa"/>
            <w:gridSpan w:val="2"/>
            <w:tcBorders>
              <w:top w:val="thickThinSmallGap" w:sz="12" w:space="0" w:color="auto"/>
              <w:bottom w:val="thickThinSmallGap" w:sz="12" w:space="0" w:color="auto"/>
            </w:tcBorders>
          </w:tcPr>
          <w:p w14:paraId="0DCF8061"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Update technology to be in compliance with NIH/NCI security policies</w:t>
            </w:r>
          </w:p>
        </w:tc>
        <w:tc>
          <w:tcPr>
            <w:tcW w:w="1184" w:type="dxa"/>
            <w:tcBorders>
              <w:top w:val="thickThinSmallGap" w:sz="12" w:space="0" w:color="auto"/>
              <w:bottom w:val="thickThinSmallGap" w:sz="12" w:space="0" w:color="auto"/>
              <w:right w:val="double" w:sz="4" w:space="0" w:color="auto"/>
            </w:tcBorders>
          </w:tcPr>
          <w:p w14:paraId="6C7CCF38" w14:textId="77777777" w:rsidR="00340DD6" w:rsidRPr="001E6C21" w:rsidRDefault="00340DD6" w:rsidP="00340DD6">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top w:val="thickThinSmallGap" w:sz="12" w:space="0" w:color="auto"/>
              <w:left w:val="double" w:sz="4" w:space="0" w:color="auto"/>
              <w:bottom w:val="thickThinSmallGap" w:sz="12" w:space="0" w:color="auto"/>
            </w:tcBorders>
          </w:tcPr>
          <w:p w14:paraId="0B268A36" w14:textId="77777777" w:rsidR="00340DD6" w:rsidRPr="001E6C21" w:rsidRDefault="00340DD6" w:rsidP="00340DD6">
            <w:pPr>
              <w:rPr>
                <w:rFonts w:ascii="Arial" w:hAnsi="Arial" w:cs="Arial"/>
                <w:color w:val="000000"/>
                <w:sz w:val="18"/>
                <w:szCs w:val="18"/>
              </w:rPr>
            </w:pPr>
          </w:p>
        </w:tc>
        <w:tc>
          <w:tcPr>
            <w:tcW w:w="1990" w:type="dxa"/>
            <w:tcBorders>
              <w:top w:val="thickThinSmallGap" w:sz="12" w:space="0" w:color="auto"/>
              <w:bottom w:val="thickThinSmallGap" w:sz="12" w:space="0" w:color="auto"/>
            </w:tcBorders>
          </w:tcPr>
          <w:p w14:paraId="6090FEA0" w14:textId="77777777" w:rsidR="00340DD6" w:rsidRPr="001E6C21" w:rsidRDefault="00340DD6" w:rsidP="00340DD6">
            <w:pPr>
              <w:rPr>
                <w:rFonts w:ascii="Arial" w:hAnsi="Arial" w:cs="Arial"/>
                <w:color w:val="000000"/>
                <w:sz w:val="18"/>
                <w:szCs w:val="18"/>
              </w:rPr>
            </w:pPr>
          </w:p>
        </w:tc>
        <w:tc>
          <w:tcPr>
            <w:tcW w:w="1128" w:type="dxa"/>
            <w:tcBorders>
              <w:top w:val="thickThinSmallGap" w:sz="12" w:space="0" w:color="auto"/>
              <w:bottom w:val="thickThinSmallGap" w:sz="12" w:space="0" w:color="auto"/>
            </w:tcBorders>
          </w:tcPr>
          <w:p w14:paraId="35852521" w14:textId="77777777" w:rsidR="00340DD6" w:rsidRPr="001E6C21" w:rsidRDefault="00340DD6" w:rsidP="00340DD6">
            <w:pPr>
              <w:jc w:val="center"/>
              <w:rPr>
                <w:rFonts w:ascii="Arial" w:hAnsi="Arial" w:cs="Arial"/>
                <w:b/>
                <w:bCs/>
                <w:color w:val="FF0000"/>
                <w:sz w:val="18"/>
                <w:szCs w:val="18"/>
              </w:rPr>
            </w:pPr>
          </w:p>
        </w:tc>
        <w:tc>
          <w:tcPr>
            <w:tcW w:w="1345" w:type="dxa"/>
            <w:tcBorders>
              <w:top w:val="thickThinSmallGap" w:sz="12" w:space="0" w:color="auto"/>
              <w:bottom w:val="thickThinSmallGap" w:sz="12" w:space="0" w:color="auto"/>
            </w:tcBorders>
          </w:tcPr>
          <w:p w14:paraId="4FEE3722" w14:textId="77777777" w:rsidR="00340DD6" w:rsidRPr="001E6C21" w:rsidRDefault="00340DD6" w:rsidP="00340DD6">
            <w:pPr>
              <w:rPr>
                <w:sz w:val="18"/>
                <w:szCs w:val="18"/>
              </w:rPr>
            </w:pPr>
          </w:p>
        </w:tc>
      </w:tr>
      <w:tr w:rsidR="001E6C21" w:rsidRPr="001E6C21" w14:paraId="23C4E1E1" w14:textId="77777777" w:rsidTr="001E6C21">
        <w:tc>
          <w:tcPr>
            <w:tcW w:w="1475" w:type="dxa"/>
            <w:tcBorders>
              <w:top w:val="thickThinSmallGap" w:sz="12" w:space="0" w:color="auto"/>
              <w:bottom w:val="thickThinSmallGap" w:sz="12" w:space="0" w:color="auto"/>
              <w:right w:val="double" w:sz="4" w:space="0" w:color="auto"/>
            </w:tcBorders>
            <w:shd w:val="clear" w:color="auto" w:fill="4F81BD" w:themeFill="accent1"/>
          </w:tcPr>
          <w:p w14:paraId="440F63A3"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 xml:space="preserve">Enhance search capabilities </w:t>
            </w:r>
          </w:p>
        </w:tc>
        <w:tc>
          <w:tcPr>
            <w:tcW w:w="1472" w:type="dxa"/>
            <w:tcBorders>
              <w:top w:val="thickThinSmallGap" w:sz="12" w:space="0" w:color="auto"/>
              <w:left w:val="double" w:sz="4" w:space="0" w:color="auto"/>
              <w:bottom w:val="thickThinSmallGap" w:sz="12" w:space="0" w:color="auto"/>
            </w:tcBorders>
          </w:tcPr>
          <w:p w14:paraId="1D6E3C56"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Enhance search capabilities</w:t>
            </w:r>
          </w:p>
        </w:tc>
        <w:tc>
          <w:tcPr>
            <w:tcW w:w="2817" w:type="dxa"/>
            <w:gridSpan w:val="2"/>
            <w:tcBorders>
              <w:top w:val="thickThinSmallGap" w:sz="12" w:space="0" w:color="auto"/>
              <w:bottom w:val="thickThinSmallGap" w:sz="12" w:space="0" w:color="auto"/>
            </w:tcBorders>
          </w:tcPr>
          <w:p w14:paraId="290D5F33"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Create user-friendly dashboard to easily access the grants and the underlying GreenSheets which would help visualize some of the key metrics</w:t>
            </w:r>
          </w:p>
        </w:tc>
        <w:tc>
          <w:tcPr>
            <w:tcW w:w="1184" w:type="dxa"/>
            <w:tcBorders>
              <w:top w:val="thickThinSmallGap" w:sz="12" w:space="0" w:color="auto"/>
              <w:bottom w:val="thickThinSmallGap" w:sz="12" w:space="0" w:color="auto"/>
              <w:right w:val="double" w:sz="4" w:space="0" w:color="auto"/>
            </w:tcBorders>
          </w:tcPr>
          <w:p w14:paraId="0109E499" w14:textId="77777777" w:rsidR="00340DD6" w:rsidRPr="001E6C21" w:rsidRDefault="00340DD6" w:rsidP="00340DD6">
            <w:pPr>
              <w:rPr>
                <w:rFonts w:ascii="Arial" w:hAnsi="Arial" w:cs="Arial"/>
                <w:color w:val="000000"/>
                <w:sz w:val="18"/>
                <w:szCs w:val="18"/>
              </w:rPr>
            </w:pPr>
            <w:r w:rsidRPr="001E6C21">
              <w:rPr>
                <w:rFonts w:ascii="Arial" w:hAnsi="Arial" w:cs="Arial"/>
                <w:color w:val="0070C0"/>
                <w:sz w:val="18"/>
                <w:szCs w:val="18"/>
              </w:rPr>
              <w:t>TBD, might not be necessary according to OGA</w:t>
            </w:r>
          </w:p>
        </w:tc>
        <w:tc>
          <w:tcPr>
            <w:tcW w:w="1529" w:type="dxa"/>
            <w:tcBorders>
              <w:top w:val="thickThinSmallGap" w:sz="12" w:space="0" w:color="auto"/>
              <w:left w:val="double" w:sz="4" w:space="0" w:color="auto"/>
              <w:bottom w:val="thickThinSmallGap" w:sz="12" w:space="0" w:color="auto"/>
            </w:tcBorders>
          </w:tcPr>
          <w:p w14:paraId="7393767B" w14:textId="77777777" w:rsidR="00340DD6" w:rsidRPr="001E6C21" w:rsidRDefault="00340DD6" w:rsidP="00340DD6">
            <w:pPr>
              <w:rPr>
                <w:rFonts w:ascii="Arial" w:hAnsi="Arial" w:cs="Arial"/>
                <w:color w:val="000000"/>
                <w:sz w:val="18"/>
                <w:szCs w:val="18"/>
              </w:rPr>
            </w:pPr>
          </w:p>
        </w:tc>
        <w:tc>
          <w:tcPr>
            <w:tcW w:w="1990" w:type="dxa"/>
            <w:tcBorders>
              <w:top w:val="thickThinSmallGap" w:sz="12" w:space="0" w:color="auto"/>
              <w:bottom w:val="thickThinSmallGap" w:sz="12" w:space="0" w:color="auto"/>
            </w:tcBorders>
          </w:tcPr>
          <w:p w14:paraId="7B352FA9" w14:textId="77777777" w:rsidR="00340DD6" w:rsidRPr="001E6C21" w:rsidRDefault="00340DD6" w:rsidP="00340DD6">
            <w:pPr>
              <w:rPr>
                <w:rFonts w:ascii="Arial" w:hAnsi="Arial" w:cs="Arial"/>
                <w:color w:val="000000"/>
                <w:sz w:val="18"/>
                <w:szCs w:val="18"/>
              </w:rPr>
            </w:pPr>
          </w:p>
        </w:tc>
        <w:tc>
          <w:tcPr>
            <w:tcW w:w="1128" w:type="dxa"/>
            <w:tcBorders>
              <w:top w:val="thickThinSmallGap" w:sz="12" w:space="0" w:color="auto"/>
              <w:bottom w:val="thickThinSmallGap" w:sz="12" w:space="0" w:color="auto"/>
            </w:tcBorders>
          </w:tcPr>
          <w:p w14:paraId="42727030" w14:textId="77777777" w:rsidR="00340DD6" w:rsidRPr="001E6C21" w:rsidRDefault="00340DD6" w:rsidP="00340DD6">
            <w:pPr>
              <w:jc w:val="center"/>
              <w:rPr>
                <w:rFonts w:ascii="Arial" w:hAnsi="Arial" w:cs="Arial"/>
                <w:b/>
                <w:bCs/>
                <w:color w:val="FF0000"/>
                <w:sz w:val="18"/>
                <w:szCs w:val="18"/>
              </w:rPr>
            </w:pPr>
          </w:p>
        </w:tc>
        <w:tc>
          <w:tcPr>
            <w:tcW w:w="1345" w:type="dxa"/>
            <w:tcBorders>
              <w:top w:val="thickThinSmallGap" w:sz="12" w:space="0" w:color="auto"/>
              <w:bottom w:val="thickThinSmallGap" w:sz="12" w:space="0" w:color="auto"/>
            </w:tcBorders>
          </w:tcPr>
          <w:p w14:paraId="3B46BCC7" w14:textId="77777777" w:rsidR="00340DD6" w:rsidRPr="001E6C21" w:rsidRDefault="00340DD6" w:rsidP="00340DD6">
            <w:pPr>
              <w:rPr>
                <w:sz w:val="18"/>
                <w:szCs w:val="18"/>
              </w:rPr>
            </w:pPr>
          </w:p>
        </w:tc>
      </w:tr>
      <w:tr w:rsidR="001E6C21" w:rsidRPr="001E6C21" w14:paraId="2CFE52D2" w14:textId="77777777" w:rsidTr="001E6C21">
        <w:trPr>
          <w:trHeight w:val="650"/>
        </w:trPr>
        <w:tc>
          <w:tcPr>
            <w:tcW w:w="1475" w:type="dxa"/>
            <w:vMerge w:val="restart"/>
            <w:tcBorders>
              <w:top w:val="thickThinSmallGap" w:sz="12" w:space="0" w:color="auto"/>
              <w:bottom w:val="thickThinSmallGap" w:sz="12" w:space="0" w:color="auto"/>
              <w:right w:val="double" w:sz="4" w:space="0" w:color="auto"/>
            </w:tcBorders>
            <w:shd w:val="clear" w:color="auto" w:fill="DBE5F1" w:themeFill="accent1" w:themeFillTint="33"/>
          </w:tcPr>
          <w:p w14:paraId="531A486F" w14:textId="77777777" w:rsidR="00340DD6" w:rsidRPr="001E6C21" w:rsidRDefault="00340DD6" w:rsidP="00340DD6">
            <w:pPr>
              <w:rPr>
                <w:sz w:val="18"/>
                <w:szCs w:val="18"/>
              </w:rPr>
            </w:pPr>
            <w:r w:rsidRPr="001E6C21">
              <w:rPr>
                <w:rFonts w:ascii="Arial" w:hAnsi="Arial" w:cs="Arial"/>
                <w:color w:val="000000"/>
                <w:sz w:val="18"/>
                <w:szCs w:val="18"/>
              </w:rPr>
              <w:lastRenderedPageBreak/>
              <w:t>Facilitate ad-hoc reporting on statistics related to answers to a specific question</w:t>
            </w:r>
          </w:p>
        </w:tc>
        <w:tc>
          <w:tcPr>
            <w:tcW w:w="1472" w:type="dxa"/>
            <w:tcBorders>
              <w:top w:val="thickThinSmallGap" w:sz="12" w:space="0" w:color="auto"/>
              <w:left w:val="double" w:sz="4" w:space="0" w:color="auto"/>
              <w:bottom w:val="single" w:sz="4" w:space="0" w:color="auto"/>
            </w:tcBorders>
          </w:tcPr>
          <w:p w14:paraId="3259A00B" w14:textId="77777777" w:rsidR="00901995" w:rsidRPr="001E6C21" w:rsidRDefault="00901995" w:rsidP="00901995">
            <w:pPr>
              <w:rPr>
                <w:rFonts w:ascii="Arial" w:hAnsi="Arial" w:cs="Arial"/>
                <w:color w:val="000000"/>
                <w:sz w:val="18"/>
                <w:szCs w:val="18"/>
              </w:rPr>
            </w:pPr>
            <w:r w:rsidRPr="001E6C21">
              <w:rPr>
                <w:rFonts w:ascii="Arial" w:hAnsi="Arial" w:cs="Arial"/>
                <w:color w:val="000000"/>
                <w:sz w:val="18"/>
                <w:szCs w:val="18"/>
              </w:rPr>
              <w:t>Prepare database for reporting</w:t>
            </w:r>
          </w:p>
          <w:p w14:paraId="335D980B" w14:textId="77777777" w:rsidR="00340DD6" w:rsidRPr="001E6C21" w:rsidRDefault="00340DD6" w:rsidP="002356D5">
            <w:pPr>
              <w:rPr>
                <w:rFonts w:ascii="Arial" w:hAnsi="Arial" w:cs="Arial"/>
                <w:color w:val="000000"/>
                <w:sz w:val="18"/>
                <w:szCs w:val="18"/>
              </w:rPr>
            </w:pPr>
          </w:p>
        </w:tc>
        <w:tc>
          <w:tcPr>
            <w:tcW w:w="2817" w:type="dxa"/>
            <w:gridSpan w:val="2"/>
            <w:tcBorders>
              <w:top w:val="thickThinSmallGap" w:sz="12" w:space="0" w:color="auto"/>
              <w:bottom w:val="single" w:sz="4" w:space="0" w:color="auto"/>
            </w:tcBorders>
          </w:tcPr>
          <w:p w14:paraId="289EB3DE" w14:textId="77777777" w:rsidR="00901995" w:rsidRPr="001E6C21" w:rsidRDefault="00901995" w:rsidP="00901995">
            <w:pPr>
              <w:rPr>
                <w:rFonts w:ascii="Arial" w:hAnsi="Arial" w:cs="Arial"/>
                <w:color w:val="000000"/>
                <w:sz w:val="18"/>
                <w:szCs w:val="18"/>
              </w:rPr>
            </w:pPr>
            <w:r w:rsidRPr="001E6C21">
              <w:rPr>
                <w:rFonts w:ascii="Arial" w:hAnsi="Arial" w:cs="Arial"/>
                <w:color w:val="000000"/>
                <w:sz w:val="18"/>
                <w:szCs w:val="18"/>
              </w:rPr>
              <w:t>A new approach to extracting questions from Form Builder and saving them in different tables. This approach will prepare the database to handle reporting requirements with ease.</w:t>
            </w:r>
          </w:p>
          <w:p w14:paraId="6B670544" w14:textId="77777777" w:rsidR="00340DD6" w:rsidRPr="001E6C21" w:rsidRDefault="00340DD6" w:rsidP="00901995">
            <w:pPr>
              <w:rPr>
                <w:rFonts w:ascii="Arial" w:hAnsi="Arial" w:cs="Arial"/>
                <w:color w:val="000000"/>
                <w:sz w:val="18"/>
                <w:szCs w:val="18"/>
              </w:rPr>
            </w:pPr>
          </w:p>
        </w:tc>
        <w:tc>
          <w:tcPr>
            <w:tcW w:w="1184" w:type="dxa"/>
            <w:tcBorders>
              <w:top w:val="thickThinSmallGap" w:sz="12" w:space="0" w:color="auto"/>
              <w:bottom w:val="single" w:sz="4" w:space="0" w:color="auto"/>
              <w:right w:val="double" w:sz="4" w:space="0" w:color="auto"/>
            </w:tcBorders>
          </w:tcPr>
          <w:p w14:paraId="6A41F5B1" w14:textId="77777777" w:rsidR="00340DD6" w:rsidRPr="001E6C21" w:rsidRDefault="002356D5" w:rsidP="00340DD6">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top w:val="thickThinSmallGap" w:sz="12" w:space="0" w:color="auto"/>
              <w:left w:val="double" w:sz="4" w:space="0" w:color="auto"/>
              <w:bottom w:val="single" w:sz="4" w:space="0" w:color="auto"/>
            </w:tcBorders>
          </w:tcPr>
          <w:p w14:paraId="7F7B6808"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GS - Need ability to provide ad-hoc reporting on specific questions.</w:t>
            </w:r>
          </w:p>
        </w:tc>
        <w:tc>
          <w:tcPr>
            <w:tcW w:w="1990" w:type="dxa"/>
            <w:tcBorders>
              <w:top w:val="thickThinSmallGap" w:sz="12" w:space="0" w:color="auto"/>
              <w:bottom w:val="single" w:sz="4" w:space="0" w:color="auto"/>
            </w:tcBorders>
          </w:tcPr>
          <w:p w14:paraId="3C52E7DA" w14:textId="77777777" w:rsidR="00340DD6" w:rsidRPr="001E6C21" w:rsidRDefault="00340DD6" w:rsidP="00340DD6">
            <w:pPr>
              <w:spacing w:after="240"/>
              <w:rPr>
                <w:rFonts w:ascii="Arial" w:hAnsi="Arial" w:cs="Arial"/>
                <w:color w:val="000000"/>
                <w:sz w:val="18"/>
                <w:szCs w:val="18"/>
              </w:rPr>
            </w:pPr>
            <w:r w:rsidRPr="001E6C21">
              <w:rPr>
                <w:rFonts w:ascii="Arial" w:hAnsi="Arial" w:cs="Arial"/>
                <w:color w:val="000000"/>
                <w:sz w:val="18"/>
                <w:szCs w:val="18"/>
              </w:rPr>
              <w:t xml:space="preserve">Random requests from Building 1 and the Congress need to be addressed with quick turnaround. To support these requests, database needs to have easily retrievable information about answers to specific questions across the versions of GS. Such requests can cover up to 3 years of awarded grants data (but not limited to this number). </w:t>
            </w:r>
            <w:r w:rsidRPr="001E6C21">
              <w:rPr>
                <w:rFonts w:ascii="Arial" w:hAnsi="Arial" w:cs="Arial"/>
                <w:color w:val="000000"/>
                <w:sz w:val="18"/>
                <w:szCs w:val="18"/>
              </w:rPr>
              <w:br/>
              <w:t xml:space="preserve">OGA and CBIIT need to have a requirements session prior to design of the new GreenSheets database. </w:t>
            </w:r>
            <w:r w:rsidRPr="001E6C21">
              <w:rPr>
                <w:rFonts w:ascii="Arial" w:hAnsi="Arial" w:cs="Arial"/>
                <w:color w:val="000000"/>
                <w:sz w:val="18"/>
                <w:szCs w:val="18"/>
              </w:rPr>
              <w:br/>
            </w:r>
            <w:r w:rsidRPr="001E6C21">
              <w:rPr>
                <w:rFonts w:ascii="Arial" w:hAnsi="Arial" w:cs="Arial"/>
                <w:color w:val="000000"/>
                <w:sz w:val="18"/>
                <w:szCs w:val="18"/>
              </w:rPr>
              <w:br/>
              <w:t xml:space="preserve">GreenSheets ad-hoc reporting requests: </w:t>
            </w:r>
            <w:r w:rsidRPr="001E6C21">
              <w:rPr>
                <w:rFonts w:ascii="Arial" w:hAnsi="Arial" w:cs="Arial"/>
                <w:color w:val="000000"/>
                <w:sz w:val="18"/>
                <w:szCs w:val="18"/>
              </w:rPr>
              <w:br/>
              <w:t xml:space="preserve">a. Reporting should be done on AWARDED grants only, by checking for GS with status FROZEN. </w:t>
            </w:r>
            <w:r w:rsidRPr="001E6C21">
              <w:rPr>
                <w:rFonts w:ascii="Arial" w:hAnsi="Arial" w:cs="Arial"/>
                <w:color w:val="000000"/>
                <w:sz w:val="18"/>
                <w:szCs w:val="18"/>
              </w:rPr>
              <w:br/>
              <w:t xml:space="preserve">b. There might be a need to pull data from sublevel questions. DB and reporting structure should support it. </w:t>
            </w:r>
            <w:r w:rsidRPr="001E6C21">
              <w:rPr>
                <w:rFonts w:ascii="Arial" w:hAnsi="Arial" w:cs="Arial"/>
                <w:color w:val="000000"/>
                <w:sz w:val="18"/>
                <w:szCs w:val="18"/>
              </w:rPr>
              <w:br/>
              <w:t xml:space="preserve">c. Usually reporting is ordered on current FY, however it may go back 2-3 years. In addition, the current </w:t>
            </w:r>
            <w:r w:rsidRPr="001E6C21">
              <w:rPr>
                <w:rFonts w:ascii="Arial" w:hAnsi="Arial" w:cs="Arial"/>
                <w:color w:val="000000"/>
                <w:sz w:val="18"/>
                <w:szCs w:val="18"/>
              </w:rPr>
              <w:lastRenderedPageBreak/>
              <w:t xml:space="preserve">FY may have 2 or more versions of published GreenSheets questions. In order to reliably select all the relevant questions across the published versions, OGA needs a screen where user will be able to select a range of dates and the system will produce a report with all published questions. The user will be able to select multiple questions and either send it as a parameter for the report or save it outside the system to be used in </w:t>
            </w:r>
            <w:proofErr w:type="spellStart"/>
            <w:r w:rsidRPr="001E6C21">
              <w:rPr>
                <w:rFonts w:ascii="Arial" w:hAnsi="Arial" w:cs="Arial"/>
                <w:color w:val="000000"/>
                <w:sz w:val="18"/>
                <w:szCs w:val="18"/>
              </w:rPr>
              <w:t>QlikView</w:t>
            </w:r>
            <w:proofErr w:type="spellEnd"/>
            <w:r w:rsidRPr="001E6C21">
              <w:rPr>
                <w:rFonts w:ascii="Arial" w:hAnsi="Arial" w:cs="Arial"/>
                <w:color w:val="000000"/>
                <w:sz w:val="18"/>
                <w:szCs w:val="18"/>
              </w:rPr>
              <w:t xml:space="preserve"> or DB query. </w:t>
            </w:r>
            <w:r w:rsidRPr="001E6C21">
              <w:rPr>
                <w:rFonts w:ascii="Arial" w:hAnsi="Arial" w:cs="Arial"/>
                <w:color w:val="000000"/>
                <w:sz w:val="18"/>
                <w:szCs w:val="18"/>
              </w:rPr>
              <w:br/>
              <w:t xml:space="preserve">d. Report itself can be produced by OGA as long as structured GreenSheets data is available, however the set of questions probably needs to be pulled form GSFB. </w:t>
            </w:r>
            <w:r w:rsidRPr="001E6C21">
              <w:rPr>
                <w:rFonts w:ascii="Arial" w:hAnsi="Arial" w:cs="Arial"/>
                <w:color w:val="000000"/>
                <w:sz w:val="18"/>
                <w:szCs w:val="18"/>
              </w:rPr>
              <w:br/>
              <w:t xml:space="preserve">e. </w:t>
            </w:r>
            <w:r w:rsidRPr="008901C0">
              <w:rPr>
                <w:rFonts w:ascii="Arial" w:hAnsi="Arial" w:cs="Arial"/>
                <w:color w:val="000000"/>
                <w:sz w:val="18"/>
                <w:szCs w:val="18"/>
                <w:highlight w:val="yellow"/>
              </w:rPr>
              <w:t>In case of revised awards, multiple NOAs, at least one instance of desired question/answer combination will be considered as 1 for the report.</w:t>
            </w:r>
            <w:r w:rsidRPr="001E6C21">
              <w:rPr>
                <w:rFonts w:ascii="Arial" w:hAnsi="Arial" w:cs="Arial"/>
                <w:color w:val="000000"/>
                <w:sz w:val="18"/>
                <w:szCs w:val="18"/>
              </w:rPr>
              <w:t xml:space="preserve"> </w:t>
            </w:r>
            <w:r w:rsidRPr="001E6C21">
              <w:rPr>
                <w:rFonts w:ascii="Arial" w:hAnsi="Arial" w:cs="Arial"/>
                <w:color w:val="000000"/>
                <w:sz w:val="18"/>
                <w:szCs w:val="18"/>
              </w:rPr>
              <w:br/>
              <w:t xml:space="preserve">f. For multiyear awards, only select the grant of the award was issued in the </w:t>
            </w:r>
            <w:r w:rsidRPr="001E6C21">
              <w:rPr>
                <w:rFonts w:ascii="Arial" w:hAnsi="Arial" w:cs="Arial"/>
                <w:color w:val="000000"/>
                <w:sz w:val="18"/>
                <w:szCs w:val="18"/>
              </w:rPr>
              <w:lastRenderedPageBreak/>
              <w:t xml:space="preserve">requested FY of the report. </w:t>
            </w:r>
          </w:p>
        </w:tc>
        <w:tc>
          <w:tcPr>
            <w:tcW w:w="1128" w:type="dxa"/>
            <w:tcBorders>
              <w:top w:val="thickThinSmallGap" w:sz="12" w:space="0" w:color="auto"/>
              <w:bottom w:val="single" w:sz="4" w:space="0" w:color="auto"/>
            </w:tcBorders>
          </w:tcPr>
          <w:p w14:paraId="5395743B" w14:textId="77777777"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lastRenderedPageBreak/>
              <w:t>Critical</w:t>
            </w:r>
          </w:p>
        </w:tc>
        <w:tc>
          <w:tcPr>
            <w:tcW w:w="1345" w:type="dxa"/>
            <w:tcBorders>
              <w:top w:val="thickThinSmallGap" w:sz="12" w:space="0" w:color="auto"/>
              <w:bottom w:val="single" w:sz="4" w:space="0" w:color="auto"/>
            </w:tcBorders>
          </w:tcPr>
          <w:p w14:paraId="2798D3B3" w14:textId="77777777" w:rsidR="00340DD6" w:rsidRPr="001E6C21" w:rsidRDefault="00340DD6" w:rsidP="00340DD6">
            <w:pPr>
              <w:rPr>
                <w:sz w:val="18"/>
                <w:szCs w:val="18"/>
              </w:rPr>
            </w:pPr>
            <w:r w:rsidRPr="001E6C21">
              <w:rPr>
                <w:rFonts w:ascii="Arial" w:hAnsi="Arial" w:cs="Arial"/>
                <w:color w:val="000000"/>
                <w:sz w:val="18"/>
                <w:szCs w:val="18"/>
              </w:rPr>
              <w:t>OGAI2E-138</w:t>
            </w:r>
          </w:p>
        </w:tc>
      </w:tr>
      <w:tr w:rsidR="001E6C21" w:rsidRPr="001E6C21" w14:paraId="2123A929" w14:textId="77777777" w:rsidTr="001E6C21">
        <w:trPr>
          <w:trHeight w:val="649"/>
        </w:trPr>
        <w:tc>
          <w:tcPr>
            <w:tcW w:w="1475" w:type="dxa"/>
            <w:vMerge/>
            <w:tcBorders>
              <w:top w:val="double" w:sz="4" w:space="0" w:color="auto"/>
              <w:bottom w:val="thickThinSmallGap" w:sz="12" w:space="0" w:color="auto"/>
              <w:right w:val="double" w:sz="4" w:space="0" w:color="auto"/>
            </w:tcBorders>
            <w:shd w:val="clear" w:color="auto" w:fill="DBE5F1" w:themeFill="accent1" w:themeFillTint="33"/>
          </w:tcPr>
          <w:p w14:paraId="33BBFF22" w14:textId="77777777" w:rsidR="00901995" w:rsidRPr="001E6C21" w:rsidRDefault="00901995" w:rsidP="00901995">
            <w:pPr>
              <w:rPr>
                <w:sz w:val="18"/>
                <w:szCs w:val="18"/>
              </w:rPr>
            </w:pPr>
          </w:p>
        </w:tc>
        <w:tc>
          <w:tcPr>
            <w:tcW w:w="1472" w:type="dxa"/>
            <w:tcBorders>
              <w:top w:val="single" w:sz="4" w:space="0" w:color="auto"/>
              <w:left w:val="double" w:sz="4" w:space="0" w:color="auto"/>
              <w:bottom w:val="single" w:sz="4" w:space="0" w:color="auto"/>
            </w:tcBorders>
          </w:tcPr>
          <w:p w14:paraId="4E3781B5" w14:textId="77777777" w:rsidR="00901995" w:rsidRPr="001E6C21" w:rsidRDefault="00901995" w:rsidP="00901995">
            <w:pPr>
              <w:rPr>
                <w:sz w:val="18"/>
                <w:szCs w:val="18"/>
              </w:rPr>
            </w:pPr>
            <w:r w:rsidRPr="001E6C21">
              <w:rPr>
                <w:rFonts w:ascii="Arial" w:hAnsi="Arial" w:cs="Arial"/>
                <w:color w:val="000000"/>
                <w:sz w:val="18"/>
                <w:szCs w:val="18"/>
              </w:rPr>
              <w:t>Create user interface allowing to search and select questions.</w:t>
            </w:r>
          </w:p>
        </w:tc>
        <w:tc>
          <w:tcPr>
            <w:tcW w:w="2817" w:type="dxa"/>
            <w:gridSpan w:val="2"/>
            <w:tcBorders>
              <w:bottom w:val="single" w:sz="4" w:space="0" w:color="auto"/>
            </w:tcBorders>
          </w:tcPr>
          <w:p w14:paraId="4277EC19" w14:textId="171DB68F" w:rsidR="00901995" w:rsidRPr="001E6C21" w:rsidRDefault="00901995" w:rsidP="008901C0">
            <w:pPr>
              <w:rPr>
                <w:rFonts w:ascii="Arial" w:hAnsi="Arial" w:cs="Arial"/>
                <w:color w:val="000000"/>
                <w:sz w:val="18"/>
                <w:szCs w:val="18"/>
              </w:rPr>
            </w:pPr>
            <w:r w:rsidRPr="001E6C21">
              <w:rPr>
                <w:rFonts w:ascii="Arial" w:hAnsi="Arial" w:cs="Arial"/>
                <w:color w:val="000000"/>
                <w:sz w:val="18"/>
                <w:szCs w:val="18"/>
              </w:rPr>
              <w:t>User interface allowing searching and selecti</w:t>
            </w:r>
            <w:r w:rsidR="008901C0">
              <w:rPr>
                <w:rFonts w:ascii="Arial" w:hAnsi="Arial" w:cs="Arial"/>
                <w:color w:val="000000"/>
                <w:sz w:val="18"/>
                <w:szCs w:val="18"/>
              </w:rPr>
              <w:t>ng</w:t>
            </w:r>
            <w:r w:rsidRPr="001E6C21">
              <w:rPr>
                <w:rFonts w:ascii="Arial" w:hAnsi="Arial" w:cs="Arial"/>
                <w:color w:val="000000"/>
                <w:sz w:val="18"/>
                <w:szCs w:val="18"/>
              </w:rPr>
              <w:t xml:space="preserve"> of all questions</w:t>
            </w:r>
            <w:r w:rsidR="008901C0">
              <w:rPr>
                <w:rFonts w:ascii="Arial" w:hAnsi="Arial" w:cs="Arial"/>
                <w:color w:val="000000"/>
                <w:sz w:val="18"/>
                <w:szCs w:val="18"/>
              </w:rPr>
              <w:t xml:space="preserve"> from all version of</w:t>
            </w:r>
            <w:ins w:id="0" w:author="Tulchinskaya, Gaby (NIH/NCI) [C]" w:date="2016-08-03T10:17:00Z">
              <w:r w:rsidR="008901C0">
                <w:rPr>
                  <w:rFonts w:ascii="Arial" w:hAnsi="Arial" w:cs="Arial"/>
                  <w:color w:val="000000"/>
                  <w:sz w:val="18"/>
                  <w:szCs w:val="18"/>
                </w:rPr>
                <w:t xml:space="preserve"> </w:t>
              </w:r>
            </w:ins>
            <w:r w:rsidRPr="001E6C21">
              <w:rPr>
                <w:rFonts w:ascii="Arial" w:hAnsi="Arial" w:cs="Arial"/>
                <w:color w:val="000000"/>
                <w:sz w:val="18"/>
                <w:szCs w:val="18"/>
              </w:rPr>
              <w:t>promoted FB templates within the date range is needed. As the end goal, the interface should allow to find question(s) id</w:t>
            </w:r>
            <w:r w:rsidR="00922088">
              <w:rPr>
                <w:rFonts w:ascii="Arial" w:hAnsi="Arial" w:cs="Arial"/>
                <w:color w:val="000000"/>
                <w:sz w:val="18"/>
                <w:szCs w:val="18"/>
              </w:rPr>
              <w:t>(s)</w:t>
            </w:r>
            <w:r w:rsidRPr="001E6C21">
              <w:rPr>
                <w:rFonts w:ascii="Arial" w:hAnsi="Arial" w:cs="Arial"/>
                <w:color w:val="000000"/>
                <w:sz w:val="18"/>
                <w:szCs w:val="18"/>
              </w:rPr>
              <w:t xml:space="preserve"> and corresponding answer(s) i</w:t>
            </w:r>
            <w:r w:rsidR="00253C2D">
              <w:rPr>
                <w:rFonts w:ascii="Arial" w:hAnsi="Arial" w:cs="Arial"/>
                <w:color w:val="000000"/>
                <w:sz w:val="18"/>
                <w:szCs w:val="18"/>
              </w:rPr>
              <w:t>d</w:t>
            </w:r>
            <w:r w:rsidRPr="001E6C21">
              <w:rPr>
                <w:rFonts w:ascii="Arial" w:hAnsi="Arial" w:cs="Arial"/>
                <w:color w:val="000000"/>
                <w:sz w:val="18"/>
                <w:szCs w:val="18"/>
              </w:rPr>
              <w:t xml:space="preserve">(s). These id(s) will be used by OGA for reporting. </w:t>
            </w:r>
          </w:p>
        </w:tc>
        <w:tc>
          <w:tcPr>
            <w:tcW w:w="1184" w:type="dxa"/>
            <w:tcBorders>
              <w:bottom w:val="single" w:sz="4" w:space="0" w:color="auto"/>
              <w:right w:val="double" w:sz="4" w:space="0" w:color="auto"/>
            </w:tcBorders>
          </w:tcPr>
          <w:p w14:paraId="0DA951C7" w14:textId="77777777" w:rsidR="00901995" w:rsidRPr="001E6C21" w:rsidRDefault="00901995" w:rsidP="00901995">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left w:val="double" w:sz="4" w:space="0" w:color="auto"/>
              <w:bottom w:val="single" w:sz="4" w:space="0" w:color="auto"/>
            </w:tcBorders>
          </w:tcPr>
          <w:p w14:paraId="33B2F8D7" w14:textId="77777777" w:rsidR="00901995" w:rsidRPr="001E6C21" w:rsidRDefault="00901995" w:rsidP="00901995">
            <w:pPr>
              <w:rPr>
                <w:rFonts w:ascii="Arial" w:hAnsi="Arial" w:cs="Arial"/>
                <w:color w:val="000000"/>
                <w:sz w:val="18"/>
                <w:szCs w:val="18"/>
              </w:rPr>
            </w:pPr>
          </w:p>
        </w:tc>
        <w:tc>
          <w:tcPr>
            <w:tcW w:w="1990" w:type="dxa"/>
            <w:tcBorders>
              <w:bottom w:val="single" w:sz="4" w:space="0" w:color="auto"/>
            </w:tcBorders>
          </w:tcPr>
          <w:p w14:paraId="740116C3" w14:textId="77777777" w:rsidR="00901995" w:rsidRPr="001E6C21" w:rsidRDefault="00901995" w:rsidP="00901995">
            <w:pPr>
              <w:rPr>
                <w:rFonts w:ascii="Arial" w:hAnsi="Arial" w:cs="Arial"/>
                <w:color w:val="000000"/>
                <w:sz w:val="18"/>
                <w:szCs w:val="18"/>
              </w:rPr>
            </w:pPr>
          </w:p>
        </w:tc>
        <w:tc>
          <w:tcPr>
            <w:tcW w:w="1128" w:type="dxa"/>
            <w:tcBorders>
              <w:bottom w:val="single" w:sz="4" w:space="0" w:color="auto"/>
            </w:tcBorders>
          </w:tcPr>
          <w:p w14:paraId="68D31BB1" w14:textId="77777777" w:rsidR="00901995" w:rsidRPr="001E6C21" w:rsidRDefault="00901995" w:rsidP="00901995">
            <w:pPr>
              <w:rPr>
                <w:rFonts w:ascii="Arial" w:hAnsi="Arial" w:cs="Arial"/>
                <w:color w:val="FF0000"/>
                <w:sz w:val="18"/>
                <w:szCs w:val="18"/>
              </w:rPr>
            </w:pPr>
          </w:p>
        </w:tc>
        <w:tc>
          <w:tcPr>
            <w:tcW w:w="1345" w:type="dxa"/>
            <w:tcBorders>
              <w:bottom w:val="single" w:sz="4" w:space="0" w:color="auto"/>
            </w:tcBorders>
          </w:tcPr>
          <w:p w14:paraId="05DA4207" w14:textId="77777777" w:rsidR="00901995" w:rsidRPr="001E6C21" w:rsidRDefault="00901995" w:rsidP="00901995">
            <w:pPr>
              <w:rPr>
                <w:rFonts w:ascii="Arial" w:hAnsi="Arial" w:cs="Arial"/>
                <w:color w:val="000000"/>
                <w:sz w:val="18"/>
                <w:szCs w:val="18"/>
              </w:rPr>
            </w:pPr>
          </w:p>
        </w:tc>
      </w:tr>
      <w:tr w:rsidR="001E6C21" w:rsidRPr="001E6C21" w14:paraId="3117BA6E" w14:textId="77777777" w:rsidTr="001E6C21">
        <w:trPr>
          <w:trHeight w:val="649"/>
        </w:trPr>
        <w:tc>
          <w:tcPr>
            <w:tcW w:w="1475" w:type="dxa"/>
            <w:vMerge/>
            <w:tcBorders>
              <w:top w:val="double" w:sz="4" w:space="0" w:color="auto"/>
              <w:bottom w:val="thickThinSmallGap" w:sz="12" w:space="0" w:color="auto"/>
              <w:right w:val="double" w:sz="4" w:space="0" w:color="auto"/>
            </w:tcBorders>
            <w:shd w:val="clear" w:color="auto" w:fill="DBE5F1" w:themeFill="accent1" w:themeFillTint="33"/>
          </w:tcPr>
          <w:p w14:paraId="701D6095" w14:textId="77777777" w:rsidR="00340DD6" w:rsidRPr="001E6C21" w:rsidRDefault="00340DD6" w:rsidP="00340DD6">
            <w:pPr>
              <w:rPr>
                <w:sz w:val="18"/>
                <w:szCs w:val="18"/>
              </w:rPr>
            </w:pPr>
          </w:p>
        </w:tc>
        <w:tc>
          <w:tcPr>
            <w:tcW w:w="1472" w:type="dxa"/>
            <w:tcBorders>
              <w:top w:val="single" w:sz="4" w:space="0" w:color="auto"/>
              <w:left w:val="double" w:sz="4" w:space="0" w:color="auto"/>
              <w:bottom w:val="thickThinSmallGap" w:sz="12" w:space="0" w:color="auto"/>
            </w:tcBorders>
          </w:tcPr>
          <w:p w14:paraId="320F3A67" w14:textId="77777777" w:rsidR="00340DD6" w:rsidRPr="001E6C21" w:rsidRDefault="002356D5" w:rsidP="00340DD6">
            <w:pPr>
              <w:rPr>
                <w:sz w:val="18"/>
                <w:szCs w:val="18"/>
              </w:rPr>
            </w:pPr>
            <w:r w:rsidRPr="001E6C21">
              <w:rPr>
                <w:rFonts w:ascii="Arial" w:hAnsi="Arial" w:cs="Arial"/>
                <w:color w:val="000000"/>
                <w:sz w:val="18"/>
                <w:szCs w:val="18"/>
              </w:rPr>
              <w:t>Providing data for OGA reporting</w:t>
            </w:r>
          </w:p>
        </w:tc>
        <w:tc>
          <w:tcPr>
            <w:tcW w:w="2817" w:type="dxa"/>
            <w:gridSpan w:val="2"/>
            <w:tcBorders>
              <w:top w:val="single" w:sz="4" w:space="0" w:color="auto"/>
              <w:bottom w:val="thickThinSmallGap" w:sz="12" w:space="0" w:color="auto"/>
            </w:tcBorders>
          </w:tcPr>
          <w:p w14:paraId="0D404814" w14:textId="77777777" w:rsidR="00340DD6" w:rsidRPr="001E6C21" w:rsidRDefault="00901995" w:rsidP="00901995">
            <w:pPr>
              <w:rPr>
                <w:rFonts w:ascii="Arial" w:hAnsi="Arial" w:cs="Arial"/>
                <w:color w:val="000000"/>
                <w:sz w:val="18"/>
                <w:szCs w:val="18"/>
              </w:rPr>
            </w:pPr>
            <w:r w:rsidRPr="001E6C21">
              <w:rPr>
                <w:rFonts w:ascii="Arial" w:hAnsi="Arial" w:cs="Arial"/>
                <w:color w:val="000000"/>
                <w:sz w:val="18"/>
                <w:szCs w:val="18"/>
              </w:rPr>
              <w:t>A view should be created for OGA for reporting purposes that contains questions and answers id(s) and other relative data (TBD)</w:t>
            </w:r>
          </w:p>
        </w:tc>
        <w:tc>
          <w:tcPr>
            <w:tcW w:w="1184" w:type="dxa"/>
            <w:tcBorders>
              <w:top w:val="single" w:sz="4" w:space="0" w:color="auto"/>
              <w:bottom w:val="thickThinSmallGap" w:sz="12" w:space="0" w:color="auto"/>
              <w:right w:val="double" w:sz="4" w:space="0" w:color="auto"/>
            </w:tcBorders>
          </w:tcPr>
          <w:p w14:paraId="7619E5C1" w14:textId="77777777" w:rsidR="00340DD6" w:rsidRPr="001E6C21" w:rsidRDefault="002356D5" w:rsidP="00340DD6">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top w:val="single" w:sz="4" w:space="0" w:color="auto"/>
              <w:left w:val="double" w:sz="4" w:space="0" w:color="auto"/>
              <w:bottom w:val="thickThinSmallGap" w:sz="12" w:space="0" w:color="auto"/>
            </w:tcBorders>
          </w:tcPr>
          <w:p w14:paraId="5A9009AF"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GS - Data migration for GreenSheets</w:t>
            </w:r>
          </w:p>
        </w:tc>
        <w:tc>
          <w:tcPr>
            <w:tcW w:w="1990" w:type="dxa"/>
            <w:tcBorders>
              <w:top w:val="single" w:sz="4" w:space="0" w:color="auto"/>
              <w:bottom w:val="thickThinSmallGap" w:sz="12" w:space="0" w:color="auto"/>
            </w:tcBorders>
          </w:tcPr>
          <w:p w14:paraId="62D0600E"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Data from prior years should either be migrated or easily accessible for up to 3 years.</w:t>
            </w:r>
          </w:p>
        </w:tc>
        <w:tc>
          <w:tcPr>
            <w:tcW w:w="1128" w:type="dxa"/>
            <w:tcBorders>
              <w:top w:val="single" w:sz="4" w:space="0" w:color="auto"/>
              <w:bottom w:val="thickThinSmallGap" w:sz="12" w:space="0" w:color="auto"/>
            </w:tcBorders>
          </w:tcPr>
          <w:p w14:paraId="6F01DEFC" w14:textId="77777777"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t>Critical</w:t>
            </w:r>
          </w:p>
        </w:tc>
        <w:tc>
          <w:tcPr>
            <w:tcW w:w="1345" w:type="dxa"/>
            <w:tcBorders>
              <w:top w:val="single" w:sz="4" w:space="0" w:color="auto"/>
              <w:bottom w:val="thickThinSmallGap" w:sz="12" w:space="0" w:color="auto"/>
            </w:tcBorders>
          </w:tcPr>
          <w:p w14:paraId="35D46AF3" w14:textId="77777777" w:rsidR="00340DD6" w:rsidRPr="001E6C21" w:rsidRDefault="00340DD6" w:rsidP="00340DD6">
            <w:pPr>
              <w:rPr>
                <w:sz w:val="18"/>
                <w:szCs w:val="18"/>
              </w:rPr>
            </w:pPr>
            <w:r w:rsidRPr="001E6C21">
              <w:rPr>
                <w:rFonts w:ascii="Arial" w:hAnsi="Arial" w:cs="Arial"/>
                <w:color w:val="000000"/>
                <w:sz w:val="18"/>
                <w:szCs w:val="18"/>
              </w:rPr>
              <w:t>OGAI2E-140</w:t>
            </w:r>
          </w:p>
        </w:tc>
      </w:tr>
      <w:tr w:rsidR="001E6C21" w:rsidRPr="001E6C21" w14:paraId="2D4A0751" w14:textId="77777777" w:rsidTr="001E6C21">
        <w:tc>
          <w:tcPr>
            <w:tcW w:w="1475" w:type="dxa"/>
            <w:vMerge w:val="restart"/>
            <w:tcBorders>
              <w:top w:val="thickThinSmallGap" w:sz="12" w:space="0" w:color="auto"/>
              <w:bottom w:val="thickThinSmallGap" w:sz="12" w:space="0" w:color="auto"/>
              <w:right w:val="double" w:sz="4" w:space="0" w:color="auto"/>
            </w:tcBorders>
            <w:shd w:val="clear" w:color="auto" w:fill="B8CCE4" w:themeFill="accent1" w:themeFillTint="66"/>
          </w:tcPr>
          <w:p w14:paraId="7657D2BE" w14:textId="77777777" w:rsidR="00340DD6" w:rsidRPr="001E6C21" w:rsidRDefault="00340DD6" w:rsidP="00340DD6">
            <w:pPr>
              <w:rPr>
                <w:sz w:val="18"/>
                <w:szCs w:val="18"/>
              </w:rPr>
            </w:pPr>
            <w:r w:rsidRPr="001E6C21">
              <w:rPr>
                <w:rFonts w:ascii="Arial" w:hAnsi="Arial" w:cs="Arial"/>
                <w:color w:val="000000"/>
                <w:sz w:val="18"/>
                <w:szCs w:val="18"/>
              </w:rPr>
              <w:t>UI modernization and usability</w:t>
            </w:r>
          </w:p>
        </w:tc>
        <w:tc>
          <w:tcPr>
            <w:tcW w:w="1472" w:type="dxa"/>
            <w:tcBorders>
              <w:top w:val="thickThinSmallGap" w:sz="12" w:space="0" w:color="auto"/>
              <w:left w:val="double" w:sz="4" w:space="0" w:color="auto"/>
            </w:tcBorders>
          </w:tcPr>
          <w:p w14:paraId="223CB97D"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Ability to add policy link to a question</w:t>
            </w:r>
          </w:p>
        </w:tc>
        <w:tc>
          <w:tcPr>
            <w:tcW w:w="2817" w:type="dxa"/>
            <w:gridSpan w:val="2"/>
            <w:tcBorders>
              <w:top w:val="thickThinSmallGap" w:sz="12" w:space="0" w:color="auto"/>
            </w:tcBorders>
          </w:tcPr>
          <w:p w14:paraId="0EA4AAA2"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The system should provide ability to add policy link to a question</w:t>
            </w:r>
          </w:p>
        </w:tc>
        <w:tc>
          <w:tcPr>
            <w:tcW w:w="1184" w:type="dxa"/>
            <w:tcBorders>
              <w:top w:val="thickThinSmallGap" w:sz="12" w:space="0" w:color="auto"/>
              <w:right w:val="double" w:sz="4" w:space="0" w:color="auto"/>
            </w:tcBorders>
          </w:tcPr>
          <w:p w14:paraId="5E32C17F" w14:textId="77777777"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t>Critical</w:t>
            </w:r>
          </w:p>
        </w:tc>
        <w:tc>
          <w:tcPr>
            <w:tcW w:w="1529" w:type="dxa"/>
            <w:tcBorders>
              <w:top w:val="thickThinSmallGap" w:sz="12" w:space="0" w:color="auto"/>
              <w:left w:val="double" w:sz="4" w:space="0" w:color="auto"/>
              <w:bottom w:val="single" w:sz="4" w:space="0" w:color="auto"/>
            </w:tcBorders>
          </w:tcPr>
          <w:p w14:paraId="5C360B43"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Create link to GreenSheets from GPMATs</w:t>
            </w:r>
          </w:p>
        </w:tc>
        <w:tc>
          <w:tcPr>
            <w:tcW w:w="1990" w:type="dxa"/>
            <w:tcBorders>
              <w:top w:val="thickThinSmallGap" w:sz="12" w:space="0" w:color="auto"/>
            </w:tcBorders>
          </w:tcPr>
          <w:p w14:paraId="205AF949"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Create ability to navigate from GPMATs to GreenSheets on grant level.</w:t>
            </w:r>
          </w:p>
        </w:tc>
        <w:tc>
          <w:tcPr>
            <w:tcW w:w="1128" w:type="dxa"/>
            <w:tcBorders>
              <w:top w:val="thickThinSmallGap" w:sz="12" w:space="0" w:color="auto"/>
            </w:tcBorders>
          </w:tcPr>
          <w:p w14:paraId="5D1A273B" w14:textId="77777777" w:rsidR="00340DD6" w:rsidRPr="001E6C21" w:rsidRDefault="00340DD6" w:rsidP="00901995">
            <w:pPr>
              <w:rPr>
                <w:rFonts w:ascii="Arial" w:hAnsi="Arial" w:cs="Arial"/>
                <w:b/>
                <w:bCs/>
                <w:color w:val="FF0000"/>
                <w:sz w:val="18"/>
                <w:szCs w:val="18"/>
              </w:rPr>
            </w:pPr>
            <w:r w:rsidRPr="001E6C21">
              <w:rPr>
                <w:rFonts w:ascii="Arial" w:hAnsi="Arial" w:cs="Arial"/>
                <w:color w:val="943634" w:themeColor="accent2" w:themeShade="BF"/>
                <w:sz w:val="18"/>
                <w:szCs w:val="18"/>
              </w:rPr>
              <w:t>Major</w:t>
            </w:r>
          </w:p>
        </w:tc>
        <w:tc>
          <w:tcPr>
            <w:tcW w:w="1345" w:type="dxa"/>
            <w:tcBorders>
              <w:top w:val="thickThinSmallGap" w:sz="12" w:space="0" w:color="auto"/>
            </w:tcBorders>
          </w:tcPr>
          <w:p w14:paraId="4F5FE7BC" w14:textId="77777777" w:rsidR="00340DD6" w:rsidRPr="001E6C21" w:rsidRDefault="00340DD6" w:rsidP="00340DD6">
            <w:pPr>
              <w:rPr>
                <w:sz w:val="18"/>
                <w:szCs w:val="18"/>
              </w:rPr>
            </w:pPr>
            <w:r w:rsidRPr="001E6C21">
              <w:rPr>
                <w:rFonts w:ascii="Arial" w:hAnsi="Arial" w:cs="Arial"/>
                <w:color w:val="000000"/>
                <w:sz w:val="18"/>
                <w:szCs w:val="18"/>
              </w:rPr>
              <w:t>OGAI2E-153</w:t>
            </w:r>
          </w:p>
        </w:tc>
      </w:tr>
      <w:tr w:rsidR="001E6C21" w:rsidRPr="001E6C21" w14:paraId="4983C5BE" w14:textId="77777777" w:rsidTr="001E6C21">
        <w:tc>
          <w:tcPr>
            <w:tcW w:w="1475" w:type="dxa"/>
            <w:vMerge/>
            <w:tcBorders>
              <w:top w:val="thickThinSmallGap" w:sz="24" w:space="0" w:color="auto"/>
              <w:bottom w:val="thickThinSmallGap" w:sz="12" w:space="0" w:color="auto"/>
              <w:right w:val="double" w:sz="4" w:space="0" w:color="auto"/>
            </w:tcBorders>
            <w:shd w:val="clear" w:color="auto" w:fill="B8CCE4" w:themeFill="accent1" w:themeFillTint="66"/>
          </w:tcPr>
          <w:p w14:paraId="0C07771C" w14:textId="77777777" w:rsidR="00340DD6" w:rsidRPr="001E6C21" w:rsidRDefault="00340DD6" w:rsidP="00340DD6">
            <w:pPr>
              <w:rPr>
                <w:sz w:val="18"/>
                <w:szCs w:val="18"/>
              </w:rPr>
            </w:pPr>
          </w:p>
        </w:tc>
        <w:tc>
          <w:tcPr>
            <w:tcW w:w="1472" w:type="dxa"/>
            <w:tcBorders>
              <w:left w:val="double" w:sz="4" w:space="0" w:color="auto"/>
            </w:tcBorders>
          </w:tcPr>
          <w:p w14:paraId="157127FE" w14:textId="77777777" w:rsidR="00340DD6" w:rsidRPr="001E6C21" w:rsidRDefault="00340DD6" w:rsidP="00340DD6">
            <w:pPr>
              <w:rPr>
                <w:sz w:val="18"/>
                <w:szCs w:val="18"/>
              </w:rPr>
            </w:pPr>
            <w:r w:rsidRPr="001E6C21">
              <w:rPr>
                <w:rFonts w:ascii="Arial" w:hAnsi="Arial" w:cs="Arial"/>
                <w:color w:val="000000"/>
                <w:sz w:val="18"/>
                <w:szCs w:val="18"/>
              </w:rPr>
              <w:t>Opening GreenSheets in same browser window</w:t>
            </w:r>
          </w:p>
        </w:tc>
        <w:tc>
          <w:tcPr>
            <w:tcW w:w="2817" w:type="dxa"/>
            <w:gridSpan w:val="2"/>
          </w:tcPr>
          <w:p w14:paraId="1630C5E8" w14:textId="77777777" w:rsidR="008319F5" w:rsidRDefault="008319F5" w:rsidP="008319F5">
            <w:pPr>
              <w:rPr>
                <w:rFonts w:ascii="Arial" w:hAnsi="Arial" w:cs="Arial"/>
                <w:color w:val="000000"/>
                <w:sz w:val="18"/>
                <w:szCs w:val="18"/>
              </w:rPr>
            </w:pPr>
            <w:r w:rsidRPr="004A5E03">
              <w:rPr>
                <w:rFonts w:ascii="Arial" w:hAnsi="Arial" w:cs="Arial"/>
                <w:color w:val="000000"/>
                <w:sz w:val="18"/>
                <w:szCs w:val="18"/>
              </w:rPr>
              <w:t xml:space="preserve">Currently if user clicks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icon on a hit list, it opens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in separate window. User perform some actions (Save or Submit) that change the STATUS of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User closes a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window and </w:t>
            </w:r>
            <w:proofErr w:type="spellStart"/>
            <w:r w:rsidRPr="004A5E03">
              <w:rPr>
                <w:rFonts w:ascii="Arial" w:hAnsi="Arial" w:cs="Arial"/>
                <w:color w:val="000000"/>
                <w:sz w:val="18"/>
                <w:szCs w:val="18"/>
              </w:rPr>
              <w:t>hitlist</w:t>
            </w:r>
            <w:proofErr w:type="spellEnd"/>
            <w:r w:rsidRPr="004A5E03">
              <w:rPr>
                <w:rFonts w:ascii="Arial" w:hAnsi="Arial" w:cs="Arial"/>
                <w:color w:val="000000"/>
                <w:sz w:val="18"/>
                <w:szCs w:val="18"/>
              </w:rPr>
              <w:t xml:space="preserve"> displays OLD status. This is confusing.</w:t>
            </w:r>
          </w:p>
          <w:p w14:paraId="3118054E" w14:textId="68251F29" w:rsidR="00340DD6" w:rsidRPr="001E6C21" w:rsidRDefault="008319F5" w:rsidP="008319F5">
            <w:pPr>
              <w:rPr>
                <w:rFonts w:ascii="Arial" w:hAnsi="Arial" w:cs="Arial"/>
                <w:color w:val="000000"/>
                <w:sz w:val="18"/>
                <w:szCs w:val="18"/>
              </w:rPr>
            </w:pPr>
            <w:r>
              <w:rPr>
                <w:rFonts w:ascii="Arial" w:hAnsi="Arial" w:cs="Arial"/>
                <w:color w:val="000000"/>
                <w:sz w:val="18"/>
                <w:szCs w:val="18"/>
              </w:rPr>
              <w:t xml:space="preserve">Need to open a </w:t>
            </w:r>
            <w:proofErr w:type="spellStart"/>
            <w:r>
              <w:rPr>
                <w:rFonts w:ascii="Arial" w:hAnsi="Arial" w:cs="Arial"/>
                <w:color w:val="000000"/>
                <w:sz w:val="18"/>
                <w:szCs w:val="18"/>
              </w:rPr>
              <w:t>greensheet</w:t>
            </w:r>
            <w:proofErr w:type="spellEnd"/>
            <w:r w:rsidRPr="001E6C21">
              <w:rPr>
                <w:rFonts w:ascii="Arial" w:hAnsi="Arial" w:cs="Arial"/>
                <w:color w:val="000000"/>
                <w:sz w:val="18"/>
                <w:szCs w:val="18"/>
              </w:rPr>
              <w:t xml:space="preserve"> in </w:t>
            </w:r>
            <w:r>
              <w:rPr>
                <w:rFonts w:ascii="Arial" w:hAnsi="Arial" w:cs="Arial"/>
                <w:color w:val="000000"/>
                <w:sz w:val="18"/>
                <w:szCs w:val="18"/>
              </w:rPr>
              <w:t xml:space="preserve">the </w:t>
            </w:r>
            <w:r w:rsidRPr="001E6C21">
              <w:rPr>
                <w:rFonts w:ascii="Arial" w:hAnsi="Arial" w:cs="Arial"/>
                <w:color w:val="000000"/>
                <w:sz w:val="18"/>
                <w:szCs w:val="18"/>
              </w:rPr>
              <w:t>same browser window</w:t>
            </w:r>
          </w:p>
        </w:tc>
        <w:tc>
          <w:tcPr>
            <w:tcW w:w="1184" w:type="dxa"/>
            <w:tcBorders>
              <w:right w:val="double" w:sz="4" w:space="0" w:color="auto"/>
            </w:tcBorders>
          </w:tcPr>
          <w:p w14:paraId="01904680" w14:textId="77777777"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t>Critical</w:t>
            </w:r>
          </w:p>
        </w:tc>
        <w:tc>
          <w:tcPr>
            <w:tcW w:w="1529" w:type="dxa"/>
            <w:tcBorders>
              <w:left w:val="double" w:sz="4" w:space="0" w:color="auto"/>
            </w:tcBorders>
          </w:tcPr>
          <w:p w14:paraId="16ED42B7" w14:textId="77777777" w:rsidR="00340DD6" w:rsidRPr="001E6C21" w:rsidRDefault="00340DD6" w:rsidP="00340DD6">
            <w:pPr>
              <w:rPr>
                <w:rFonts w:ascii="Arial" w:hAnsi="Arial" w:cs="Arial"/>
                <w:color w:val="000000"/>
                <w:sz w:val="18"/>
                <w:szCs w:val="18"/>
              </w:rPr>
            </w:pPr>
          </w:p>
        </w:tc>
        <w:tc>
          <w:tcPr>
            <w:tcW w:w="1990" w:type="dxa"/>
          </w:tcPr>
          <w:p w14:paraId="27253263" w14:textId="77777777" w:rsidR="00340DD6" w:rsidRPr="001E6C21" w:rsidRDefault="00340DD6" w:rsidP="00340DD6">
            <w:pPr>
              <w:rPr>
                <w:rFonts w:ascii="Arial" w:hAnsi="Arial" w:cs="Arial"/>
                <w:color w:val="000000"/>
                <w:sz w:val="18"/>
                <w:szCs w:val="18"/>
              </w:rPr>
            </w:pPr>
          </w:p>
        </w:tc>
        <w:tc>
          <w:tcPr>
            <w:tcW w:w="1128" w:type="dxa"/>
          </w:tcPr>
          <w:p w14:paraId="590ABF04" w14:textId="77777777" w:rsidR="00340DD6" w:rsidRPr="001E6C21" w:rsidRDefault="00340DD6" w:rsidP="00340DD6">
            <w:pPr>
              <w:jc w:val="center"/>
              <w:rPr>
                <w:rFonts w:ascii="Arial" w:hAnsi="Arial" w:cs="Arial"/>
                <w:b/>
                <w:bCs/>
                <w:color w:val="FF0000"/>
                <w:sz w:val="18"/>
                <w:szCs w:val="18"/>
              </w:rPr>
            </w:pPr>
          </w:p>
        </w:tc>
        <w:tc>
          <w:tcPr>
            <w:tcW w:w="1345" w:type="dxa"/>
          </w:tcPr>
          <w:p w14:paraId="0C4EE3BF" w14:textId="77777777" w:rsidR="00340DD6" w:rsidRPr="001E6C21" w:rsidRDefault="00340DD6" w:rsidP="00340DD6">
            <w:pPr>
              <w:rPr>
                <w:sz w:val="18"/>
                <w:szCs w:val="18"/>
              </w:rPr>
            </w:pPr>
          </w:p>
        </w:tc>
      </w:tr>
      <w:tr w:rsidR="00901995" w:rsidRPr="001E6C21" w14:paraId="42E8E317" w14:textId="77777777" w:rsidTr="001E6C21">
        <w:tc>
          <w:tcPr>
            <w:tcW w:w="1475" w:type="dxa"/>
            <w:vMerge/>
            <w:tcBorders>
              <w:top w:val="thickThinSmallGap" w:sz="24" w:space="0" w:color="auto"/>
              <w:bottom w:val="thickThinSmallGap" w:sz="12" w:space="0" w:color="auto"/>
              <w:right w:val="double" w:sz="4" w:space="0" w:color="auto"/>
            </w:tcBorders>
            <w:shd w:val="clear" w:color="auto" w:fill="B8CCE4" w:themeFill="accent1" w:themeFillTint="66"/>
          </w:tcPr>
          <w:p w14:paraId="5F45DC11" w14:textId="77777777" w:rsidR="00340DD6" w:rsidRPr="001E6C21" w:rsidRDefault="00340DD6" w:rsidP="00340DD6">
            <w:pPr>
              <w:rPr>
                <w:sz w:val="18"/>
                <w:szCs w:val="18"/>
              </w:rPr>
            </w:pPr>
          </w:p>
        </w:tc>
        <w:tc>
          <w:tcPr>
            <w:tcW w:w="1472" w:type="dxa"/>
            <w:tcBorders>
              <w:left w:val="double" w:sz="4" w:space="0" w:color="auto"/>
              <w:bottom w:val="single" w:sz="4" w:space="0" w:color="auto"/>
            </w:tcBorders>
          </w:tcPr>
          <w:p w14:paraId="16187469" w14:textId="77777777" w:rsidR="00340DD6" w:rsidRPr="001E6C21" w:rsidRDefault="00340DD6" w:rsidP="00340DD6">
            <w:pPr>
              <w:rPr>
                <w:sz w:val="18"/>
                <w:szCs w:val="18"/>
              </w:rPr>
            </w:pPr>
            <w:r w:rsidRPr="001E6C21">
              <w:rPr>
                <w:rFonts w:ascii="Arial" w:hAnsi="Arial" w:cs="Arial"/>
                <w:color w:val="000000"/>
                <w:sz w:val="18"/>
                <w:szCs w:val="18"/>
              </w:rPr>
              <w:t>Look and feel</w:t>
            </w:r>
          </w:p>
        </w:tc>
        <w:tc>
          <w:tcPr>
            <w:tcW w:w="2817" w:type="dxa"/>
            <w:gridSpan w:val="2"/>
            <w:tcBorders>
              <w:bottom w:val="single" w:sz="4" w:space="0" w:color="auto"/>
            </w:tcBorders>
          </w:tcPr>
          <w:p w14:paraId="433699C4"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The system needs to have a consistent look and feel with other I2E applications</w:t>
            </w:r>
          </w:p>
        </w:tc>
        <w:tc>
          <w:tcPr>
            <w:tcW w:w="1184" w:type="dxa"/>
            <w:tcBorders>
              <w:bottom w:val="single" w:sz="4" w:space="0" w:color="auto"/>
              <w:right w:val="double" w:sz="4" w:space="0" w:color="auto"/>
            </w:tcBorders>
          </w:tcPr>
          <w:p w14:paraId="20B5C1D5" w14:textId="77777777" w:rsidR="00340DD6" w:rsidRPr="001E6C21" w:rsidRDefault="00340DD6" w:rsidP="00340DD6">
            <w:pPr>
              <w:rPr>
                <w:rFonts w:ascii="Arial" w:hAnsi="Arial" w:cs="Arial"/>
                <w:b/>
                <w:bCs/>
                <w:color w:val="00B050"/>
                <w:sz w:val="18"/>
                <w:szCs w:val="18"/>
              </w:rPr>
            </w:pPr>
            <w:r w:rsidRPr="001E6C21">
              <w:rPr>
                <w:rFonts w:ascii="Arial" w:hAnsi="Arial" w:cs="Arial"/>
                <w:color w:val="943634" w:themeColor="accent2" w:themeShade="BF"/>
                <w:sz w:val="18"/>
                <w:szCs w:val="18"/>
              </w:rPr>
              <w:t>Major</w:t>
            </w:r>
          </w:p>
        </w:tc>
        <w:tc>
          <w:tcPr>
            <w:tcW w:w="1529" w:type="dxa"/>
            <w:tcBorders>
              <w:left w:val="double" w:sz="4" w:space="0" w:color="auto"/>
              <w:bottom w:val="single" w:sz="4" w:space="0" w:color="auto"/>
            </w:tcBorders>
          </w:tcPr>
          <w:p w14:paraId="77D9C2BF" w14:textId="77777777" w:rsidR="00340DD6" w:rsidRPr="001E6C21" w:rsidRDefault="00340DD6" w:rsidP="00340DD6">
            <w:pPr>
              <w:rPr>
                <w:rFonts w:ascii="Arial" w:hAnsi="Arial" w:cs="Arial"/>
                <w:color w:val="000000"/>
                <w:sz w:val="18"/>
                <w:szCs w:val="18"/>
              </w:rPr>
            </w:pPr>
          </w:p>
        </w:tc>
        <w:tc>
          <w:tcPr>
            <w:tcW w:w="1990" w:type="dxa"/>
            <w:tcBorders>
              <w:bottom w:val="single" w:sz="4" w:space="0" w:color="auto"/>
            </w:tcBorders>
          </w:tcPr>
          <w:p w14:paraId="78110654" w14:textId="77777777" w:rsidR="00340DD6" w:rsidRPr="001E6C21" w:rsidRDefault="00340DD6" w:rsidP="00340DD6">
            <w:pPr>
              <w:rPr>
                <w:rFonts w:ascii="Arial" w:hAnsi="Arial" w:cs="Arial"/>
                <w:color w:val="000000"/>
                <w:sz w:val="18"/>
                <w:szCs w:val="18"/>
              </w:rPr>
            </w:pPr>
          </w:p>
        </w:tc>
        <w:tc>
          <w:tcPr>
            <w:tcW w:w="1128" w:type="dxa"/>
            <w:tcBorders>
              <w:bottom w:val="single" w:sz="4" w:space="0" w:color="auto"/>
            </w:tcBorders>
          </w:tcPr>
          <w:p w14:paraId="402CC8EA" w14:textId="77777777" w:rsidR="00340DD6" w:rsidRPr="001E6C21" w:rsidRDefault="00340DD6" w:rsidP="00340DD6">
            <w:pPr>
              <w:jc w:val="center"/>
              <w:rPr>
                <w:rFonts w:ascii="Arial" w:hAnsi="Arial" w:cs="Arial"/>
                <w:b/>
                <w:bCs/>
                <w:color w:val="948A54" w:themeColor="background2" w:themeShade="80"/>
                <w:sz w:val="18"/>
                <w:szCs w:val="18"/>
              </w:rPr>
            </w:pPr>
          </w:p>
        </w:tc>
        <w:tc>
          <w:tcPr>
            <w:tcW w:w="1345" w:type="dxa"/>
            <w:tcBorders>
              <w:bottom w:val="single" w:sz="4" w:space="0" w:color="auto"/>
            </w:tcBorders>
          </w:tcPr>
          <w:p w14:paraId="1124915A" w14:textId="77777777" w:rsidR="00340DD6" w:rsidRPr="001E6C21" w:rsidRDefault="00340DD6" w:rsidP="00340DD6">
            <w:pPr>
              <w:rPr>
                <w:sz w:val="18"/>
                <w:szCs w:val="18"/>
              </w:rPr>
            </w:pPr>
          </w:p>
        </w:tc>
      </w:tr>
      <w:tr w:rsidR="001E6C21" w:rsidRPr="001E6C21" w14:paraId="691E3B74" w14:textId="77777777" w:rsidTr="001E6C21">
        <w:tc>
          <w:tcPr>
            <w:tcW w:w="1475" w:type="dxa"/>
            <w:vMerge/>
            <w:tcBorders>
              <w:top w:val="thickThinSmallGap" w:sz="24" w:space="0" w:color="auto"/>
              <w:bottom w:val="thickThinSmallGap" w:sz="12" w:space="0" w:color="auto"/>
              <w:right w:val="double" w:sz="4" w:space="0" w:color="auto"/>
            </w:tcBorders>
            <w:shd w:val="clear" w:color="auto" w:fill="B8CCE4" w:themeFill="accent1" w:themeFillTint="66"/>
          </w:tcPr>
          <w:p w14:paraId="7B5CC870" w14:textId="77777777" w:rsidR="00340DD6" w:rsidRPr="001E6C21" w:rsidRDefault="00340DD6" w:rsidP="00340DD6">
            <w:pPr>
              <w:rPr>
                <w:sz w:val="18"/>
                <w:szCs w:val="18"/>
              </w:rPr>
            </w:pPr>
          </w:p>
        </w:tc>
        <w:tc>
          <w:tcPr>
            <w:tcW w:w="1472" w:type="dxa"/>
            <w:tcBorders>
              <w:left w:val="double" w:sz="4" w:space="0" w:color="auto"/>
              <w:bottom w:val="thickThinSmallGap" w:sz="12" w:space="0" w:color="auto"/>
            </w:tcBorders>
          </w:tcPr>
          <w:p w14:paraId="31825DC9" w14:textId="77777777" w:rsidR="00340DD6" w:rsidRPr="001E6C21" w:rsidRDefault="00340DD6" w:rsidP="00340DD6">
            <w:pPr>
              <w:rPr>
                <w:sz w:val="18"/>
                <w:szCs w:val="18"/>
              </w:rPr>
            </w:pPr>
            <w:r w:rsidRPr="001E6C21">
              <w:rPr>
                <w:rFonts w:ascii="Arial" w:hAnsi="Arial" w:cs="Arial"/>
                <w:color w:val="000000"/>
                <w:sz w:val="18"/>
                <w:szCs w:val="18"/>
              </w:rPr>
              <w:t>Additional list of UI improvements</w:t>
            </w:r>
          </w:p>
        </w:tc>
        <w:tc>
          <w:tcPr>
            <w:tcW w:w="2817" w:type="dxa"/>
            <w:gridSpan w:val="2"/>
            <w:tcBorders>
              <w:bottom w:val="thickThinSmallGap" w:sz="12" w:space="0" w:color="auto"/>
            </w:tcBorders>
          </w:tcPr>
          <w:p w14:paraId="7154AD7A"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Additional list of UI improvements will be discussed during UI re-design</w:t>
            </w:r>
          </w:p>
        </w:tc>
        <w:tc>
          <w:tcPr>
            <w:tcW w:w="1184" w:type="dxa"/>
            <w:tcBorders>
              <w:bottom w:val="thickThinSmallGap" w:sz="12" w:space="0" w:color="auto"/>
              <w:right w:val="double" w:sz="4" w:space="0" w:color="auto"/>
            </w:tcBorders>
          </w:tcPr>
          <w:p w14:paraId="589009C5" w14:textId="77777777" w:rsidR="00340DD6" w:rsidRPr="001E6C21" w:rsidRDefault="00340DD6" w:rsidP="00340DD6">
            <w:pPr>
              <w:rPr>
                <w:rFonts w:ascii="Arial" w:hAnsi="Arial" w:cs="Arial"/>
                <w:b/>
                <w:bCs/>
                <w:color w:val="FF0000"/>
                <w:sz w:val="18"/>
                <w:szCs w:val="18"/>
              </w:rPr>
            </w:pPr>
            <w:r w:rsidRPr="001E6C21">
              <w:rPr>
                <w:rFonts w:ascii="Arial" w:hAnsi="Arial" w:cs="Arial"/>
                <w:color w:val="00B050"/>
                <w:sz w:val="18"/>
                <w:szCs w:val="18"/>
              </w:rPr>
              <w:t>Minor</w:t>
            </w:r>
          </w:p>
        </w:tc>
        <w:tc>
          <w:tcPr>
            <w:tcW w:w="1529" w:type="dxa"/>
            <w:tcBorders>
              <w:left w:val="double" w:sz="4" w:space="0" w:color="auto"/>
              <w:bottom w:val="thickThinSmallGap" w:sz="12" w:space="0" w:color="auto"/>
            </w:tcBorders>
          </w:tcPr>
          <w:p w14:paraId="28D3AC80" w14:textId="77777777" w:rsidR="00340DD6" w:rsidRPr="001E6C21" w:rsidRDefault="00340DD6" w:rsidP="00340DD6">
            <w:pPr>
              <w:rPr>
                <w:rFonts w:ascii="Arial" w:hAnsi="Arial" w:cs="Arial"/>
                <w:color w:val="000000"/>
                <w:sz w:val="18"/>
                <w:szCs w:val="18"/>
              </w:rPr>
            </w:pPr>
          </w:p>
        </w:tc>
        <w:tc>
          <w:tcPr>
            <w:tcW w:w="1990" w:type="dxa"/>
            <w:tcBorders>
              <w:bottom w:val="thickThinSmallGap" w:sz="12" w:space="0" w:color="auto"/>
            </w:tcBorders>
          </w:tcPr>
          <w:p w14:paraId="5B8D6D7C" w14:textId="77777777" w:rsidR="00340DD6" w:rsidRPr="001E6C21" w:rsidRDefault="00340DD6" w:rsidP="00340DD6">
            <w:pPr>
              <w:rPr>
                <w:rFonts w:ascii="Arial" w:hAnsi="Arial" w:cs="Arial"/>
                <w:color w:val="000000"/>
                <w:sz w:val="18"/>
                <w:szCs w:val="18"/>
              </w:rPr>
            </w:pPr>
          </w:p>
        </w:tc>
        <w:tc>
          <w:tcPr>
            <w:tcW w:w="1128" w:type="dxa"/>
            <w:tcBorders>
              <w:bottom w:val="thickThinSmallGap" w:sz="12" w:space="0" w:color="auto"/>
            </w:tcBorders>
          </w:tcPr>
          <w:p w14:paraId="5BAE16B8" w14:textId="77777777" w:rsidR="00340DD6" w:rsidRPr="001E6C21" w:rsidRDefault="00340DD6" w:rsidP="00340DD6">
            <w:pPr>
              <w:jc w:val="center"/>
              <w:rPr>
                <w:rFonts w:ascii="Arial" w:hAnsi="Arial" w:cs="Arial"/>
                <w:b/>
                <w:bCs/>
                <w:color w:val="948A54" w:themeColor="background2" w:themeShade="80"/>
                <w:sz w:val="18"/>
                <w:szCs w:val="18"/>
              </w:rPr>
            </w:pPr>
          </w:p>
        </w:tc>
        <w:tc>
          <w:tcPr>
            <w:tcW w:w="1345" w:type="dxa"/>
            <w:tcBorders>
              <w:bottom w:val="thickThinSmallGap" w:sz="12" w:space="0" w:color="auto"/>
            </w:tcBorders>
          </w:tcPr>
          <w:p w14:paraId="40AA8788" w14:textId="77777777" w:rsidR="00340DD6" w:rsidRPr="001E6C21" w:rsidRDefault="00340DD6" w:rsidP="00340DD6">
            <w:pPr>
              <w:rPr>
                <w:sz w:val="18"/>
                <w:szCs w:val="18"/>
              </w:rPr>
            </w:pPr>
          </w:p>
        </w:tc>
      </w:tr>
      <w:tr w:rsidR="001E6C21" w:rsidRPr="001E6C21" w14:paraId="6E02B71A" w14:textId="77777777" w:rsidTr="001E6C21">
        <w:tc>
          <w:tcPr>
            <w:tcW w:w="1475" w:type="dxa"/>
            <w:vMerge w:val="restart"/>
            <w:tcBorders>
              <w:top w:val="thickThinSmallGap" w:sz="12" w:space="0" w:color="auto"/>
              <w:bottom w:val="thickThinSmallGap" w:sz="12" w:space="0" w:color="auto"/>
              <w:right w:val="double" w:sz="4" w:space="0" w:color="auto"/>
            </w:tcBorders>
            <w:shd w:val="clear" w:color="auto" w:fill="95B3D7" w:themeFill="accent1" w:themeFillTint="99"/>
          </w:tcPr>
          <w:p w14:paraId="47DBC32E" w14:textId="77777777" w:rsidR="0078397A" w:rsidRPr="001E6C21" w:rsidRDefault="0078397A" w:rsidP="00340DD6">
            <w:pPr>
              <w:rPr>
                <w:sz w:val="18"/>
                <w:szCs w:val="18"/>
              </w:rPr>
            </w:pPr>
            <w:r w:rsidRPr="001E6C21">
              <w:rPr>
                <w:rFonts w:ascii="Arial" w:hAnsi="Arial" w:cs="Arial"/>
                <w:color w:val="000000"/>
                <w:sz w:val="18"/>
                <w:szCs w:val="18"/>
              </w:rPr>
              <w:lastRenderedPageBreak/>
              <w:t>Additional business needs</w:t>
            </w:r>
          </w:p>
        </w:tc>
        <w:tc>
          <w:tcPr>
            <w:tcW w:w="1472" w:type="dxa"/>
            <w:vMerge w:val="restart"/>
            <w:tcBorders>
              <w:top w:val="thickThinSmallGap" w:sz="12" w:space="0" w:color="auto"/>
              <w:left w:val="double" w:sz="4" w:space="0" w:color="auto"/>
              <w:bottom w:val="thickThinSmallGap" w:sz="12" w:space="0" w:color="auto"/>
            </w:tcBorders>
          </w:tcPr>
          <w:p w14:paraId="54DBA715" w14:textId="77777777" w:rsidR="0078397A" w:rsidRPr="001E6C21" w:rsidRDefault="0078397A" w:rsidP="00340DD6">
            <w:pPr>
              <w:rPr>
                <w:sz w:val="18"/>
                <w:szCs w:val="18"/>
              </w:rPr>
            </w:pPr>
          </w:p>
        </w:tc>
        <w:tc>
          <w:tcPr>
            <w:tcW w:w="4001" w:type="dxa"/>
            <w:gridSpan w:val="3"/>
            <w:vMerge w:val="restart"/>
            <w:tcBorders>
              <w:top w:val="thickThinSmallGap" w:sz="12" w:space="0" w:color="auto"/>
              <w:bottom w:val="thickThinSmallGap" w:sz="12" w:space="0" w:color="auto"/>
              <w:right w:val="double" w:sz="4" w:space="0" w:color="auto"/>
            </w:tcBorders>
          </w:tcPr>
          <w:p w14:paraId="09A5B5A3" w14:textId="77777777" w:rsidR="0078397A" w:rsidRPr="001E6C21" w:rsidRDefault="0078397A" w:rsidP="00340DD6">
            <w:pPr>
              <w:rPr>
                <w:rFonts w:ascii="Arial" w:hAnsi="Arial" w:cs="Arial"/>
                <w:color w:val="000000"/>
                <w:sz w:val="18"/>
                <w:szCs w:val="18"/>
              </w:rPr>
            </w:pPr>
          </w:p>
        </w:tc>
        <w:tc>
          <w:tcPr>
            <w:tcW w:w="1529" w:type="dxa"/>
            <w:tcBorders>
              <w:top w:val="thickThinSmallGap" w:sz="12" w:space="0" w:color="auto"/>
              <w:left w:val="double" w:sz="4" w:space="0" w:color="auto"/>
            </w:tcBorders>
          </w:tcPr>
          <w:p w14:paraId="3535DBFF"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Provide ability to complete GS on revised award.</w:t>
            </w:r>
          </w:p>
        </w:tc>
        <w:tc>
          <w:tcPr>
            <w:tcW w:w="1990" w:type="dxa"/>
            <w:tcBorders>
              <w:top w:val="thickThinSmallGap" w:sz="12" w:space="0" w:color="auto"/>
            </w:tcBorders>
          </w:tcPr>
          <w:p w14:paraId="6E459ECD"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The process of approving revised award needs to be defined and documented to understand the needs of additional GM GS completion and its implementation. </w:t>
            </w:r>
            <w:r w:rsidRPr="001E6C21">
              <w:rPr>
                <w:rFonts w:ascii="Arial" w:hAnsi="Arial" w:cs="Arial"/>
                <w:color w:val="000000"/>
                <w:sz w:val="18"/>
                <w:szCs w:val="18"/>
              </w:rPr>
              <w:br/>
            </w:r>
            <w:r w:rsidRPr="001E6C21">
              <w:rPr>
                <w:rFonts w:ascii="Arial" w:hAnsi="Arial" w:cs="Arial"/>
                <w:color w:val="000000"/>
                <w:sz w:val="18"/>
                <w:szCs w:val="18"/>
              </w:rPr>
              <w:br/>
              <w:t>The questions on GS for revisions can be different from original GS. Could it be handled with conditional questions on the same template and saved in GreenSheets for each revision?</w:t>
            </w:r>
          </w:p>
        </w:tc>
        <w:tc>
          <w:tcPr>
            <w:tcW w:w="1128" w:type="dxa"/>
            <w:tcBorders>
              <w:top w:val="thickThinSmallGap" w:sz="12" w:space="0" w:color="auto"/>
            </w:tcBorders>
          </w:tcPr>
          <w:p w14:paraId="7FE9FE27" w14:textId="77777777" w:rsidR="0078397A" w:rsidRPr="001E6C21" w:rsidRDefault="0078397A" w:rsidP="00901995">
            <w:pPr>
              <w:rPr>
                <w:rFonts w:ascii="Arial" w:hAnsi="Arial" w:cs="Arial"/>
                <w:b/>
                <w:bCs/>
                <w:color w:val="FF0000"/>
                <w:sz w:val="18"/>
                <w:szCs w:val="18"/>
              </w:rPr>
            </w:pPr>
            <w:r w:rsidRPr="001E6C21">
              <w:rPr>
                <w:rFonts w:ascii="Arial" w:hAnsi="Arial" w:cs="Arial"/>
                <w:color w:val="943634" w:themeColor="accent2" w:themeShade="BF"/>
                <w:sz w:val="18"/>
                <w:szCs w:val="18"/>
              </w:rPr>
              <w:t>Major</w:t>
            </w:r>
          </w:p>
        </w:tc>
        <w:tc>
          <w:tcPr>
            <w:tcW w:w="1345" w:type="dxa"/>
            <w:tcBorders>
              <w:top w:val="thickThinSmallGap" w:sz="12" w:space="0" w:color="auto"/>
            </w:tcBorders>
          </w:tcPr>
          <w:p w14:paraId="4EC81CB9"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OGAI2E-151</w:t>
            </w:r>
          </w:p>
        </w:tc>
      </w:tr>
      <w:tr w:rsidR="001E6C21" w:rsidRPr="001E6C21" w14:paraId="00122750"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79374EBD" w14:textId="77777777"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14:paraId="59D490E2" w14:textId="77777777" w:rsidR="0078397A" w:rsidRPr="001E6C21" w:rsidRDefault="0078397A" w:rsidP="00340DD6">
            <w:pPr>
              <w:rPr>
                <w:sz w:val="18"/>
                <w:szCs w:val="18"/>
              </w:rPr>
            </w:pPr>
          </w:p>
        </w:tc>
        <w:tc>
          <w:tcPr>
            <w:tcW w:w="4001" w:type="dxa"/>
            <w:gridSpan w:val="3"/>
            <w:vMerge/>
            <w:tcBorders>
              <w:bottom w:val="thickThinSmallGap" w:sz="12" w:space="0" w:color="auto"/>
              <w:right w:val="double" w:sz="4" w:space="0" w:color="auto"/>
            </w:tcBorders>
          </w:tcPr>
          <w:p w14:paraId="4AC7216A"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bottom w:val="single" w:sz="4" w:space="0" w:color="auto"/>
            </w:tcBorders>
          </w:tcPr>
          <w:p w14:paraId="5459CE40"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GS - Create ability to version GS.</w:t>
            </w:r>
          </w:p>
        </w:tc>
        <w:tc>
          <w:tcPr>
            <w:tcW w:w="1990" w:type="dxa"/>
          </w:tcPr>
          <w:p w14:paraId="144A58ED"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In order to preserve question numbers, the system should be able to display submitted or frozen GS with the corresponding question set from the time of submission. GreenSheets system needs to be able to version GreenSheets when the new set of questions is published. The system should capture the effective date of the new version. </w:t>
            </w:r>
            <w:r w:rsidRPr="001E6C21">
              <w:rPr>
                <w:rFonts w:ascii="Arial" w:hAnsi="Arial" w:cs="Arial"/>
                <w:color w:val="000000"/>
                <w:sz w:val="18"/>
                <w:szCs w:val="18"/>
              </w:rPr>
              <w:br/>
              <w:t xml:space="preserve">FROZEN and SUBMITTED GS should keep the version at the time of status change. </w:t>
            </w:r>
            <w:r w:rsidRPr="001E6C21">
              <w:rPr>
                <w:rFonts w:ascii="Arial" w:hAnsi="Arial" w:cs="Arial"/>
                <w:color w:val="000000"/>
                <w:sz w:val="18"/>
                <w:szCs w:val="18"/>
              </w:rPr>
              <w:lastRenderedPageBreak/>
              <w:t xml:space="preserve">SAVED GS will need to be presented with the new template. </w:t>
            </w:r>
            <w:r w:rsidRPr="001E6C21">
              <w:rPr>
                <w:rFonts w:ascii="Arial" w:hAnsi="Arial" w:cs="Arial"/>
                <w:color w:val="000000"/>
                <w:sz w:val="18"/>
                <w:szCs w:val="18"/>
              </w:rPr>
              <w:br/>
              <w:t>In addition, for SAVED GS it would be nice if the system could copy answers from old version to the new for questions which did not change.</w:t>
            </w:r>
          </w:p>
        </w:tc>
        <w:tc>
          <w:tcPr>
            <w:tcW w:w="1128" w:type="dxa"/>
          </w:tcPr>
          <w:p w14:paraId="03423040" w14:textId="77777777" w:rsidR="0078397A" w:rsidRPr="001E6C21" w:rsidRDefault="0078397A" w:rsidP="002356D5">
            <w:pPr>
              <w:rPr>
                <w:rFonts w:ascii="Arial" w:hAnsi="Arial" w:cs="Arial"/>
                <w:color w:val="FF0000"/>
                <w:sz w:val="18"/>
                <w:szCs w:val="18"/>
              </w:rPr>
            </w:pPr>
            <w:r w:rsidRPr="001E6C21">
              <w:rPr>
                <w:rFonts w:ascii="Arial" w:hAnsi="Arial" w:cs="Arial"/>
                <w:color w:val="FF0000"/>
                <w:sz w:val="18"/>
                <w:szCs w:val="18"/>
              </w:rPr>
              <w:lastRenderedPageBreak/>
              <w:t>Critical</w:t>
            </w:r>
          </w:p>
        </w:tc>
        <w:tc>
          <w:tcPr>
            <w:tcW w:w="1345" w:type="dxa"/>
          </w:tcPr>
          <w:p w14:paraId="1D41CAEA"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OGAI2E-136</w:t>
            </w:r>
          </w:p>
        </w:tc>
      </w:tr>
      <w:tr w:rsidR="001E6C21" w:rsidRPr="001E6C21" w14:paraId="3AD3B8C1"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537AEA4C" w14:textId="77777777" w:rsidR="0078397A" w:rsidRPr="001E6C21" w:rsidRDefault="0078397A" w:rsidP="00340DD6">
            <w:pPr>
              <w:rPr>
                <w:rFonts w:ascii="Arial" w:hAnsi="Arial" w:cs="Arial"/>
                <w:color w:val="000000"/>
                <w:sz w:val="18"/>
                <w:szCs w:val="18"/>
              </w:rPr>
            </w:pPr>
          </w:p>
        </w:tc>
        <w:tc>
          <w:tcPr>
            <w:tcW w:w="1472" w:type="dxa"/>
            <w:vMerge/>
            <w:tcBorders>
              <w:top w:val="double" w:sz="4" w:space="0" w:color="auto"/>
              <w:left w:val="double" w:sz="4" w:space="0" w:color="auto"/>
              <w:bottom w:val="thickThinSmallGap" w:sz="12" w:space="0" w:color="auto"/>
            </w:tcBorders>
          </w:tcPr>
          <w:p w14:paraId="2D7B5555" w14:textId="77777777" w:rsidR="0078397A" w:rsidRPr="001E6C21" w:rsidRDefault="0078397A" w:rsidP="00340DD6">
            <w:pPr>
              <w:rPr>
                <w:rFonts w:ascii="Arial" w:hAnsi="Arial" w:cs="Arial"/>
                <w:color w:val="000000"/>
                <w:sz w:val="18"/>
                <w:szCs w:val="18"/>
              </w:rPr>
            </w:pPr>
          </w:p>
        </w:tc>
        <w:tc>
          <w:tcPr>
            <w:tcW w:w="4001" w:type="dxa"/>
            <w:gridSpan w:val="3"/>
            <w:vMerge/>
            <w:tcBorders>
              <w:bottom w:val="thickThinSmallGap" w:sz="12" w:space="0" w:color="auto"/>
              <w:right w:val="double" w:sz="4" w:space="0" w:color="auto"/>
            </w:tcBorders>
          </w:tcPr>
          <w:p w14:paraId="6F855852"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tcBorders>
          </w:tcPr>
          <w:p w14:paraId="699A35B3"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GS FB - new report to validate mechanisms selected for each question set.</w:t>
            </w:r>
          </w:p>
        </w:tc>
        <w:tc>
          <w:tcPr>
            <w:tcW w:w="1990" w:type="dxa"/>
          </w:tcPr>
          <w:p w14:paraId="5C0B143A"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A new report is desired to easily check which questions sets belong to which mechanism. </w:t>
            </w:r>
            <w:proofErr w:type="spellStart"/>
            <w:r w:rsidRPr="001E6C21">
              <w:rPr>
                <w:rFonts w:ascii="Arial" w:hAnsi="Arial" w:cs="Arial"/>
                <w:color w:val="000000"/>
                <w:sz w:val="18"/>
                <w:szCs w:val="18"/>
              </w:rPr>
              <w:t>Reqs</w:t>
            </w:r>
            <w:proofErr w:type="spellEnd"/>
            <w:r w:rsidRPr="001E6C21">
              <w:rPr>
                <w:rFonts w:ascii="Arial" w:hAnsi="Arial" w:cs="Arial"/>
                <w:color w:val="000000"/>
                <w:sz w:val="18"/>
                <w:szCs w:val="18"/>
              </w:rPr>
              <w:t xml:space="preserve"> TBD.</w:t>
            </w:r>
          </w:p>
        </w:tc>
        <w:tc>
          <w:tcPr>
            <w:tcW w:w="1128" w:type="dxa"/>
          </w:tcPr>
          <w:p w14:paraId="3013ED1B" w14:textId="77777777" w:rsidR="0078397A" w:rsidRPr="001E6C21" w:rsidRDefault="0078397A" w:rsidP="00901995">
            <w:pPr>
              <w:rPr>
                <w:rFonts w:ascii="Arial" w:hAnsi="Arial" w:cs="Arial"/>
                <w:color w:val="943634" w:themeColor="accent2" w:themeShade="BF"/>
                <w:sz w:val="18"/>
                <w:szCs w:val="18"/>
              </w:rPr>
            </w:pPr>
            <w:r w:rsidRPr="001E6C21">
              <w:rPr>
                <w:rFonts w:ascii="Arial" w:hAnsi="Arial" w:cs="Arial"/>
                <w:color w:val="943634" w:themeColor="accent2" w:themeShade="BF"/>
                <w:sz w:val="18"/>
                <w:szCs w:val="18"/>
              </w:rPr>
              <w:t>Major</w:t>
            </w:r>
          </w:p>
        </w:tc>
        <w:tc>
          <w:tcPr>
            <w:tcW w:w="1345" w:type="dxa"/>
          </w:tcPr>
          <w:p w14:paraId="077BFE34"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OGAI2E-144</w:t>
            </w:r>
          </w:p>
        </w:tc>
      </w:tr>
      <w:tr w:rsidR="001E6C21" w:rsidRPr="001E6C21" w14:paraId="07F84840"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67638FDD" w14:textId="77777777"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14:paraId="7193039F" w14:textId="77777777" w:rsidR="0078397A" w:rsidRPr="001E6C21" w:rsidRDefault="0078397A" w:rsidP="00340DD6">
            <w:pPr>
              <w:rPr>
                <w:sz w:val="18"/>
                <w:szCs w:val="18"/>
              </w:rPr>
            </w:pPr>
          </w:p>
        </w:tc>
        <w:tc>
          <w:tcPr>
            <w:tcW w:w="4001" w:type="dxa"/>
            <w:gridSpan w:val="3"/>
            <w:vMerge/>
            <w:tcBorders>
              <w:bottom w:val="thickThinSmallGap" w:sz="12" w:space="0" w:color="auto"/>
              <w:right w:val="double" w:sz="4" w:space="0" w:color="auto"/>
            </w:tcBorders>
          </w:tcPr>
          <w:p w14:paraId="2FFEF202"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bottom w:val="single" w:sz="4" w:space="0" w:color="auto"/>
            </w:tcBorders>
          </w:tcPr>
          <w:p w14:paraId="62970B52"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Integrate Supplements Across All Systems Prior to Award</w:t>
            </w:r>
          </w:p>
        </w:tc>
        <w:tc>
          <w:tcPr>
            <w:tcW w:w="1990" w:type="dxa"/>
          </w:tcPr>
          <w:p w14:paraId="579A2566"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w:t>
            </w:r>
            <w:r w:rsidRPr="00E82BEF">
              <w:rPr>
                <w:rFonts w:ascii="Arial" w:hAnsi="Arial" w:cs="Arial"/>
                <w:color w:val="000000"/>
                <w:sz w:val="18"/>
                <w:szCs w:val="18"/>
                <w:highlight w:val="yellow"/>
              </w:rPr>
              <w:t>Crystal would like to do this during FY16</w:t>
            </w:r>
            <w:r w:rsidRPr="001E6C21">
              <w:rPr>
                <w:rFonts w:ascii="Arial" w:hAnsi="Arial" w:cs="Arial"/>
                <w:color w:val="000000"/>
                <w:sz w:val="18"/>
                <w:szCs w:val="18"/>
              </w:rPr>
              <w:t xml:space="preserve">. </w:t>
            </w:r>
            <w:r w:rsidRPr="001E6C21">
              <w:rPr>
                <w:rFonts w:ascii="Arial" w:hAnsi="Arial" w:cs="Arial"/>
                <w:color w:val="000000"/>
                <w:sz w:val="18"/>
                <w:szCs w:val="18"/>
              </w:rPr>
              <w:br/>
              <w:t xml:space="preserve">OGA and CBIIT need to brainstorm a solution for capturing supplement records when they are in a work in progress status and have not been awarded. Need to find a way to associate with the correct grant record and be able to distinguish the order if there are multiple supplement records. This would be needed in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and integrated with </w:t>
            </w:r>
            <w:proofErr w:type="spellStart"/>
            <w:r w:rsidRPr="001E6C21">
              <w:rPr>
                <w:rFonts w:ascii="Arial" w:hAnsi="Arial" w:cs="Arial"/>
                <w:color w:val="000000"/>
                <w:sz w:val="18"/>
                <w:szCs w:val="18"/>
              </w:rPr>
              <w:t>eGrants</w:t>
            </w:r>
            <w:proofErr w:type="spellEnd"/>
            <w:r w:rsidRPr="001E6C21">
              <w:rPr>
                <w:rFonts w:ascii="Arial" w:hAnsi="Arial" w:cs="Arial"/>
                <w:color w:val="000000"/>
                <w:sz w:val="18"/>
                <w:szCs w:val="18"/>
              </w:rPr>
              <w:t xml:space="preserve">. </w:t>
            </w:r>
          </w:p>
        </w:tc>
        <w:tc>
          <w:tcPr>
            <w:tcW w:w="1128" w:type="dxa"/>
          </w:tcPr>
          <w:p w14:paraId="4F99A760" w14:textId="77777777" w:rsidR="0078397A" w:rsidRPr="001E6C21" w:rsidRDefault="0078397A" w:rsidP="00901995">
            <w:pPr>
              <w:rPr>
                <w:rFonts w:ascii="Arial" w:hAnsi="Arial" w:cs="Arial"/>
                <w:color w:val="943634" w:themeColor="accent2" w:themeShade="BF"/>
                <w:sz w:val="18"/>
                <w:szCs w:val="18"/>
              </w:rPr>
            </w:pPr>
            <w:r w:rsidRPr="001E6C21">
              <w:rPr>
                <w:rFonts w:ascii="Arial" w:hAnsi="Arial" w:cs="Arial"/>
                <w:color w:val="943634" w:themeColor="accent2" w:themeShade="BF"/>
                <w:sz w:val="18"/>
                <w:szCs w:val="18"/>
              </w:rPr>
              <w:t>Major</w:t>
            </w:r>
          </w:p>
        </w:tc>
        <w:tc>
          <w:tcPr>
            <w:tcW w:w="1345" w:type="dxa"/>
          </w:tcPr>
          <w:p w14:paraId="54B6E83D"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OGAI2E-70</w:t>
            </w:r>
          </w:p>
        </w:tc>
      </w:tr>
      <w:tr w:rsidR="001E6C21" w:rsidRPr="001E6C21" w14:paraId="1D21B883"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5AF87BCA" w14:textId="77777777"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14:paraId="09B1EB99" w14:textId="77777777" w:rsidR="0078397A" w:rsidRPr="001E6C21" w:rsidRDefault="0078397A" w:rsidP="00340DD6">
            <w:pPr>
              <w:rPr>
                <w:sz w:val="18"/>
                <w:szCs w:val="18"/>
              </w:rPr>
            </w:pPr>
          </w:p>
        </w:tc>
        <w:tc>
          <w:tcPr>
            <w:tcW w:w="4001" w:type="dxa"/>
            <w:gridSpan w:val="3"/>
            <w:vMerge/>
            <w:tcBorders>
              <w:bottom w:val="thickThinSmallGap" w:sz="12" w:space="0" w:color="auto"/>
              <w:right w:val="double" w:sz="4" w:space="0" w:color="auto"/>
            </w:tcBorders>
          </w:tcPr>
          <w:p w14:paraId="09A7FFB0"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bottom w:val="single" w:sz="4" w:space="0" w:color="auto"/>
            </w:tcBorders>
          </w:tcPr>
          <w:p w14:paraId="0D08B1C5"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GS - validate any legacy activity codes in the old system</w:t>
            </w:r>
          </w:p>
        </w:tc>
        <w:tc>
          <w:tcPr>
            <w:tcW w:w="1990" w:type="dxa"/>
            <w:tcBorders>
              <w:bottom w:val="single" w:sz="4" w:space="0" w:color="auto"/>
            </w:tcBorders>
          </w:tcPr>
          <w:p w14:paraId="21989A33" w14:textId="77777777" w:rsidR="0078397A" w:rsidRPr="001E6C21" w:rsidRDefault="0078397A" w:rsidP="00901995">
            <w:pPr>
              <w:rPr>
                <w:rFonts w:ascii="Arial" w:hAnsi="Arial" w:cs="Arial"/>
                <w:color w:val="000000"/>
                <w:sz w:val="18"/>
                <w:szCs w:val="18"/>
              </w:rPr>
            </w:pPr>
            <w:r w:rsidRPr="001E6C21">
              <w:rPr>
                <w:rFonts w:ascii="Arial" w:hAnsi="Arial" w:cs="Arial"/>
                <w:color w:val="000000"/>
                <w:sz w:val="18"/>
                <w:szCs w:val="18"/>
              </w:rPr>
              <w:t xml:space="preserve">Validate if there are any hard coded activity codes which still make sense and should be coded as </w:t>
            </w:r>
            <w:r w:rsidRPr="001E6C21">
              <w:rPr>
                <w:rFonts w:ascii="Arial" w:hAnsi="Arial" w:cs="Arial"/>
                <w:color w:val="000000"/>
                <w:sz w:val="18"/>
                <w:szCs w:val="18"/>
              </w:rPr>
              <w:lastRenderedPageBreak/>
              <w:t>exceptions.</w:t>
            </w:r>
            <w:r w:rsidRPr="001E6C21">
              <w:rPr>
                <w:rFonts w:ascii="Arial" w:hAnsi="Arial" w:cs="Arial"/>
                <w:color w:val="000000"/>
                <w:sz w:val="18"/>
                <w:szCs w:val="18"/>
              </w:rPr>
              <w:br/>
              <w:t>Examples: type 4, "4,UH3", "4,U42", "4,UH2", "4,R01", "4,R03", "4,R33", "4,R00", "4,U44", "4,DP1", "4,R42", "4,P01", "4,R44", "4,U54", "4,R21",</w:t>
            </w:r>
            <w:r w:rsidRPr="001E6C21">
              <w:rPr>
                <w:rFonts w:ascii="Arial" w:hAnsi="Arial" w:cs="Arial"/>
                <w:color w:val="000000"/>
                <w:sz w:val="18"/>
                <w:szCs w:val="18"/>
              </w:rPr>
              <w:br/>
              <w:t>R37?</w:t>
            </w:r>
            <w:r w:rsidRPr="001E6C21">
              <w:rPr>
                <w:rFonts w:ascii="Arial" w:hAnsi="Arial" w:cs="Arial"/>
                <w:color w:val="000000"/>
                <w:sz w:val="18"/>
                <w:szCs w:val="18"/>
              </w:rPr>
              <w:br/>
            </w:r>
            <w:r w:rsidRPr="001E6C21">
              <w:rPr>
                <w:rFonts w:ascii="Arial" w:hAnsi="Arial" w:cs="Arial"/>
                <w:color w:val="000000"/>
                <w:sz w:val="18"/>
                <w:szCs w:val="18"/>
              </w:rPr>
              <w:br/>
              <w:t>Per Crystal, this sounds like a one</w:t>
            </w:r>
            <w:r w:rsidR="00901995" w:rsidRPr="001E6C21">
              <w:rPr>
                <w:rFonts w:ascii="Arial" w:hAnsi="Arial" w:cs="Arial"/>
                <w:color w:val="000000"/>
                <w:sz w:val="18"/>
                <w:szCs w:val="18"/>
              </w:rPr>
              <w:t>-</w:t>
            </w:r>
            <w:r w:rsidRPr="001E6C21">
              <w:rPr>
                <w:rFonts w:ascii="Arial" w:hAnsi="Arial" w:cs="Arial"/>
                <w:color w:val="000000"/>
                <w:sz w:val="18"/>
                <w:szCs w:val="18"/>
              </w:rPr>
              <w:t xml:space="preserve">time adjustment for sub-accounting migration. It is possible that no hardcoding is needed. for type 4 only 4 activity codes will have GSs: UH3, U42, R42, R44, R00. This should be possible to handle with Category on the form in GSFB. </w:t>
            </w:r>
          </w:p>
        </w:tc>
        <w:tc>
          <w:tcPr>
            <w:tcW w:w="1128" w:type="dxa"/>
            <w:tcBorders>
              <w:bottom w:val="single" w:sz="4" w:space="0" w:color="auto"/>
            </w:tcBorders>
          </w:tcPr>
          <w:p w14:paraId="766062E0" w14:textId="77777777" w:rsidR="0078397A" w:rsidRPr="001E6C21" w:rsidRDefault="0078397A" w:rsidP="00901995">
            <w:pPr>
              <w:rPr>
                <w:rFonts w:ascii="Arial" w:hAnsi="Arial" w:cs="Arial"/>
                <w:color w:val="943634" w:themeColor="accent2" w:themeShade="BF"/>
                <w:sz w:val="18"/>
                <w:szCs w:val="18"/>
              </w:rPr>
            </w:pPr>
            <w:r w:rsidRPr="001E6C21">
              <w:rPr>
                <w:rFonts w:ascii="Arial" w:hAnsi="Arial" w:cs="Arial"/>
                <w:color w:val="943634" w:themeColor="accent2" w:themeShade="BF"/>
                <w:sz w:val="18"/>
                <w:szCs w:val="18"/>
              </w:rPr>
              <w:lastRenderedPageBreak/>
              <w:t>Major</w:t>
            </w:r>
          </w:p>
        </w:tc>
        <w:tc>
          <w:tcPr>
            <w:tcW w:w="1345" w:type="dxa"/>
            <w:tcBorders>
              <w:bottom w:val="single" w:sz="4" w:space="0" w:color="auto"/>
            </w:tcBorders>
          </w:tcPr>
          <w:p w14:paraId="6ABE2F19" w14:textId="77777777" w:rsidR="0078397A" w:rsidRPr="001E6C21" w:rsidRDefault="0078397A" w:rsidP="00340DD6">
            <w:pPr>
              <w:rPr>
                <w:sz w:val="18"/>
                <w:szCs w:val="18"/>
              </w:rPr>
            </w:pPr>
            <w:r w:rsidRPr="001E6C21">
              <w:rPr>
                <w:rFonts w:ascii="Arial" w:hAnsi="Arial" w:cs="Arial"/>
                <w:color w:val="000000"/>
                <w:sz w:val="18"/>
                <w:szCs w:val="18"/>
              </w:rPr>
              <w:t>OGAI2E-146</w:t>
            </w:r>
          </w:p>
        </w:tc>
      </w:tr>
      <w:tr w:rsidR="001E6C21" w:rsidRPr="001E6C21" w14:paraId="7F49D1E1"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31B038AE" w14:textId="77777777"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14:paraId="507B42CD" w14:textId="77777777" w:rsidR="0078397A" w:rsidRPr="001E6C21" w:rsidRDefault="0078397A" w:rsidP="00340DD6">
            <w:pPr>
              <w:rPr>
                <w:sz w:val="18"/>
                <w:szCs w:val="18"/>
              </w:rPr>
            </w:pPr>
          </w:p>
        </w:tc>
        <w:tc>
          <w:tcPr>
            <w:tcW w:w="4001" w:type="dxa"/>
            <w:gridSpan w:val="3"/>
            <w:vMerge/>
            <w:tcBorders>
              <w:bottom w:val="thickThinSmallGap" w:sz="12" w:space="0" w:color="auto"/>
              <w:right w:val="double" w:sz="4" w:space="0" w:color="auto"/>
            </w:tcBorders>
          </w:tcPr>
          <w:p w14:paraId="23BE9947"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bottom w:val="thickThinSmallGap" w:sz="12" w:space="0" w:color="auto"/>
            </w:tcBorders>
          </w:tcPr>
          <w:p w14:paraId="620AF45C"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GS- documentation needs</w:t>
            </w:r>
          </w:p>
        </w:tc>
        <w:tc>
          <w:tcPr>
            <w:tcW w:w="1990" w:type="dxa"/>
            <w:tcBorders>
              <w:bottom w:val="thickThinSmallGap" w:sz="12" w:space="0" w:color="auto"/>
            </w:tcBorders>
          </w:tcPr>
          <w:p w14:paraId="594D56C5"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Documentation needs are to be discussed with OGA management. Suggestion - troubleshooting guide, and user help on search page. </w:t>
            </w:r>
            <w:r w:rsidRPr="001E6C21">
              <w:rPr>
                <w:rFonts w:ascii="Arial" w:hAnsi="Arial" w:cs="Arial"/>
                <w:color w:val="000000"/>
                <w:sz w:val="18"/>
                <w:szCs w:val="18"/>
              </w:rPr>
              <w:br/>
              <w:t>Is there any chance Flare can be implemented?</w:t>
            </w:r>
          </w:p>
        </w:tc>
        <w:tc>
          <w:tcPr>
            <w:tcW w:w="1128" w:type="dxa"/>
            <w:tcBorders>
              <w:bottom w:val="thickThinSmallGap" w:sz="12" w:space="0" w:color="auto"/>
            </w:tcBorders>
          </w:tcPr>
          <w:p w14:paraId="0706AC3F" w14:textId="77777777" w:rsidR="0078397A" w:rsidRPr="001E6C21" w:rsidRDefault="0078397A" w:rsidP="00901995">
            <w:pPr>
              <w:rPr>
                <w:rFonts w:ascii="Arial" w:hAnsi="Arial" w:cs="Arial"/>
                <w:color w:val="00B050"/>
                <w:sz w:val="18"/>
                <w:szCs w:val="18"/>
              </w:rPr>
            </w:pPr>
            <w:r w:rsidRPr="001E6C21">
              <w:rPr>
                <w:rFonts w:ascii="Arial" w:hAnsi="Arial" w:cs="Arial"/>
                <w:color w:val="00B050"/>
                <w:sz w:val="18"/>
                <w:szCs w:val="18"/>
              </w:rPr>
              <w:t>Minor</w:t>
            </w:r>
          </w:p>
        </w:tc>
        <w:tc>
          <w:tcPr>
            <w:tcW w:w="1345" w:type="dxa"/>
            <w:tcBorders>
              <w:bottom w:val="thickThinSmallGap" w:sz="12" w:space="0" w:color="auto"/>
            </w:tcBorders>
          </w:tcPr>
          <w:p w14:paraId="260A96D9" w14:textId="77777777" w:rsidR="0078397A" w:rsidRPr="001E6C21" w:rsidRDefault="0078397A" w:rsidP="00340DD6">
            <w:pPr>
              <w:rPr>
                <w:sz w:val="18"/>
                <w:szCs w:val="18"/>
              </w:rPr>
            </w:pPr>
            <w:r w:rsidRPr="001E6C21">
              <w:rPr>
                <w:rFonts w:ascii="Arial" w:hAnsi="Arial" w:cs="Arial"/>
                <w:color w:val="000000"/>
                <w:sz w:val="18"/>
                <w:szCs w:val="18"/>
              </w:rPr>
              <w:t>OGAI2E-141</w:t>
            </w:r>
          </w:p>
        </w:tc>
      </w:tr>
      <w:tr w:rsidR="00E82BEF" w:rsidRPr="001E6C21" w14:paraId="4C5DCC18" w14:textId="77777777" w:rsidTr="00564BE4">
        <w:tc>
          <w:tcPr>
            <w:tcW w:w="1475" w:type="dxa"/>
            <w:vMerge w:val="restart"/>
            <w:tcBorders>
              <w:top w:val="thickThinSmallGap" w:sz="12" w:space="0" w:color="auto"/>
              <w:bottom w:val="thickThinSmallGap" w:sz="12" w:space="0" w:color="auto"/>
              <w:right w:val="double" w:sz="4" w:space="0" w:color="auto"/>
            </w:tcBorders>
            <w:shd w:val="clear" w:color="auto" w:fill="DBE5F1" w:themeFill="accent1" w:themeFillTint="33"/>
          </w:tcPr>
          <w:p w14:paraId="4E0596C7" w14:textId="77777777" w:rsidR="00E82BEF" w:rsidRPr="001E6C21" w:rsidRDefault="00E82BEF" w:rsidP="00340DD6">
            <w:pPr>
              <w:rPr>
                <w:sz w:val="18"/>
                <w:szCs w:val="18"/>
              </w:rPr>
            </w:pPr>
            <w:bookmarkStart w:id="1" w:name="_GoBack" w:colFirst="0" w:colLast="8"/>
            <w:r w:rsidRPr="001E6C21">
              <w:rPr>
                <w:rFonts w:ascii="Arial" w:hAnsi="Arial" w:cs="Arial"/>
                <w:color w:val="000000"/>
                <w:sz w:val="18"/>
                <w:szCs w:val="18"/>
              </w:rPr>
              <w:t xml:space="preserve">Assess streamlining integration of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and </w:t>
            </w:r>
            <w:proofErr w:type="spellStart"/>
            <w:r w:rsidRPr="001E6C21">
              <w:rPr>
                <w:rFonts w:ascii="Arial" w:hAnsi="Arial" w:cs="Arial"/>
                <w:color w:val="000000"/>
                <w:sz w:val="18"/>
                <w:szCs w:val="18"/>
              </w:rPr>
              <w:t>FormBuilder</w:t>
            </w:r>
            <w:proofErr w:type="spellEnd"/>
          </w:p>
        </w:tc>
        <w:tc>
          <w:tcPr>
            <w:tcW w:w="1472" w:type="dxa"/>
            <w:tcBorders>
              <w:top w:val="thickThinSmallGap" w:sz="12" w:space="0" w:color="auto"/>
              <w:left w:val="double" w:sz="4" w:space="0" w:color="auto"/>
              <w:bottom w:val="single" w:sz="4" w:space="0" w:color="auto"/>
              <w:right w:val="single" w:sz="4" w:space="0" w:color="auto"/>
            </w:tcBorders>
          </w:tcPr>
          <w:p w14:paraId="47763BD1" w14:textId="77777777"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Analysis of additional existing FB features to turn on</w:t>
            </w:r>
          </w:p>
        </w:tc>
        <w:tc>
          <w:tcPr>
            <w:tcW w:w="2708" w:type="dxa"/>
            <w:tcBorders>
              <w:top w:val="thickThinSmallGap" w:sz="12" w:space="0" w:color="auto"/>
              <w:left w:val="single" w:sz="4" w:space="0" w:color="auto"/>
              <w:bottom w:val="single" w:sz="4" w:space="0" w:color="auto"/>
              <w:right w:val="single" w:sz="4" w:space="0" w:color="auto"/>
            </w:tcBorders>
          </w:tcPr>
          <w:p w14:paraId="718419DA" w14:textId="77777777" w:rsidR="00E82BEF" w:rsidRPr="001E6C21" w:rsidRDefault="00E82BEF" w:rsidP="001E6C21">
            <w:pPr>
              <w:rPr>
                <w:rFonts w:ascii="Arial" w:hAnsi="Arial" w:cs="Arial"/>
                <w:color w:val="000000"/>
                <w:sz w:val="18"/>
                <w:szCs w:val="18"/>
              </w:rPr>
            </w:pPr>
            <w:r w:rsidRPr="001E6C21">
              <w:rPr>
                <w:rFonts w:ascii="Arial" w:hAnsi="Arial" w:cs="Arial"/>
                <w:color w:val="000000"/>
                <w:sz w:val="18"/>
                <w:szCs w:val="18"/>
              </w:rPr>
              <w:t>During initial GS FB integration some FB features were turned off. Analysis and OGA discussion is needed to evaluate the need to turn on additional capabilities.</w:t>
            </w:r>
          </w:p>
        </w:tc>
        <w:tc>
          <w:tcPr>
            <w:tcW w:w="1293" w:type="dxa"/>
            <w:gridSpan w:val="2"/>
            <w:tcBorders>
              <w:top w:val="thickThinSmallGap" w:sz="12" w:space="0" w:color="auto"/>
              <w:left w:val="single" w:sz="4" w:space="0" w:color="auto"/>
              <w:bottom w:val="single" w:sz="4" w:space="0" w:color="auto"/>
              <w:right w:val="double" w:sz="4" w:space="0" w:color="auto"/>
            </w:tcBorders>
          </w:tcPr>
          <w:p w14:paraId="1DE18D81" w14:textId="1966B6BE" w:rsidR="00E82BEF" w:rsidRPr="001E6C21" w:rsidRDefault="00E82BEF" w:rsidP="001E6C21">
            <w:pPr>
              <w:rPr>
                <w:rFonts w:ascii="Arial" w:hAnsi="Arial" w:cs="Arial"/>
                <w:color w:val="000000"/>
                <w:sz w:val="18"/>
                <w:szCs w:val="18"/>
              </w:rPr>
            </w:pPr>
            <w:r w:rsidRPr="001E6C21">
              <w:rPr>
                <w:rFonts w:ascii="Arial" w:hAnsi="Arial" w:cs="Arial"/>
                <w:color w:val="00B050"/>
                <w:sz w:val="18"/>
                <w:szCs w:val="18"/>
              </w:rPr>
              <w:t>Minor</w:t>
            </w:r>
          </w:p>
        </w:tc>
        <w:tc>
          <w:tcPr>
            <w:tcW w:w="1529" w:type="dxa"/>
            <w:tcBorders>
              <w:top w:val="thickThinSmallGap" w:sz="12" w:space="0" w:color="auto"/>
              <w:left w:val="double" w:sz="4" w:space="0" w:color="auto"/>
              <w:bottom w:val="single" w:sz="4" w:space="0" w:color="auto"/>
            </w:tcBorders>
          </w:tcPr>
          <w:p w14:paraId="70FE59C3" w14:textId="77777777"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GS - feature allowing PDs to preview GS</w:t>
            </w:r>
          </w:p>
        </w:tc>
        <w:tc>
          <w:tcPr>
            <w:tcW w:w="1990" w:type="dxa"/>
            <w:tcBorders>
              <w:top w:val="thickThinSmallGap" w:sz="12" w:space="0" w:color="auto"/>
              <w:bottom w:val="single" w:sz="4" w:space="0" w:color="auto"/>
            </w:tcBorders>
          </w:tcPr>
          <w:p w14:paraId="68C68E1D" w14:textId="77777777"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 xml:space="preserve">OGA staff requests to create a preview mode on unpublished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for specific PD and Specialist users. This function will be used to get feedback from </w:t>
            </w:r>
            <w:r w:rsidRPr="001E6C21">
              <w:rPr>
                <w:rFonts w:ascii="Arial" w:hAnsi="Arial" w:cs="Arial"/>
                <w:color w:val="000000"/>
                <w:sz w:val="18"/>
                <w:szCs w:val="18"/>
              </w:rPr>
              <w:lastRenderedPageBreak/>
              <w:t xml:space="preserve">PDs and test both PD and GM GS validations on new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PD should be able to answer all the questions and click complete without recording the completion action. This may be possible to achieve by providing dropdown of type and mechanism options to filter the questions instead of selecting a grant.</w:t>
            </w:r>
          </w:p>
          <w:p w14:paraId="2446ED8A" w14:textId="77777777"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 xml:space="preserve"> It is important to keep in mind that some questions/forms </w:t>
            </w:r>
            <w:proofErr w:type="gramStart"/>
            <w:r w:rsidRPr="001E6C21">
              <w:rPr>
                <w:rFonts w:ascii="Arial" w:hAnsi="Arial" w:cs="Arial"/>
                <w:color w:val="000000"/>
                <w:sz w:val="18"/>
                <w:szCs w:val="18"/>
              </w:rPr>
              <w:t>needs</w:t>
            </w:r>
            <w:proofErr w:type="gramEnd"/>
            <w:r w:rsidRPr="001E6C21">
              <w:rPr>
                <w:rFonts w:ascii="Arial" w:hAnsi="Arial" w:cs="Arial"/>
                <w:color w:val="000000"/>
                <w:sz w:val="18"/>
                <w:szCs w:val="18"/>
              </w:rPr>
              <w:t xml:space="preserve"> to be removed from production, currently this is achieved via module publishing action.</w:t>
            </w:r>
          </w:p>
          <w:p w14:paraId="50139C67" w14:textId="77777777"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 xml:space="preserve"> Alternative process for verification of PD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is to send PDs emails with all the questions.</w:t>
            </w:r>
          </w:p>
        </w:tc>
        <w:tc>
          <w:tcPr>
            <w:tcW w:w="1128" w:type="dxa"/>
            <w:tcBorders>
              <w:top w:val="thickThinSmallGap" w:sz="12" w:space="0" w:color="auto"/>
              <w:bottom w:val="single" w:sz="4" w:space="0" w:color="auto"/>
            </w:tcBorders>
          </w:tcPr>
          <w:p w14:paraId="1B63EA05" w14:textId="77777777" w:rsidR="00E82BEF" w:rsidRPr="001E6C21" w:rsidRDefault="00E82BEF" w:rsidP="00901995">
            <w:pPr>
              <w:rPr>
                <w:rFonts w:ascii="Arial" w:hAnsi="Arial" w:cs="Arial"/>
                <w:color w:val="00B050"/>
                <w:sz w:val="18"/>
                <w:szCs w:val="18"/>
              </w:rPr>
            </w:pPr>
            <w:r w:rsidRPr="001E6C21">
              <w:rPr>
                <w:rFonts w:ascii="Arial" w:hAnsi="Arial" w:cs="Arial"/>
                <w:color w:val="00B050"/>
                <w:sz w:val="18"/>
                <w:szCs w:val="18"/>
              </w:rPr>
              <w:lastRenderedPageBreak/>
              <w:t>Minor</w:t>
            </w:r>
          </w:p>
        </w:tc>
        <w:tc>
          <w:tcPr>
            <w:tcW w:w="1345" w:type="dxa"/>
            <w:tcBorders>
              <w:top w:val="thickThinSmallGap" w:sz="12" w:space="0" w:color="auto"/>
              <w:bottom w:val="single" w:sz="4" w:space="0" w:color="auto"/>
            </w:tcBorders>
          </w:tcPr>
          <w:p w14:paraId="63158A0C" w14:textId="77777777"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OGAI2E-148</w:t>
            </w:r>
          </w:p>
        </w:tc>
      </w:tr>
      <w:bookmarkEnd w:id="1"/>
      <w:tr w:rsidR="00C6564A" w:rsidRPr="001E6C21" w14:paraId="2C1735EB" w14:textId="77777777" w:rsidTr="001E6C21">
        <w:tc>
          <w:tcPr>
            <w:tcW w:w="1475" w:type="dxa"/>
            <w:vMerge/>
            <w:tcBorders>
              <w:top w:val="thickThinSmallGap" w:sz="12" w:space="0" w:color="auto"/>
              <w:bottom w:val="thickThinSmallGap" w:sz="12" w:space="0" w:color="auto"/>
              <w:right w:val="double" w:sz="4" w:space="0" w:color="auto"/>
            </w:tcBorders>
            <w:shd w:val="clear" w:color="auto" w:fill="DBE5F1" w:themeFill="accent1" w:themeFillTint="33"/>
          </w:tcPr>
          <w:p w14:paraId="456B9779" w14:textId="77777777" w:rsidR="00340DD6" w:rsidRPr="001E6C21" w:rsidRDefault="00340DD6" w:rsidP="00340DD6">
            <w:pPr>
              <w:rPr>
                <w:sz w:val="18"/>
                <w:szCs w:val="18"/>
              </w:rPr>
            </w:pPr>
          </w:p>
        </w:tc>
        <w:tc>
          <w:tcPr>
            <w:tcW w:w="1472" w:type="dxa"/>
            <w:tcBorders>
              <w:top w:val="single" w:sz="4" w:space="0" w:color="auto"/>
              <w:left w:val="double" w:sz="4" w:space="0" w:color="auto"/>
              <w:bottom w:val="thickThinSmallGap" w:sz="12" w:space="0" w:color="auto"/>
              <w:right w:val="single" w:sz="4" w:space="0" w:color="auto"/>
            </w:tcBorders>
          </w:tcPr>
          <w:p w14:paraId="4B9EE63B" w14:textId="77777777" w:rsidR="00340DD6" w:rsidRPr="001E6C21" w:rsidRDefault="00340DD6" w:rsidP="00340DD6">
            <w:pPr>
              <w:rPr>
                <w:sz w:val="18"/>
                <w:szCs w:val="18"/>
              </w:rPr>
            </w:pPr>
          </w:p>
        </w:tc>
        <w:tc>
          <w:tcPr>
            <w:tcW w:w="4001" w:type="dxa"/>
            <w:gridSpan w:val="3"/>
            <w:tcBorders>
              <w:top w:val="single" w:sz="4" w:space="0" w:color="auto"/>
              <w:left w:val="single" w:sz="4" w:space="0" w:color="auto"/>
              <w:bottom w:val="thickThinSmallGap" w:sz="12" w:space="0" w:color="auto"/>
              <w:right w:val="double" w:sz="4" w:space="0" w:color="auto"/>
            </w:tcBorders>
          </w:tcPr>
          <w:p w14:paraId="29F34724" w14:textId="77777777" w:rsidR="00340DD6" w:rsidRPr="001E6C21" w:rsidRDefault="00340DD6" w:rsidP="00340DD6">
            <w:pPr>
              <w:rPr>
                <w:sz w:val="18"/>
                <w:szCs w:val="18"/>
              </w:rPr>
            </w:pPr>
          </w:p>
        </w:tc>
        <w:tc>
          <w:tcPr>
            <w:tcW w:w="1529" w:type="dxa"/>
            <w:tcBorders>
              <w:left w:val="double" w:sz="4" w:space="0" w:color="auto"/>
              <w:bottom w:val="thickThinSmallGap" w:sz="12" w:space="0" w:color="auto"/>
            </w:tcBorders>
          </w:tcPr>
          <w:p w14:paraId="74FD0485"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GS FB - Validate the need to create competing and non-comp modules.</w:t>
            </w:r>
          </w:p>
        </w:tc>
        <w:tc>
          <w:tcPr>
            <w:tcW w:w="1990" w:type="dxa"/>
            <w:tcBorders>
              <w:bottom w:val="thickThinSmallGap" w:sz="12" w:space="0" w:color="auto"/>
            </w:tcBorders>
          </w:tcPr>
          <w:p w14:paraId="29A3575B"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 xml:space="preserve">There is a need to be able to publish small subset of questions as a module or any other collection (form perhaps). </w:t>
            </w:r>
            <w:r w:rsidRPr="001E6C21">
              <w:rPr>
                <w:rFonts w:ascii="Arial" w:hAnsi="Arial" w:cs="Arial"/>
                <w:color w:val="000000"/>
                <w:sz w:val="18"/>
                <w:szCs w:val="18"/>
              </w:rPr>
              <w:br/>
            </w:r>
            <w:r w:rsidRPr="001E6C21">
              <w:rPr>
                <w:rFonts w:ascii="Arial" w:hAnsi="Arial" w:cs="Arial"/>
                <w:color w:val="000000"/>
                <w:sz w:val="18"/>
                <w:szCs w:val="18"/>
              </w:rPr>
              <w:br/>
              <w:t xml:space="preserve">What is the reason for being able to publish only 4 modules? Is there a need to have modules at all? </w:t>
            </w:r>
          </w:p>
        </w:tc>
        <w:tc>
          <w:tcPr>
            <w:tcW w:w="1128" w:type="dxa"/>
            <w:tcBorders>
              <w:bottom w:val="thickThinSmallGap" w:sz="12" w:space="0" w:color="auto"/>
            </w:tcBorders>
          </w:tcPr>
          <w:p w14:paraId="7A5B0D68" w14:textId="77777777" w:rsidR="00340DD6" w:rsidRPr="001E6C21" w:rsidRDefault="00340DD6" w:rsidP="00340DD6">
            <w:pPr>
              <w:rPr>
                <w:sz w:val="18"/>
                <w:szCs w:val="18"/>
              </w:rPr>
            </w:pPr>
            <w:r w:rsidRPr="001E6C21">
              <w:rPr>
                <w:rFonts w:ascii="Arial" w:hAnsi="Arial" w:cs="Arial"/>
                <w:color w:val="943634" w:themeColor="accent2" w:themeShade="BF"/>
                <w:sz w:val="18"/>
                <w:szCs w:val="18"/>
              </w:rPr>
              <w:t>Major</w:t>
            </w:r>
          </w:p>
        </w:tc>
        <w:tc>
          <w:tcPr>
            <w:tcW w:w="1345" w:type="dxa"/>
            <w:tcBorders>
              <w:bottom w:val="thickThinSmallGap" w:sz="12" w:space="0" w:color="auto"/>
            </w:tcBorders>
          </w:tcPr>
          <w:p w14:paraId="121E3656"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OGAI2E-147</w:t>
            </w:r>
          </w:p>
        </w:tc>
      </w:tr>
    </w:tbl>
    <w:p w14:paraId="67A76797" w14:textId="77777777" w:rsidR="00666DAF" w:rsidRDefault="00666DAF" w:rsidP="00E82BEF"/>
    <w:sectPr w:rsidR="00666DAF" w:rsidSect="002D294B">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4EF4F9" w14:textId="77777777" w:rsidR="00FC1071" w:rsidRDefault="00FC1071" w:rsidP="000F154D">
      <w:pPr>
        <w:spacing w:after="0" w:line="240" w:lineRule="auto"/>
      </w:pPr>
      <w:r>
        <w:separator/>
      </w:r>
    </w:p>
  </w:endnote>
  <w:endnote w:type="continuationSeparator" w:id="0">
    <w:p w14:paraId="0DF48AB6" w14:textId="77777777" w:rsidR="00FC1071" w:rsidRDefault="00FC1071" w:rsidP="000F1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4622929"/>
      <w:docPartObj>
        <w:docPartGallery w:val="Page Numbers (Bottom of Page)"/>
        <w:docPartUnique/>
      </w:docPartObj>
    </w:sdtPr>
    <w:sdtEndPr>
      <w:rPr>
        <w:noProof/>
      </w:rPr>
    </w:sdtEndPr>
    <w:sdtContent>
      <w:p w14:paraId="05F4ACF0" w14:textId="65E758A3" w:rsidR="000F154D" w:rsidRDefault="000F154D">
        <w:pPr>
          <w:pStyle w:val="Footer"/>
          <w:jc w:val="right"/>
        </w:pPr>
        <w:r>
          <w:fldChar w:fldCharType="begin"/>
        </w:r>
        <w:r>
          <w:instrText xml:space="preserve"> PAGE   \* MERGEFORMAT </w:instrText>
        </w:r>
        <w:r>
          <w:fldChar w:fldCharType="separate"/>
        </w:r>
        <w:r w:rsidR="00564BE4">
          <w:rPr>
            <w:noProof/>
          </w:rPr>
          <w:t>9</w:t>
        </w:r>
        <w:r>
          <w:rPr>
            <w:noProof/>
          </w:rPr>
          <w:fldChar w:fldCharType="end"/>
        </w:r>
      </w:p>
    </w:sdtContent>
  </w:sdt>
  <w:p w14:paraId="169B144F" w14:textId="77777777" w:rsidR="000F154D" w:rsidRDefault="000F1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20A844" w14:textId="77777777" w:rsidR="00FC1071" w:rsidRDefault="00FC1071" w:rsidP="000F154D">
      <w:pPr>
        <w:spacing w:after="0" w:line="240" w:lineRule="auto"/>
      </w:pPr>
      <w:r>
        <w:separator/>
      </w:r>
    </w:p>
  </w:footnote>
  <w:footnote w:type="continuationSeparator" w:id="0">
    <w:p w14:paraId="39239F2C" w14:textId="77777777" w:rsidR="00FC1071" w:rsidRDefault="00FC1071" w:rsidP="000F1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52DFF"/>
    <w:multiLevelType w:val="hybridMultilevel"/>
    <w:tmpl w:val="7158DFCE"/>
    <w:lvl w:ilvl="0" w:tplc="895C1D66">
      <w:start w:val="1"/>
      <w:numFmt w:val="bullet"/>
      <w:lvlText w:val=""/>
      <w:lvlJc w:val="left"/>
      <w:pPr>
        <w:tabs>
          <w:tab w:val="num" w:pos="720"/>
        </w:tabs>
        <w:ind w:left="720" w:hanging="360"/>
      </w:pPr>
      <w:rPr>
        <w:rFonts w:ascii="Wingdings" w:hAnsi="Wingdings" w:hint="default"/>
      </w:rPr>
    </w:lvl>
    <w:lvl w:ilvl="1" w:tplc="40DC8DD2">
      <w:start w:val="1"/>
      <w:numFmt w:val="bullet"/>
      <w:lvlText w:val=""/>
      <w:lvlJc w:val="left"/>
      <w:pPr>
        <w:tabs>
          <w:tab w:val="num" w:pos="1440"/>
        </w:tabs>
        <w:ind w:left="1440" w:hanging="360"/>
      </w:pPr>
      <w:rPr>
        <w:rFonts w:ascii="Wingdings" w:hAnsi="Wingdings" w:hint="default"/>
      </w:rPr>
    </w:lvl>
    <w:lvl w:ilvl="2" w:tplc="472CB852">
      <w:start w:val="1"/>
      <w:numFmt w:val="bullet"/>
      <w:lvlText w:val=""/>
      <w:lvlJc w:val="left"/>
      <w:pPr>
        <w:tabs>
          <w:tab w:val="num" w:pos="2160"/>
        </w:tabs>
        <w:ind w:left="2160" w:hanging="360"/>
      </w:pPr>
      <w:rPr>
        <w:rFonts w:ascii="Wingdings" w:hAnsi="Wingdings" w:hint="default"/>
      </w:rPr>
    </w:lvl>
    <w:lvl w:ilvl="3" w:tplc="D14CC81A">
      <w:start w:val="54"/>
      <w:numFmt w:val="bullet"/>
      <w:lvlText w:val=""/>
      <w:lvlJc w:val="left"/>
      <w:pPr>
        <w:tabs>
          <w:tab w:val="num" w:pos="2880"/>
        </w:tabs>
        <w:ind w:left="2880" w:hanging="360"/>
      </w:pPr>
      <w:rPr>
        <w:rFonts w:ascii="Wingdings" w:hAnsi="Wingdings" w:hint="default"/>
      </w:rPr>
    </w:lvl>
    <w:lvl w:ilvl="4" w:tplc="273EFB5A" w:tentative="1">
      <w:start w:val="1"/>
      <w:numFmt w:val="bullet"/>
      <w:lvlText w:val=""/>
      <w:lvlJc w:val="left"/>
      <w:pPr>
        <w:tabs>
          <w:tab w:val="num" w:pos="3600"/>
        </w:tabs>
        <w:ind w:left="3600" w:hanging="360"/>
      </w:pPr>
      <w:rPr>
        <w:rFonts w:ascii="Wingdings" w:hAnsi="Wingdings" w:hint="default"/>
      </w:rPr>
    </w:lvl>
    <w:lvl w:ilvl="5" w:tplc="4314BDA2" w:tentative="1">
      <w:start w:val="1"/>
      <w:numFmt w:val="bullet"/>
      <w:lvlText w:val=""/>
      <w:lvlJc w:val="left"/>
      <w:pPr>
        <w:tabs>
          <w:tab w:val="num" w:pos="4320"/>
        </w:tabs>
        <w:ind w:left="4320" w:hanging="360"/>
      </w:pPr>
      <w:rPr>
        <w:rFonts w:ascii="Wingdings" w:hAnsi="Wingdings" w:hint="default"/>
      </w:rPr>
    </w:lvl>
    <w:lvl w:ilvl="6" w:tplc="7576C1DA" w:tentative="1">
      <w:start w:val="1"/>
      <w:numFmt w:val="bullet"/>
      <w:lvlText w:val=""/>
      <w:lvlJc w:val="left"/>
      <w:pPr>
        <w:tabs>
          <w:tab w:val="num" w:pos="5040"/>
        </w:tabs>
        <w:ind w:left="5040" w:hanging="360"/>
      </w:pPr>
      <w:rPr>
        <w:rFonts w:ascii="Wingdings" w:hAnsi="Wingdings" w:hint="default"/>
      </w:rPr>
    </w:lvl>
    <w:lvl w:ilvl="7" w:tplc="5B9E58BA" w:tentative="1">
      <w:start w:val="1"/>
      <w:numFmt w:val="bullet"/>
      <w:lvlText w:val=""/>
      <w:lvlJc w:val="left"/>
      <w:pPr>
        <w:tabs>
          <w:tab w:val="num" w:pos="5760"/>
        </w:tabs>
        <w:ind w:left="5760" w:hanging="360"/>
      </w:pPr>
      <w:rPr>
        <w:rFonts w:ascii="Wingdings" w:hAnsi="Wingdings" w:hint="default"/>
      </w:rPr>
    </w:lvl>
    <w:lvl w:ilvl="8" w:tplc="67BE621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222F8A"/>
    <w:multiLevelType w:val="hybridMultilevel"/>
    <w:tmpl w:val="16308D8E"/>
    <w:lvl w:ilvl="0" w:tplc="E578D6B8">
      <w:start w:val="1"/>
      <w:numFmt w:val="bullet"/>
      <w:lvlText w:val=""/>
      <w:lvlJc w:val="left"/>
      <w:pPr>
        <w:tabs>
          <w:tab w:val="num" w:pos="720"/>
        </w:tabs>
        <w:ind w:left="720" w:hanging="360"/>
      </w:pPr>
      <w:rPr>
        <w:rFonts w:ascii="Wingdings" w:hAnsi="Wingdings" w:hint="default"/>
      </w:rPr>
    </w:lvl>
    <w:lvl w:ilvl="1" w:tplc="C9847E7E">
      <w:start w:val="1"/>
      <w:numFmt w:val="bullet"/>
      <w:lvlText w:val=""/>
      <w:lvlJc w:val="left"/>
      <w:pPr>
        <w:tabs>
          <w:tab w:val="num" w:pos="1440"/>
        </w:tabs>
        <w:ind w:left="1440" w:hanging="360"/>
      </w:pPr>
      <w:rPr>
        <w:rFonts w:ascii="Wingdings" w:hAnsi="Wingdings" w:hint="default"/>
      </w:rPr>
    </w:lvl>
    <w:lvl w:ilvl="2" w:tplc="47C24D7E">
      <w:start w:val="1"/>
      <w:numFmt w:val="bullet"/>
      <w:lvlText w:val=""/>
      <w:lvlJc w:val="left"/>
      <w:pPr>
        <w:tabs>
          <w:tab w:val="num" w:pos="2160"/>
        </w:tabs>
        <w:ind w:left="2160" w:hanging="360"/>
      </w:pPr>
      <w:rPr>
        <w:rFonts w:ascii="Wingdings" w:hAnsi="Wingdings" w:hint="default"/>
      </w:rPr>
    </w:lvl>
    <w:lvl w:ilvl="3" w:tplc="4BFC5D76">
      <w:start w:val="1"/>
      <w:numFmt w:val="bullet"/>
      <w:lvlText w:val=""/>
      <w:lvlJc w:val="left"/>
      <w:pPr>
        <w:tabs>
          <w:tab w:val="num" w:pos="2880"/>
        </w:tabs>
        <w:ind w:left="2880" w:hanging="360"/>
      </w:pPr>
      <w:rPr>
        <w:rFonts w:ascii="Wingdings" w:hAnsi="Wingdings" w:hint="default"/>
      </w:rPr>
    </w:lvl>
    <w:lvl w:ilvl="4" w:tplc="D68EB35A" w:tentative="1">
      <w:start w:val="1"/>
      <w:numFmt w:val="bullet"/>
      <w:lvlText w:val=""/>
      <w:lvlJc w:val="left"/>
      <w:pPr>
        <w:tabs>
          <w:tab w:val="num" w:pos="3600"/>
        </w:tabs>
        <w:ind w:left="3600" w:hanging="360"/>
      </w:pPr>
      <w:rPr>
        <w:rFonts w:ascii="Wingdings" w:hAnsi="Wingdings" w:hint="default"/>
      </w:rPr>
    </w:lvl>
    <w:lvl w:ilvl="5" w:tplc="F3583330" w:tentative="1">
      <w:start w:val="1"/>
      <w:numFmt w:val="bullet"/>
      <w:lvlText w:val=""/>
      <w:lvlJc w:val="left"/>
      <w:pPr>
        <w:tabs>
          <w:tab w:val="num" w:pos="4320"/>
        </w:tabs>
        <w:ind w:left="4320" w:hanging="360"/>
      </w:pPr>
      <w:rPr>
        <w:rFonts w:ascii="Wingdings" w:hAnsi="Wingdings" w:hint="default"/>
      </w:rPr>
    </w:lvl>
    <w:lvl w:ilvl="6" w:tplc="34AE5396" w:tentative="1">
      <w:start w:val="1"/>
      <w:numFmt w:val="bullet"/>
      <w:lvlText w:val=""/>
      <w:lvlJc w:val="left"/>
      <w:pPr>
        <w:tabs>
          <w:tab w:val="num" w:pos="5040"/>
        </w:tabs>
        <w:ind w:left="5040" w:hanging="360"/>
      </w:pPr>
      <w:rPr>
        <w:rFonts w:ascii="Wingdings" w:hAnsi="Wingdings" w:hint="default"/>
      </w:rPr>
    </w:lvl>
    <w:lvl w:ilvl="7" w:tplc="38B4CCB4" w:tentative="1">
      <w:start w:val="1"/>
      <w:numFmt w:val="bullet"/>
      <w:lvlText w:val=""/>
      <w:lvlJc w:val="left"/>
      <w:pPr>
        <w:tabs>
          <w:tab w:val="num" w:pos="5760"/>
        </w:tabs>
        <w:ind w:left="5760" w:hanging="360"/>
      </w:pPr>
      <w:rPr>
        <w:rFonts w:ascii="Wingdings" w:hAnsi="Wingdings" w:hint="default"/>
      </w:rPr>
    </w:lvl>
    <w:lvl w:ilvl="8" w:tplc="A6545BF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ulchinskaya, Gaby (NIH/NCI) [C]">
    <w15:presenceInfo w15:providerId="AD" w15:userId="S-1-5-21-12604286-656692736-1848903544-7976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DAF"/>
    <w:rsid w:val="000051AC"/>
    <w:rsid w:val="000175B8"/>
    <w:rsid w:val="00044BAC"/>
    <w:rsid w:val="000F154D"/>
    <w:rsid w:val="001206C8"/>
    <w:rsid w:val="001213B8"/>
    <w:rsid w:val="00197E23"/>
    <w:rsid w:val="001E6C21"/>
    <w:rsid w:val="00215756"/>
    <w:rsid w:val="002356D5"/>
    <w:rsid w:val="00253C2D"/>
    <w:rsid w:val="00286658"/>
    <w:rsid w:val="002A0274"/>
    <w:rsid w:val="002A44A9"/>
    <w:rsid w:val="002B6494"/>
    <w:rsid w:val="002B7784"/>
    <w:rsid w:val="002D294B"/>
    <w:rsid w:val="002D78BA"/>
    <w:rsid w:val="00301F4B"/>
    <w:rsid w:val="00313320"/>
    <w:rsid w:val="00340DD6"/>
    <w:rsid w:val="003A6D51"/>
    <w:rsid w:val="003B3B0D"/>
    <w:rsid w:val="003E79D7"/>
    <w:rsid w:val="003F093C"/>
    <w:rsid w:val="004524FD"/>
    <w:rsid w:val="00476F33"/>
    <w:rsid w:val="004A679D"/>
    <w:rsid w:val="004B251B"/>
    <w:rsid w:val="004C1E54"/>
    <w:rsid w:val="00532DD9"/>
    <w:rsid w:val="00564BE4"/>
    <w:rsid w:val="005F5C65"/>
    <w:rsid w:val="006011D4"/>
    <w:rsid w:val="006046FC"/>
    <w:rsid w:val="0065480E"/>
    <w:rsid w:val="00666DAF"/>
    <w:rsid w:val="006F4D83"/>
    <w:rsid w:val="006F62D3"/>
    <w:rsid w:val="0078397A"/>
    <w:rsid w:val="007B255B"/>
    <w:rsid w:val="007C3F29"/>
    <w:rsid w:val="008319F5"/>
    <w:rsid w:val="00883196"/>
    <w:rsid w:val="008901C0"/>
    <w:rsid w:val="008D2C8D"/>
    <w:rsid w:val="008E3C98"/>
    <w:rsid w:val="00901995"/>
    <w:rsid w:val="00922088"/>
    <w:rsid w:val="00945BE6"/>
    <w:rsid w:val="009930FC"/>
    <w:rsid w:val="009E46E9"/>
    <w:rsid w:val="00A606D3"/>
    <w:rsid w:val="00AC7B77"/>
    <w:rsid w:val="00B9343E"/>
    <w:rsid w:val="00BD4EA6"/>
    <w:rsid w:val="00BF661D"/>
    <w:rsid w:val="00C11548"/>
    <w:rsid w:val="00C339EF"/>
    <w:rsid w:val="00C57A5B"/>
    <w:rsid w:val="00C6564A"/>
    <w:rsid w:val="00CD67EE"/>
    <w:rsid w:val="00D50E48"/>
    <w:rsid w:val="00D90DA2"/>
    <w:rsid w:val="00E01D2E"/>
    <w:rsid w:val="00E82BEF"/>
    <w:rsid w:val="00E845A9"/>
    <w:rsid w:val="00E90AC1"/>
    <w:rsid w:val="00F57FB0"/>
    <w:rsid w:val="00FC1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F2815"/>
  <w15:chartTrackingRefBased/>
  <w15:docId w15:val="{DA734A3B-2749-4494-AFDC-89D2E935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64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494"/>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B93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1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54D"/>
  </w:style>
  <w:style w:type="paragraph" w:styleId="Footer">
    <w:name w:val="footer"/>
    <w:basedOn w:val="Normal"/>
    <w:link w:val="FooterChar"/>
    <w:uiPriority w:val="99"/>
    <w:unhideWhenUsed/>
    <w:rsid w:val="000F1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54D"/>
  </w:style>
  <w:style w:type="paragraph" w:styleId="BodyText">
    <w:name w:val="Body Text"/>
    <w:basedOn w:val="Normal"/>
    <w:link w:val="BodyTextChar"/>
    <w:rsid w:val="00C6564A"/>
    <w:pPr>
      <w:widowControl w:val="0"/>
      <w:autoSpaceDE w:val="0"/>
      <w:autoSpaceDN w:val="0"/>
      <w:adjustRightInd w:val="0"/>
      <w:spacing w:after="120" w:line="240" w:lineRule="atLeast"/>
    </w:pPr>
    <w:rPr>
      <w:rFonts w:ascii="Arial" w:eastAsia="Calibri" w:hAnsi="Arial" w:cs="Arial"/>
      <w:bCs/>
      <w:sz w:val="20"/>
      <w:szCs w:val="20"/>
    </w:rPr>
  </w:style>
  <w:style w:type="character" w:customStyle="1" w:styleId="BodyTextChar">
    <w:name w:val="Body Text Char"/>
    <w:basedOn w:val="DefaultParagraphFont"/>
    <w:link w:val="BodyText"/>
    <w:rsid w:val="00C6564A"/>
    <w:rPr>
      <w:rFonts w:ascii="Arial" w:eastAsia="Calibri" w:hAnsi="Arial" w:cs="Arial"/>
      <w:bCs/>
      <w:sz w:val="20"/>
      <w:szCs w:val="20"/>
    </w:rPr>
  </w:style>
  <w:style w:type="paragraph" w:styleId="BalloonText">
    <w:name w:val="Balloon Text"/>
    <w:basedOn w:val="Normal"/>
    <w:link w:val="BalloonTextChar"/>
    <w:uiPriority w:val="99"/>
    <w:semiHidden/>
    <w:unhideWhenUsed/>
    <w:rsid w:val="0021575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575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494926">
      <w:bodyDiv w:val="1"/>
      <w:marLeft w:val="0"/>
      <w:marRight w:val="0"/>
      <w:marTop w:val="0"/>
      <w:marBottom w:val="0"/>
      <w:divBdr>
        <w:top w:val="none" w:sz="0" w:space="0" w:color="auto"/>
        <w:left w:val="none" w:sz="0" w:space="0" w:color="auto"/>
        <w:bottom w:val="none" w:sz="0" w:space="0" w:color="auto"/>
        <w:right w:val="none" w:sz="0" w:space="0" w:color="auto"/>
      </w:divBdr>
      <w:divsChild>
        <w:div w:id="215943292">
          <w:marLeft w:val="360"/>
          <w:marRight w:val="0"/>
          <w:marTop w:val="0"/>
          <w:marBottom w:val="200"/>
          <w:divBdr>
            <w:top w:val="none" w:sz="0" w:space="0" w:color="auto"/>
            <w:left w:val="none" w:sz="0" w:space="0" w:color="auto"/>
            <w:bottom w:val="none" w:sz="0" w:space="0" w:color="auto"/>
            <w:right w:val="none" w:sz="0" w:space="0" w:color="auto"/>
          </w:divBdr>
        </w:div>
        <w:div w:id="215165203">
          <w:marLeft w:val="360"/>
          <w:marRight w:val="0"/>
          <w:marTop w:val="0"/>
          <w:marBottom w:val="200"/>
          <w:divBdr>
            <w:top w:val="none" w:sz="0" w:space="0" w:color="auto"/>
            <w:left w:val="none" w:sz="0" w:space="0" w:color="auto"/>
            <w:bottom w:val="none" w:sz="0" w:space="0" w:color="auto"/>
            <w:right w:val="none" w:sz="0" w:space="0" w:color="auto"/>
          </w:divBdr>
        </w:div>
        <w:div w:id="1796561688">
          <w:marLeft w:val="360"/>
          <w:marRight w:val="0"/>
          <w:marTop w:val="0"/>
          <w:marBottom w:val="200"/>
          <w:divBdr>
            <w:top w:val="none" w:sz="0" w:space="0" w:color="auto"/>
            <w:left w:val="none" w:sz="0" w:space="0" w:color="auto"/>
            <w:bottom w:val="none" w:sz="0" w:space="0" w:color="auto"/>
            <w:right w:val="none" w:sz="0" w:space="0" w:color="auto"/>
          </w:divBdr>
        </w:div>
        <w:div w:id="1283734121">
          <w:marLeft w:val="360"/>
          <w:marRight w:val="0"/>
          <w:marTop w:val="0"/>
          <w:marBottom w:val="200"/>
          <w:divBdr>
            <w:top w:val="none" w:sz="0" w:space="0" w:color="auto"/>
            <w:left w:val="none" w:sz="0" w:space="0" w:color="auto"/>
            <w:bottom w:val="none" w:sz="0" w:space="0" w:color="auto"/>
            <w:right w:val="none" w:sz="0" w:space="0" w:color="auto"/>
          </w:divBdr>
        </w:div>
        <w:div w:id="75716072">
          <w:marLeft w:val="360"/>
          <w:marRight w:val="0"/>
          <w:marTop w:val="0"/>
          <w:marBottom w:val="200"/>
          <w:divBdr>
            <w:top w:val="none" w:sz="0" w:space="0" w:color="auto"/>
            <w:left w:val="none" w:sz="0" w:space="0" w:color="auto"/>
            <w:bottom w:val="none" w:sz="0" w:space="0" w:color="auto"/>
            <w:right w:val="none" w:sz="0" w:space="0" w:color="auto"/>
          </w:divBdr>
        </w:div>
        <w:div w:id="1627927516">
          <w:marLeft w:val="360"/>
          <w:marRight w:val="0"/>
          <w:marTop w:val="0"/>
          <w:marBottom w:val="200"/>
          <w:divBdr>
            <w:top w:val="none" w:sz="0" w:space="0" w:color="auto"/>
            <w:left w:val="none" w:sz="0" w:space="0" w:color="auto"/>
            <w:bottom w:val="none" w:sz="0" w:space="0" w:color="auto"/>
            <w:right w:val="none" w:sz="0" w:space="0" w:color="auto"/>
          </w:divBdr>
        </w:div>
      </w:divsChild>
    </w:div>
    <w:div w:id="1033308588">
      <w:bodyDiv w:val="1"/>
      <w:marLeft w:val="0"/>
      <w:marRight w:val="0"/>
      <w:marTop w:val="0"/>
      <w:marBottom w:val="0"/>
      <w:divBdr>
        <w:top w:val="none" w:sz="0" w:space="0" w:color="auto"/>
        <w:left w:val="none" w:sz="0" w:space="0" w:color="auto"/>
        <w:bottom w:val="none" w:sz="0" w:space="0" w:color="auto"/>
        <w:right w:val="none" w:sz="0" w:space="0" w:color="auto"/>
      </w:divBdr>
    </w:div>
    <w:div w:id="1259294581">
      <w:bodyDiv w:val="1"/>
      <w:marLeft w:val="0"/>
      <w:marRight w:val="0"/>
      <w:marTop w:val="0"/>
      <w:marBottom w:val="0"/>
      <w:divBdr>
        <w:top w:val="none" w:sz="0" w:space="0" w:color="auto"/>
        <w:left w:val="none" w:sz="0" w:space="0" w:color="auto"/>
        <w:bottom w:val="none" w:sz="0" w:space="0" w:color="auto"/>
        <w:right w:val="none" w:sz="0" w:space="0" w:color="auto"/>
      </w:divBdr>
      <w:divsChild>
        <w:div w:id="781648443">
          <w:marLeft w:val="274"/>
          <w:marRight w:val="0"/>
          <w:marTop w:val="0"/>
          <w:marBottom w:val="200"/>
          <w:divBdr>
            <w:top w:val="none" w:sz="0" w:space="0" w:color="auto"/>
            <w:left w:val="none" w:sz="0" w:space="0" w:color="auto"/>
            <w:bottom w:val="none" w:sz="0" w:space="0" w:color="auto"/>
            <w:right w:val="none" w:sz="0" w:space="0" w:color="auto"/>
          </w:divBdr>
        </w:div>
        <w:div w:id="1641694573">
          <w:marLeft w:val="274"/>
          <w:marRight w:val="0"/>
          <w:marTop w:val="0"/>
          <w:marBottom w:val="200"/>
          <w:divBdr>
            <w:top w:val="none" w:sz="0" w:space="0" w:color="auto"/>
            <w:left w:val="none" w:sz="0" w:space="0" w:color="auto"/>
            <w:bottom w:val="none" w:sz="0" w:space="0" w:color="auto"/>
            <w:right w:val="none" w:sz="0" w:space="0" w:color="auto"/>
          </w:divBdr>
        </w:div>
        <w:div w:id="785999582">
          <w:marLeft w:val="274"/>
          <w:marRight w:val="0"/>
          <w:marTop w:val="0"/>
          <w:marBottom w:val="200"/>
          <w:divBdr>
            <w:top w:val="none" w:sz="0" w:space="0" w:color="auto"/>
            <w:left w:val="none" w:sz="0" w:space="0" w:color="auto"/>
            <w:bottom w:val="none" w:sz="0" w:space="0" w:color="auto"/>
            <w:right w:val="none" w:sz="0" w:space="0" w:color="auto"/>
          </w:divBdr>
        </w:div>
        <w:div w:id="918293583">
          <w:marLeft w:val="274"/>
          <w:marRight w:val="0"/>
          <w:marTop w:val="0"/>
          <w:marBottom w:val="200"/>
          <w:divBdr>
            <w:top w:val="none" w:sz="0" w:space="0" w:color="auto"/>
            <w:left w:val="none" w:sz="0" w:space="0" w:color="auto"/>
            <w:bottom w:val="none" w:sz="0" w:space="0" w:color="auto"/>
            <w:right w:val="none" w:sz="0" w:space="0" w:color="auto"/>
          </w:divBdr>
        </w:div>
      </w:divsChild>
    </w:div>
    <w:div w:id="191543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9</Pages>
  <Words>1569</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Tulchinskaya, Gaby (NIH/NCI) [C]</cp:lastModifiedBy>
  <cp:revision>7</cp:revision>
  <dcterms:created xsi:type="dcterms:W3CDTF">2016-07-26T19:07:00Z</dcterms:created>
  <dcterms:modified xsi:type="dcterms:W3CDTF">2016-08-03T16:25:00Z</dcterms:modified>
</cp:coreProperties>
</file>